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4"/>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ins w:id="8" w:author="Yang Hailong" w:date="2019-08-04T22:40:00Z">
        <w:r>
          <w:rPr>
            <w:rFonts w:hint="eastAsia"/>
          </w:rPr>
          <w:t>及</w:t>
        </w:r>
      </w:ins>
      <w:r>
        <w:rPr>
          <w:rFonts w:hint="eastAsia"/>
        </w:rPr>
        <w:t>相关</w:t>
      </w:r>
      <w:ins w:id="9" w:author="Yang Hailong" w:date="2019-08-04T22:40:00Z">
        <w:r>
          <w:rPr>
            <w:rFonts w:hint="eastAsia"/>
          </w:rPr>
          <w:t>声学研究指标</w:t>
        </w:r>
      </w:ins>
      <w:r>
        <w:rPr>
          <w:rFonts w:hint="eastAsia"/>
        </w:rPr>
        <w:t>，但是</w:t>
      </w:r>
      <w:ins w:id="10" w:author="Yang Hailong" w:date="2019-08-04T22:40:00Z">
        <w:r>
          <w:rPr>
            <w:rFonts w:hint="eastAsia"/>
          </w:rPr>
          <w:t>其</w:t>
        </w:r>
      </w:ins>
      <w:r>
        <w:rPr>
          <w:rFonts w:hint="eastAsia"/>
        </w:rPr>
        <w:t>计算</w:t>
      </w:r>
      <w:ins w:id="11" w:author="Yang Hailong" w:date="2019-08-04T22:40:00Z">
        <w:r>
          <w:rPr>
            <w:rFonts w:hint="eastAsia"/>
          </w:rPr>
          <w:t>复杂度</w:t>
        </w:r>
      </w:ins>
      <w:ins w:id="12" w:author="Yang Hailong" w:date="2019-08-04T22:41:00Z">
        <w:r>
          <w:rPr>
            <w:rFonts w:hint="eastAsia"/>
          </w:rPr>
          <w:t>较高往往需要长时间运行才能获得计算结果</w:t>
        </w:r>
      </w:ins>
      <w:r>
        <w:rPr>
          <w:rFonts w:hint="eastAsia"/>
        </w:rPr>
        <w:t>。</w:t>
      </w:r>
      <w:ins w:id="13" w:author="Yang Hailong" w:date="2019-08-04T22:42:00Z">
        <w:r>
          <w:rPr>
            <w:rFonts w:hint="eastAsia"/>
          </w:rPr>
          <w:t>本文主要研究了声子计算软件ShengBTE在</w:t>
        </w:r>
      </w:ins>
      <w:r>
        <w:rPr>
          <w:rFonts w:hint="eastAsia"/>
        </w:rPr>
        <w:t>GPU</w:t>
      </w:r>
      <w:ins w:id="14" w:author="Yang Hailong" w:date="2019-08-04T22:42:00Z">
        <w:r>
          <w:rPr>
            <w:rFonts w:hint="eastAsia"/>
          </w:rPr>
          <w:t>上的性能优化</w:t>
        </w:r>
      </w:ins>
      <w:ins w:id="15" w:author="Yang Hailong" w:date="2019-08-04T22:43:00Z">
        <w:r>
          <w:rPr>
            <w:rFonts w:hint="eastAsia"/>
          </w:rPr>
          <w:t>方法</w:t>
        </w:r>
      </w:ins>
      <w:r>
        <w:rPr>
          <w:rFonts w:hint="eastAsia"/>
        </w:rPr>
        <w:t>。本文深入分析了</w:t>
      </w:r>
      <w:ins w:id="16" w:author="Yang Hailong" w:date="2019-08-04T22:43:00Z">
        <w:r>
          <w:rPr>
            <w:rFonts w:hint="eastAsia"/>
          </w:rPr>
          <w:t>ShengBTE的</w:t>
        </w:r>
      </w:ins>
      <w:r>
        <w:rPr>
          <w:rFonts w:hint="eastAsia"/>
        </w:rPr>
        <w:t>性能瓶颈，</w:t>
      </w:r>
      <w:ins w:id="17" w:author="Yang Hailong" w:date="2019-08-04T22:43:00Z">
        <w:r>
          <w:rPr>
            <w:rFonts w:hint="eastAsia"/>
          </w:rPr>
          <w:t>并针对</w:t>
        </w:r>
      </w:ins>
      <w:ins w:id="18" w:author="Yang Hailong" w:date="2019-08-04T22:44:00Z">
        <w:r>
          <w:rPr>
            <w:rFonts w:hint="eastAsia"/>
          </w:rPr>
          <w:t>相应的性能瓶颈提出了循环依赖消除、</w:t>
        </w:r>
      </w:ins>
      <w:ins w:id="19" w:author="Yang Hailong" w:date="2019-08-04T22:46:00Z">
        <w:r>
          <w:rPr>
            <w:rFonts w:hint="eastAsia"/>
          </w:rPr>
          <w:t>GPU</w:t>
        </w:r>
      </w:ins>
      <w:ins w:id="20" w:author="Yang Hailong" w:date="2019-08-22T21:41:00Z">
        <w:r>
          <w:rPr>
            <w:rFonts w:hint="eastAsia"/>
          </w:rPr>
          <w:t>核函数</w:t>
        </w:r>
      </w:ins>
      <w:ins w:id="21" w:author="Yang Hailong" w:date="2019-08-04T22:45:00Z">
        <w:r>
          <w:rPr>
            <w:rFonts w:hint="eastAsia"/>
          </w:rPr>
          <w:t>加速</w:t>
        </w:r>
      </w:ins>
      <w:ins w:id="22" w:author="Yang Hailong" w:date="2019-08-04T22:46:00Z">
        <w:r>
          <w:rPr>
            <w:rFonts w:hint="eastAsia"/>
          </w:rPr>
          <w:t>和线程块调优等技术</w:t>
        </w:r>
      </w:ins>
      <w:r>
        <w:rPr>
          <w:rFonts w:hint="eastAsia"/>
        </w:rPr>
        <w:t>。实验结果表明，该方法在不降低精度的前提下，</w:t>
      </w:r>
      <w:ins w:id="23" w:author="Yang Hailong" w:date="2019-08-04T22:47:00Z">
        <w:r>
          <w:rPr>
            <w:rFonts w:hint="eastAsia"/>
          </w:rPr>
          <w:t>相对于CPU多核并行实现，在</w:t>
        </w:r>
      </w:ins>
      <w:r>
        <w:rPr>
          <w:rFonts w:hint="eastAsia"/>
        </w:rPr>
        <w:t>单温度</w:t>
      </w:r>
      <w:ins w:id="24" w:author="Yang Hailong" w:date="2019-08-04T22:47:00Z">
        <w:r>
          <w:rPr>
            <w:rFonts w:hint="eastAsia"/>
          </w:rPr>
          <w:t>实验</w:t>
        </w:r>
      </w:ins>
      <w:r>
        <w:rPr>
          <w:rFonts w:hint="eastAsia"/>
        </w:rPr>
        <w:t>下最高</w:t>
      </w:r>
      <w:ins w:id="25" w:author="Yang Hailong" w:date="2019-08-04T22:48:00Z">
        <w:r>
          <w:rPr>
            <w:rFonts w:hint="eastAsia"/>
          </w:rPr>
          <w:t>可以获得</w:t>
        </w:r>
      </w:ins>
      <w:r>
        <w:rPr>
          <w:rFonts w:hint="eastAsia"/>
        </w:rPr>
        <w:t>8.16倍的加速</w:t>
      </w:r>
      <w:ins w:id="26" w:author="Yang Hailong" w:date="2019-08-04T22:48:00Z">
        <w:r>
          <w:rPr>
            <w:rFonts w:hint="eastAsia"/>
          </w:rPr>
          <w:t>比</w:t>
        </w:r>
      </w:ins>
      <w:ins w:id="27" w:author="Yang Hailong" w:date="2019-08-04T22:49:00Z">
        <w:r>
          <w:rPr>
            <w:rFonts w:hint="eastAsia"/>
          </w:rPr>
          <w:t>，而</w:t>
        </w:r>
      </w:ins>
      <w:ins w:id="28" w:author="Yang Hailong" w:date="2019-08-04T22:48:00Z">
        <w:r>
          <w:rPr>
            <w:rFonts w:hint="eastAsia"/>
          </w:rPr>
          <w:t>在连续温度实验下</w:t>
        </w:r>
      </w:ins>
      <w:ins w:id="29" w:author="Yang Hailong" w:date="2019-08-04T22:49:00Z">
        <w:r>
          <w:rPr>
            <w:rFonts w:hint="eastAsia"/>
          </w:rPr>
          <w:t>最高可以获得</w:t>
        </w:r>
      </w:ins>
      <w:r>
        <w:rPr>
          <w:rFonts w:hint="eastAsia"/>
        </w:rPr>
        <w:t>6.32</w:t>
      </w:r>
      <w:ins w:id="30" w:author="Yang Hailong" w:date="2019-08-04T22:49:00Z">
        <w:r>
          <w:rPr>
            <w:rFonts w:hint="eastAsia"/>
          </w:rPr>
          <w:t>倍的加速比。</w:t>
        </w:r>
      </w:ins>
    </w:p>
    <w:p>
      <w:pPr>
        <w:pStyle w:val="14"/>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GPU Acceleration of Phonon Computation </w:t>
      </w:r>
      <w:ins w:id="31" w:author="Yang Hailong" w:date="2019-08-09T12:44:00Z">
        <w:r>
          <w:rPr>
            <w:rFonts w:hint="eastAsia" w:cs="Times New Roman"/>
            <w:b/>
            <w:bCs/>
            <w:sz w:val="30"/>
            <w:szCs w:val="21"/>
          </w:rPr>
          <w:t>with</w:t>
        </w:r>
      </w:ins>
      <w:ins w:id="32"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ins w:id="33" w:author="Ve" w:date="2019-08-17T15:37:00Z">
        <w:r>
          <w:rPr>
            <w:rFonts w:hint="eastAsia" w:eastAsia="黑体" w:cs="Times New Roman"/>
            <w:szCs w:val="24"/>
          </w:rPr>
          <w:t>ShengBTE is one of the software</w:t>
        </w:r>
      </w:ins>
      <w:ins w:id="34" w:author="Yang Hailong" w:date="2019-08-22T21:42:00Z">
        <w:r>
          <w:rPr>
            <w:rFonts w:hint="eastAsia" w:eastAsia="黑体" w:cs="Times New Roman"/>
            <w:szCs w:val="24"/>
          </w:rPr>
          <w:t>s that are</w:t>
        </w:r>
      </w:ins>
      <w:ins w:id="35" w:author="Ve" w:date="2019-08-17T15:37:00Z">
        <w:r>
          <w:rPr>
            <w:rFonts w:hint="eastAsia" w:eastAsia="黑体" w:cs="Times New Roman"/>
            <w:szCs w:val="24"/>
          </w:rPr>
          <w:t xml:space="preserve"> commonly used to calculate boltzmann phonon transport equations.</w:t>
        </w:r>
      </w:ins>
      <w:ins w:id="36" w:author="Yang Hailong" w:date="2019-08-22T21:45:00Z">
        <w:r>
          <w:rPr>
            <w:rFonts w:hint="eastAsia" w:eastAsia="黑体" w:cs="Times New Roman"/>
            <w:szCs w:val="24"/>
          </w:rPr>
          <w:t xml:space="preserve"> </w:t>
        </w:r>
      </w:ins>
      <w:ins w:id="37" w:author="Ve" w:date="2019-08-17T15:37:00Z">
        <w:r>
          <w:rPr>
            <w:rFonts w:hint="eastAsia" w:eastAsia="黑体" w:cs="Times New Roman"/>
            <w:szCs w:val="24"/>
          </w:rPr>
          <w:t xml:space="preserve">Although the </w:t>
        </w:r>
      </w:ins>
      <w:ins w:id="38" w:author="Yang Hailong" w:date="2019-08-22T21:42:00Z">
        <w:r>
          <w:rPr>
            <w:rFonts w:hint="eastAsia" w:eastAsia="黑体" w:cs="Times New Roman"/>
            <w:szCs w:val="24"/>
          </w:rPr>
          <w:t xml:space="preserve">ShengBTE </w:t>
        </w:r>
      </w:ins>
      <w:ins w:id="39" w:author="Ve" w:date="2019-08-17T15:37:00Z">
        <w:r>
          <w:rPr>
            <w:rFonts w:hint="eastAsia" w:eastAsia="黑体" w:cs="Times New Roman"/>
            <w:szCs w:val="24"/>
          </w:rPr>
          <w:t xml:space="preserve">obtains lattice thermal conductivity and </w:t>
        </w:r>
      </w:ins>
      <w:ins w:id="40" w:author="Yang Hailong" w:date="2019-08-22T21:43:00Z">
        <w:r>
          <w:rPr>
            <w:rFonts w:hint="eastAsia" w:eastAsia="黑体" w:cs="Times New Roman"/>
            <w:szCs w:val="24"/>
          </w:rPr>
          <w:t>cor</w:t>
        </w:r>
      </w:ins>
      <w:ins w:id="41" w:author="Ve" w:date="2019-08-17T15:37:00Z">
        <w:r>
          <w:rPr>
            <w:rFonts w:hint="eastAsia" w:eastAsia="黑体" w:cs="Times New Roman"/>
            <w:szCs w:val="24"/>
          </w:rPr>
          <w:t xml:space="preserve">related acoustic </w:t>
        </w:r>
      </w:ins>
      <w:ins w:id="42" w:author="Yang Hailong" w:date="2019-08-22T21:42:00Z">
        <w:r>
          <w:rPr>
            <w:rFonts w:hint="eastAsia" w:eastAsia="黑体" w:cs="Times New Roman"/>
            <w:szCs w:val="24"/>
          </w:rPr>
          <w:t>metrics</w:t>
        </w:r>
      </w:ins>
      <w:ins w:id="43" w:author="Ve" w:date="2019-08-17T15:37:00Z">
        <w:r>
          <w:rPr>
            <w:rFonts w:hint="eastAsia" w:eastAsia="黑体" w:cs="Times New Roman"/>
            <w:szCs w:val="24"/>
          </w:rPr>
          <w:t xml:space="preserve"> by calculating the convergence set of phonon scattering rate, its </w:t>
        </w:r>
      </w:ins>
      <w:ins w:id="44" w:author="Yang Hailong" w:date="2019-08-22T21:44:00Z">
        <w:r>
          <w:rPr>
            <w:rFonts w:hint="eastAsia" w:eastAsia="黑体" w:cs="Times New Roman"/>
            <w:szCs w:val="24"/>
          </w:rPr>
          <w:t xml:space="preserve">high </w:t>
        </w:r>
      </w:ins>
      <w:ins w:id="45" w:author="Ve" w:date="2019-08-17T15:37:00Z">
        <w:r>
          <w:rPr>
            <w:rFonts w:hint="eastAsia" w:eastAsia="黑体" w:cs="Times New Roman"/>
            <w:szCs w:val="24"/>
          </w:rPr>
          <w:t xml:space="preserve">computational complexity </w:t>
        </w:r>
      </w:ins>
      <w:ins w:id="46" w:author="Yang Hailong" w:date="2019-08-22T21:44:00Z">
        <w:r>
          <w:rPr>
            <w:rFonts w:hint="eastAsia" w:eastAsia="黑体" w:cs="Times New Roman"/>
            <w:szCs w:val="24"/>
          </w:rPr>
          <w:t>requires</w:t>
        </w:r>
      </w:ins>
      <w:ins w:id="47" w:author="Ve" w:date="2019-08-17T15:37:00Z">
        <w:r>
          <w:rPr>
            <w:rFonts w:hint="eastAsia" w:eastAsia="黑体" w:cs="Times New Roman"/>
            <w:szCs w:val="24"/>
          </w:rPr>
          <w:t xml:space="preserve"> </w:t>
        </w:r>
      </w:ins>
      <w:ins w:id="48" w:author="Yang Hailong" w:date="2019-08-22T21:44:00Z">
        <w:r>
          <w:rPr>
            <w:rFonts w:hint="eastAsia" w:eastAsia="黑体" w:cs="Times New Roman"/>
            <w:szCs w:val="24"/>
          </w:rPr>
          <w:t>extremely</w:t>
        </w:r>
      </w:ins>
      <w:ins w:id="49" w:author="Ve" w:date="2019-08-17T15:37:00Z">
        <w:r>
          <w:rPr>
            <w:rFonts w:hint="eastAsia" w:eastAsia="黑体" w:cs="Times New Roman"/>
            <w:szCs w:val="24"/>
          </w:rPr>
          <w:t xml:space="preserve"> long </w:t>
        </w:r>
      </w:ins>
      <w:ins w:id="50" w:author="Yang Hailong" w:date="2019-08-22T21:44:00Z">
        <w:r>
          <w:rPr>
            <w:rFonts w:hint="eastAsia" w:eastAsia="黑体" w:cs="Times New Roman"/>
            <w:szCs w:val="24"/>
          </w:rPr>
          <w:t xml:space="preserve">execution </w:t>
        </w:r>
      </w:ins>
      <w:ins w:id="51" w:author="Ve" w:date="2019-08-17T15:37:00Z">
        <w:r>
          <w:rPr>
            <w:rFonts w:hint="eastAsia" w:eastAsia="黑体" w:cs="Times New Roman"/>
            <w:szCs w:val="24"/>
          </w:rPr>
          <w:t xml:space="preserve">time to </w:t>
        </w:r>
      </w:ins>
      <w:ins w:id="52" w:author="Yang Hailong" w:date="2019-08-22T21:45:00Z">
        <w:r>
          <w:rPr>
            <w:rFonts w:hint="eastAsia" w:eastAsia="黑体" w:cs="Times New Roman"/>
            <w:szCs w:val="24"/>
          </w:rPr>
          <w:t>derive</w:t>
        </w:r>
      </w:ins>
      <w:ins w:id="53" w:author="Ve" w:date="2019-08-17T15:37:00Z">
        <w:r>
          <w:rPr>
            <w:rFonts w:hint="eastAsia" w:eastAsia="黑体" w:cs="Times New Roman"/>
            <w:szCs w:val="24"/>
          </w:rPr>
          <w:t xml:space="preserve"> the </w:t>
        </w:r>
      </w:ins>
      <w:ins w:id="54" w:author="Yang Hailong" w:date="2019-08-22T21:45:00Z">
        <w:r>
          <w:rPr>
            <w:rFonts w:hint="eastAsia" w:eastAsia="黑体" w:cs="Times New Roman"/>
            <w:szCs w:val="24"/>
          </w:rPr>
          <w:t>simulation</w:t>
        </w:r>
      </w:ins>
      <w:ins w:id="55" w:author="Ve" w:date="2019-08-17T15:37:00Z">
        <w:r>
          <w:rPr>
            <w:rFonts w:hint="eastAsia" w:eastAsia="黑体" w:cs="Times New Roman"/>
            <w:szCs w:val="24"/>
          </w:rPr>
          <w:t xml:space="preserve"> </w:t>
        </w:r>
      </w:ins>
      <w:ins w:id="56" w:author="Yang Hailong" w:date="2019-08-22T21:45:00Z">
        <w:r>
          <w:rPr>
            <w:rFonts w:eastAsia="黑体" w:cs="Times New Roman"/>
            <w:szCs w:val="24"/>
          </w:rPr>
          <w:t>results. This</w:t>
        </w:r>
      </w:ins>
      <w:ins w:id="57" w:author="Ve" w:date="2019-08-17T15:37:00Z">
        <w:r>
          <w:rPr>
            <w:rFonts w:hint="eastAsia" w:eastAsia="黑体" w:cs="Times New Roman"/>
            <w:szCs w:val="24"/>
          </w:rPr>
          <w:t xml:space="preserve"> paper mainly </w:t>
        </w:r>
      </w:ins>
      <w:ins w:id="58" w:author="Yang Hailong" w:date="2019-08-22T21:45:00Z">
        <w:r>
          <w:rPr>
            <w:rFonts w:eastAsia="黑体" w:cs="Times New Roman"/>
            <w:szCs w:val="24"/>
          </w:rPr>
          <w:t>focuses</w:t>
        </w:r>
      </w:ins>
      <w:ins w:id="59" w:author="Yang Hailong" w:date="2019-08-22T21:45:00Z">
        <w:r>
          <w:rPr>
            <w:rFonts w:hint="eastAsia" w:eastAsia="黑体" w:cs="Times New Roman"/>
            <w:szCs w:val="24"/>
          </w:rPr>
          <w:t xml:space="preserve"> on</w:t>
        </w:r>
      </w:ins>
      <w:ins w:id="60" w:author="Ve" w:date="2019-08-17T15:37:00Z">
        <w:r>
          <w:rPr>
            <w:rFonts w:hint="eastAsia" w:eastAsia="黑体" w:cs="Times New Roman"/>
            <w:szCs w:val="24"/>
          </w:rPr>
          <w:t xml:space="preserve"> the performance optimization of ShengBTE on GPU.</w:t>
        </w:r>
      </w:ins>
      <w:ins w:id="61" w:author="Yang Hailong" w:date="2019-08-22T21:45:00Z">
        <w:r>
          <w:rPr>
            <w:rFonts w:hint="eastAsia" w:eastAsia="黑体" w:cs="Times New Roman"/>
            <w:szCs w:val="24"/>
          </w:rPr>
          <w:t xml:space="preserve"> </w:t>
        </w:r>
      </w:ins>
      <w:ins w:id="62" w:author="Yang Hailong" w:date="2019-08-22T21:46:00Z">
        <w:r>
          <w:rPr>
            <w:rFonts w:hint="eastAsia" w:eastAsia="黑体" w:cs="Times New Roman"/>
            <w:szCs w:val="24"/>
          </w:rPr>
          <w:t>We identify</w:t>
        </w:r>
      </w:ins>
      <w:ins w:id="63" w:author="Ve" w:date="2019-08-17T15:37:00Z">
        <w:r>
          <w:rPr>
            <w:rFonts w:hint="eastAsia" w:eastAsia="黑体" w:cs="Times New Roman"/>
            <w:szCs w:val="24"/>
          </w:rPr>
          <w:t xml:space="preserve"> </w:t>
        </w:r>
      </w:ins>
      <w:ins w:id="64" w:author="Yang Hailong" w:date="2019-08-22T21:46:00Z">
        <w:r>
          <w:rPr>
            <w:rFonts w:hint="eastAsia" w:eastAsia="黑体" w:cs="Times New Roman"/>
            <w:szCs w:val="24"/>
          </w:rPr>
          <w:t xml:space="preserve">the </w:t>
        </w:r>
      </w:ins>
      <w:ins w:id="65" w:author="Ve" w:date="2019-08-17T15:37:00Z">
        <w:r>
          <w:rPr>
            <w:rFonts w:hint="eastAsia" w:eastAsia="黑体" w:cs="Times New Roman"/>
            <w:szCs w:val="24"/>
          </w:rPr>
          <w:t xml:space="preserve">performance bottlenecks </w:t>
        </w:r>
      </w:ins>
      <w:ins w:id="66" w:author="Yang Hailong" w:date="2019-08-22T21:46:00Z">
        <w:r>
          <w:rPr>
            <w:rFonts w:hint="eastAsia" w:eastAsia="黑体" w:cs="Times New Roman"/>
            <w:szCs w:val="24"/>
          </w:rPr>
          <w:t xml:space="preserve">of ShengBTE </w:t>
        </w:r>
      </w:ins>
      <w:ins w:id="67" w:author="Ve" w:date="2019-08-17T15:37:00Z">
        <w:r>
          <w:rPr>
            <w:rFonts w:hint="eastAsia" w:eastAsia="黑体" w:cs="Times New Roman"/>
            <w:szCs w:val="24"/>
          </w:rPr>
          <w:t xml:space="preserve">and propose </w:t>
        </w:r>
      </w:ins>
      <w:ins w:id="68" w:author="Yang Hailong" w:date="2019-08-22T21:47:00Z">
        <w:r>
          <w:rPr>
            <w:rFonts w:hint="eastAsia" w:eastAsia="黑体" w:cs="Times New Roman"/>
            <w:szCs w:val="24"/>
          </w:rPr>
          <w:t xml:space="preserve">corresponding </w:t>
        </w:r>
      </w:ins>
      <w:ins w:id="69" w:author="Yang Hailong" w:date="2019-08-22T21:46:00Z">
        <w:r>
          <w:rPr>
            <w:rFonts w:hint="eastAsia" w:eastAsia="黑体" w:cs="Times New Roman"/>
            <w:szCs w:val="24"/>
          </w:rPr>
          <w:t>optimization</w:t>
        </w:r>
      </w:ins>
      <w:ins w:id="70" w:author="Yang Hailong" w:date="2019-08-22T21:49:00Z">
        <w:r>
          <w:rPr>
            <w:rFonts w:hint="eastAsia" w:eastAsia="黑体" w:cs="Times New Roman"/>
            <w:szCs w:val="24"/>
          </w:rPr>
          <w:t>s</w:t>
        </w:r>
      </w:ins>
      <w:ins w:id="71" w:author="Yang Hailong" w:date="2019-08-22T21:46:00Z">
        <w:r>
          <w:rPr>
            <w:rFonts w:hint="eastAsia" w:eastAsia="黑体" w:cs="Times New Roman"/>
            <w:szCs w:val="24"/>
          </w:rPr>
          <w:t xml:space="preserve"> </w:t>
        </w:r>
      </w:ins>
      <w:ins w:id="72" w:author="Ve" w:date="2019-08-17T15:37:00Z">
        <w:r>
          <w:rPr>
            <w:rFonts w:hint="eastAsia" w:eastAsia="黑体" w:cs="Times New Roman"/>
            <w:szCs w:val="24"/>
          </w:rPr>
          <w:t xml:space="preserve">such as </w:t>
        </w:r>
      </w:ins>
      <w:ins w:id="73" w:author="Yang Hailong" w:date="2019-08-22T21:47:00Z">
        <w:r>
          <w:rPr>
            <w:rFonts w:hint="eastAsia" w:eastAsia="黑体" w:cs="Times New Roman"/>
            <w:szCs w:val="24"/>
          </w:rPr>
          <w:t>loop-carried</w:t>
        </w:r>
      </w:ins>
      <w:ins w:id="74" w:author="Ve" w:date="2019-08-17T15:37:00Z">
        <w:r>
          <w:rPr>
            <w:rFonts w:hint="eastAsia" w:eastAsia="黑体" w:cs="Times New Roman"/>
            <w:szCs w:val="24"/>
          </w:rPr>
          <w:t xml:space="preserve"> dependency elimination, GPU </w:t>
        </w:r>
      </w:ins>
      <w:ins w:id="75" w:author="Yang Hailong" w:date="2019-08-22T21:47:00Z">
        <w:r>
          <w:rPr>
            <w:rFonts w:eastAsia="黑体" w:cs="Times New Roman"/>
            <w:szCs w:val="24"/>
          </w:rPr>
          <w:t>kernel</w:t>
        </w:r>
      </w:ins>
      <w:ins w:id="76" w:author="Yang Hailong" w:date="2019-08-22T21:47:00Z">
        <w:r>
          <w:rPr>
            <w:rFonts w:hint="eastAsia" w:eastAsia="黑体" w:cs="Times New Roman"/>
            <w:szCs w:val="24"/>
          </w:rPr>
          <w:t xml:space="preserve"> </w:t>
        </w:r>
      </w:ins>
      <w:ins w:id="77" w:author="Ve" w:date="2019-08-17T15:37:00Z">
        <w:r>
          <w:rPr>
            <w:rFonts w:hint="eastAsia" w:eastAsia="黑体" w:cs="Times New Roman"/>
            <w:szCs w:val="24"/>
          </w:rPr>
          <w:t>acceleration, and thread block tuning.</w:t>
        </w:r>
      </w:ins>
      <w:ins w:id="78" w:author="Yang Hailong" w:date="2019-08-22T21:45:00Z">
        <w:r>
          <w:rPr>
            <w:rFonts w:hint="eastAsia" w:eastAsia="黑体" w:cs="Times New Roman"/>
            <w:szCs w:val="24"/>
          </w:rPr>
          <w:t xml:space="preserve"> </w:t>
        </w:r>
      </w:ins>
      <w:ins w:id="79" w:author="Yang Hailong" w:date="2019-08-22T21:46:00Z">
        <w:r>
          <w:rPr>
            <w:rFonts w:hint="eastAsia" w:eastAsia="黑体" w:cs="Times New Roman"/>
            <w:szCs w:val="24"/>
          </w:rPr>
          <w:t xml:space="preserve">The </w:t>
        </w:r>
      </w:ins>
      <w:ins w:id="80" w:author="Yang Hailong" w:date="2019-08-22T21:47:00Z">
        <w:r>
          <w:rPr>
            <w:rFonts w:hint="eastAsia" w:eastAsia="黑体" w:cs="Times New Roman"/>
            <w:szCs w:val="24"/>
          </w:rPr>
          <w:t>e</w:t>
        </w:r>
      </w:ins>
      <w:ins w:id="81" w:author="Ve" w:date="2019-08-17T15:37:00Z">
        <w:r>
          <w:rPr>
            <w:rFonts w:hint="eastAsia" w:eastAsia="黑体" w:cs="Times New Roman"/>
            <w:szCs w:val="24"/>
          </w:rPr>
          <w:t xml:space="preserve">xperiment results show that </w:t>
        </w:r>
      </w:ins>
      <w:ins w:id="82" w:author="Yang Hailong" w:date="2019-08-22T21:48:00Z">
        <w:r>
          <w:rPr>
            <w:rFonts w:hint="eastAsia" w:eastAsia="黑体" w:cs="Times New Roman"/>
            <w:szCs w:val="24"/>
          </w:rPr>
          <w:t>the proposed optimizations</w:t>
        </w:r>
      </w:ins>
      <w:ins w:id="83" w:author="Ve" w:date="2019-08-17T15:37:00Z">
        <w:r>
          <w:rPr>
            <w:rFonts w:hint="eastAsia" w:eastAsia="黑体" w:cs="Times New Roman"/>
            <w:szCs w:val="24"/>
          </w:rPr>
          <w:t xml:space="preserve"> </w:t>
        </w:r>
      </w:ins>
      <w:ins w:id="84" w:author="Yang Hailong" w:date="2019-08-22T21:50:00Z">
        <w:r>
          <w:rPr>
            <w:rFonts w:hint="eastAsia" w:eastAsia="黑体" w:cs="Times New Roman"/>
            <w:szCs w:val="24"/>
          </w:rPr>
          <w:t xml:space="preserve">significantly improve the performance of ShengBTE, which </w:t>
        </w:r>
      </w:ins>
      <w:ins w:id="85" w:author="Ve" w:date="2019-08-17T15:37:00Z">
        <w:r>
          <w:rPr>
            <w:rFonts w:hint="eastAsia" w:eastAsia="黑体" w:cs="Times New Roman"/>
            <w:szCs w:val="24"/>
          </w:rPr>
          <w:t>achieve</w:t>
        </w:r>
      </w:ins>
      <w:ins w:id="86" w:author="Yang Hailong" w:date="2019-08-22T21:51:00Z">
        <w:r>
          <w:rPr>
            <w:rFonts w:hint="eastAsia" w:eastAsia="黑体" w:cs="Times New Roman"/>
            <w:szCs w:val="24"/>
          </w:rPr>
          <w:t>s</w:t>
        </w:r>
      </w:ins>
      <w:ins w:id="87" w:author="Ve" w:date="2019-08-17T15:37:00Z">
        <w:r>
          <w:rPr>
            <w:rFonts w:hint="eastAsia" w:eastAsia="黑体" w:cs="Times New Roman"/>
            <w:szCs w:val="24"/>
          </w:rPr>
          <w:t xml:space="preserve"> a maximum </w:t>
        </w:r>
      </w:ins>
      <w:ins w:id="88" w:author="Yang Hailong" w:date="2019-08-22T21:48:00Z">
        <w:r>
          <w:rPr>
            <w:rFonts w:hint="eastAsia" w:eastAsia="黑体" w:cs="Times New Roman"/>
            <w:szCs w:val="24"/>
          </w:rPr>
          <w:t>speedup</w:t>
        </w:r>
      </w:ins>
      <w:ins w:id="89" w:author="Ve" w:date="2019-08-17T15:37:00Z">
        <w:r>
          <w:rPr>
            <w:rFonts w:hint="eastAsia" w:eastAsia="黑体" w:cs="Times New Roman"/>
            <w:szCs w:val="24"/>
          </w:rPr>
          <w:t xml:space="preserve"> of </w:t>
        </w:r>
      </w:ins>
      <w:r>
        <w:rPr>
          <w:rFonts w:hint="eastAsia" w:eastAsia="黑体" w:cs="Times New Roman"/>
          <w:szCs w:val="24"/>
        </w:rPr>
        <w:t>8.16</w:t>
      </w:r>
      <w:ins w:id="90" w:author="Yang Hailong" w:date="2019-08-22T21:48:00Z">
        <w:r>
          <w:rPr>
            <w:rFonts w:hint="eastAsia" w:eastAsia="黑体" w:cs="Times New Roman"/>
            <w:szCs w:val="24"/>
          </w:rPr>
          <w:t>x</w:t>
        </w:r>
      </w:ins>
      <w:ins w:id="91" w:author="Ve" w:date="2019-08-17T15:37:00Z">
        <w:r>
          <w:rPr>
            <w:rFonts w:hint="eastAsia" w:eastAsia="黑体" w:cs="Times New Roman"/>
            <w:szCs w:val="24"/>
          </w:rPr>
          <w:t xml:space="preserve"> in the </w:t>
        </w:r>
      </w:ins>
      <w:ins w:id="92" w:author="Yang Hailong" w:date="2019-08-22T21:49:00Z">
        <w:r>
          <w:rPr>
            <w:rFonts w:hint="eastAsia" w:eastAsia="黑体" w:cs="Times New Roman"/>
            <w:szCs w:val="24"/>
          </w:rPr>
          <w:t>discrete</w:t>
        </w:r>
      </w:ins>
      <w:ins w:id="93" w:author="Ve" w:date="2019-08-17T15:37:00Z">
        <w:r>
          <w:rPr>
            <w:rFonts w:hint="eastAsia" w:eastAsia="黑体" w:cs="Times New Roman"/>
            <w:szCs w:val="24"/>
          </w:rPr>
          <w:t xml:space="preserve"> temperature </w:t>
        </w:r>
      </w:ins>
      <w:ins w:id="94" w:author="Yang Hailong" w:date="2019-08-22T21:49:00Z">
        <w:r>
          <w:rPr>
            <w:rFonts w:hint="eastAsia" w:eastAsia="黑体" w:cs="Times New Roman"/>
            <w:szCs w:val="24"/>
          </w:rPr>
          <w:t>simulation</w:t>
        </w:r>
      </w:ins>
      <w:ins w:id="95" w:author="Ve" w:date="2019-08-17T15:37:00Z">
        <w:r>
          <w:rPr>
            <w:rFonts w:hint="eastAsia" w:eastAsia="黑体" w:cs="Times New Roman"/>
            <w:szCs w:val="24"/>
          </w:rPr>
          <w:t xml:space="preserve"> and </w:t>
        </w:r>
      </w:ins>
      <w:r>
        <w:rPr>
          <w:rFonts w:hint="eastAsia" w:eastAsia="黑体" w:cs="Times New Roman"/>
          <w:szCs w:val="24"/>
        </w:rPr>
        <w:t>6.32</w:t>
      </w:r>
      <w:ins w:id="96" w:author="Yang Hailong" w:date="2019-08-22T21:49:00Z">
        <w:r>
          <w:rPr>
            <w:rFonts w:hint="eastAsia" w:eastAsia="黑体" w:cs="Times New Roman"/>
            <w:szCs w:val="24"/>
          </w:rPr>
          <w:t>x</w:t>
        </w:r>
      </w:ins>
      <w:ins w:id="97" w:author="Ve" w:date="2019-08-17T15:37:00Z">
        <w:r>
          <w:rPr>
            <w:rFonts w:hint="eastAsia" w:eastAsia="黑体" w:cs="Times New Roman"/>
            <w:szCs w:val="24"/>
          </w:rPr>
          <w:t xml:space="preserve"> in the continuous temperature </w:t>
        </w:r>
      </w:ins>
      <w:ins w:id="98" w:author="Yang Hailong" w:date="2019-08-22T21:49:00Z">
        <w:r>
          <w:rPr>
            <w:rFonts w:hint="eastAsia" w:eastAsia="黑体" w:cs="Times New Roman"/>
            <w:szCs w:val="24"/>
          </w:rPr>
          <w:t xml:space="preserve">simulation </w:t>
        </w:r>
      </w:ins>
      <w:ins w:id="99" w:author="Ve" w:date="2019-08-17T15:37:00Z">
        <w:r>
          <w:rPr>
            <w:rFonts w:hint="eastAsia" w:eastAsia="黑体" w:cs="Times New Roman"/>
            <w:szCs w:val="24"/>
          </w:rPr>
          <w:t xml:space="preserve">without </w:t>
        </w:r>
      </w:ins>
      <w:ins w:id="100" w:author="Yang Hailong" w:date="2019-08-22T21:51:00Z">
        <w:r>
          <w:rPr>
            <w:rFonts w:eastAsia="黑体" w:cs="Times New Roman"/>
            <w:szCs w:val="24"/>
          </w:rPr>
          <w:t>losing</w:t>
        </w:r>
      </w:ins>
      <w:ins w:id="101" w:author="Ve" w:date="2019-08-17T15:37:00Z">
        <w:r>
          <w:rPr>
            <w:rFonts w:hint="eastAsia" w:eastAsia="黑体" w:cs="Times New Roman"/>
            <w:szCs w:val="24"/>
          </w:rPr>
          <w:t xml:space="preserve"> the </w:t>
        </w:r>
      </w:ins>
      <w:ins w:id="102" w:author="Yang Hailong" w:date="2019-08-22T21:51:00Z">
        <w:r>
          <w:rPr>
            <w:rFonts w:hint="eastAsia" w:eastAsia="黑体" w:cs="Times New Roman"/>
            <w:szCs w:val="24"/>
          </w:rPr>
          <w:t xml:space="preserve">simulation </w:t>
        </w:r>
      </w:ins>
      <w:ins w:id="103" w:author="Ve" w:date="2019-08-17T15:37:00Z">
        <w:r>
          <w:rPr>
            <w:rFonts w:hint="eastAsia" w:eastAsia="黑体" w:cs="Times New Roman"/>
            <w:szCs w:val="24"/>
          </w:rPr>
          <w:t>accuracy.</w:t>
        </w:r>
      </w:ins>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commentRangeStart w:id="2"/>
      <w:commentRangeStart w:id="3"/>
      <w:r>
        <w:rPr>
          <w:rFonts w:hint="eastAsia"/>
        </w:rPr>
        <w:t>Introduction</w:t>
      </w:r>
      <w:commentRangeEnd w:id="0"/>
      <w:r>
        <w:rPr>
          <w:rStyle w:val="13"/>
          <w:rFonts w:eastAsia="宋体"/>
          <w:bCs w:val="0"/>
          <w:kern w:val="2"/>
        </w:rPr>
        <w:commentReference w:id="0"/>
      </w:r>
      <w:commentRangeEnd w:id="1"/>
      <w:r>
        <w:commentReference w:id="1"/>
      </w:r>
      <w:commentRangeEnd w:id="2"/>
      <w:r>
        <w:rPr>
          <w:rStyle w:val="13"/>
          <w:rFonts w:eastAsia="宋体"/>
          <w:bCs w:val="0"/>
          <w:kern w:val="2"/>
        </w:rPr>
        <w:commentReference w:id="2"/>
      </w:r>
      <w:commentRangeEnd w:id="3"/>
      <w:r>
        <w:commentReference w:id="3"/>
      </w:r>
    </w:p>
    <w:p>
      <w:pPr>
        <w:ind w:firstLine="420"/>
      </w:pPr>
      <w:r>
        <w:rPr>
          <w:rFonts w:hint="eastAsia"/>
        </w:rPr>
        <w:t>对于</w:t>
      </w:r>
      <w:commentRangeStart w:id="4"/>
      <w:commentRangeStart w:id="5"/>
      <w:r>
        <w:rPr>
          <w:rFonts w:hint="eastAsia"/>
        </w:rPr>
        <w:t>热电[</w:t>
      </w:r>
      <w:r>
        <w:rPr>
          <w:lang w:val="en-IE"/>
        </w:rPr>
        <w:t>2</w:t>
      </w:r>
      <w:r>
        <w:rPr>
          <w:rFonts w:hint="eastAsia"/>
        </w:rPr>
        <w:t>]、热管理[</w:t>
      </w:r>
      <w:r>
        <w:rPr>
          <w:lang w:val="en-IE"/>
        </w:rPr>
        <w:t>3</w:t>
      </w:r>
      <w:r>
        <w:rPr>
          <w:rFonts w:hint="eastAsia"/>
        </w:rPr>
        <w:t>]</w:t>
      </w:r>
      <w:commentRangeEnd w:id="4"/>
      <w:r>
        <w:rPr>
          <w:rStyle w:val="13"/>
        </w:rPr>
        <w:commentReference w:id="4"/>
      </w:r>
      <w:commentRangeEnd w:id="5"/>
      <w:r>
        <w:commentReference w:id="5"/>
      </w:r>
      <w:r>
        <w:rPr>
          <w:rFonts w:hint="eastAsia"/>
        </w:rPr>
        <w:t>和基于相变材料的非易失性存储器</w:t>
      </w:r>
      <w:r>
        <w:rPr>
          <w:lang w:val="en-IE"/>
        </w:rPr>
        <w:t>[4]</w:t>
      </w:r>
      <w:r>
        <w:rPr>
          <w:rFonts w:hint="eastAsia"/>
        </w:rPr>
        <w:t>等</w:t>
      </w:r>
      <w:ins w:id="104" w:author="Yang Hailong" w:date="2019-08-22T22:10:00Z">
        <w:r>
          <w:rPr>
            <w:rFonts w:hint="eastAsia"/>
          </w:rPr>
          <w:t>依赖于</w:t>
        </w:r>
      </w:ins>
      <w:r>
        <w:rPr>
          <w:rFonts w:hint="eastAsia"/>
        </w:rPr>
        <w:t>具有特定导热系数材料的重要技术来讲，</w:t>
      </w:r>
      <w:ins w:id="105" w:author="Yang Hailong" w:date="2019-08-22T22:11:00Z">
        <w:bookmarkStart w:id="2" w:name="OLE_LINK10"/>
        <w:r>
          <w:rPr>
            <w:rFonts w:hint="eastAsia"/>
          </w:rPr>
          <w:t>确定材料的</w:t>
        </w:r>
      </w:ins>
      <w:r>
        <w:rPr>
          <w:rFonts w:hint="eastAsia"/>
        </w:rPr>
        <w:t>晶格热导率</w:t>
      </w:r>
      <w:bookmarkEnd w:id="2"/>
      <w:r>
        <w:rPr>
          <w:rFonts w:hint="eastAsia"/>
        </w:rPr>
        <w:t>是</w:t>
      </w:r>
      <w:ins w:id="106" w:author="Yang Hailong" w:date="2019-08-22T22:12:00Z">
        <w:r>
          <w:rPr>
            <w:rFonts w:hint="eastAsia"/>
          </w:rPr>
          <w:t>一个非常重要的过程</w:t>
        </w:r>
      </w:ins>
      <w:r>
        <w:rPr>
          <w:rFonts w:hint="eastAsia"/>
        </w:rPr>
        <w:t>。</w:t>
      </w:r>
      <w:ins w:id="107" w:author="Ve" w:date="2019-08-23T22:44:00Z">
        <w:r>
          <w:rPr>
            <w:rFonts w:hint="eastAsia"/>
          </w:rPr>
          <w:t>由于热传导可以看成声子扩散运动</w:t>
        </w:r>
      </w:ins>
      <w:r>
        <w:rPr>
          <w:rFonts w:hint="eastAsia"/>
        </w:rPr>
        <w:t>的结果</w:t>
      </w:r>
      <w:ins w:id="108" w:author="Ve" w:date="2019-08-23T22:44:00Z">
        <w:r>
          <w:rPr>
            <w:rFonts w:hint="eastAsia"/>
          </w:rPr>
          <w:t>，</w:t>
        </w:r>
      </w:ins>
      <w:r>
        <w:rPr>
          <w:rFonts w:hint="eastAsia"/>
        </w:rPr>
        <w:t>晶格热导率</w:t>
      </w:r>
      <w:ins w:id="109" w:author="Ve" w:date="2019-08-23T22:45:00Z">
        <w:r>
          <w:rPr>
            <w:rFonts w:hint="eastAsia"/>
          </w:rPr>
          <w:t>即是</w:t>
        </w:r>
      </w:ins>
      <w:r>
        <w:rPr>
          <w:rFonts w:hint="eastAsia"/>
        </w:rPr>
        <w:t>声子对总热容的贡献，</w:t>
      </w:r>
      <w:ins w:id="110" w:author="Ve" w:date="2019-08-23T22:45:00Z">
        <w:r>
          <w:rPr>
            <w:rFonts w:hint="eastAsia"/>
          </w:rPr>
          <w:t>而</w:t>
        </w:r>
      </w:ins>
      <w:r>
        <w:rPr>
          <w:rFonts w:hint="eastAsia"/>
        </w:rPr>
        <w:t>研究</w:t>
      </w:r>
      <w:ins w:id="111" w:author="Ve" w:date="2019-08-23T22:44:00Z">
        <w:r>
          <w:rPr>
            <w:rFonts w:hint="eastAsia"/>
          </w:rPr>
          <w:t>声子扩散运动</w:t>
        </w:r>
      </w:ins>
      <w:commentRangeStart w:id="6"/>
      <w:commentRangeStart w:id="7"/>
      <w:r>
        <w:rPr>
          <w:rStyle w:val="13"/>
        </w:rPr>
        <w:commentReference w:id="6"/>
      </w:r>
      <w:commentRangeEnd w:id="6"/>
      <w:commentRangeEnd w:id="7"/>
      <w:r>
        <w:commentReference w:id="7"/>
      </w:r>
      <w:r>
        <w:rPr>
          <w:rFonts w:hint="eastAsia"/>
        </w:rPr>
        <w:t>的一个重要方法是</w:t>
      </w:r>
      <w:ins w:id="112" w:author="Yang Hailong" w:date="2019-08-22T22:13:00Z">
        <w:r>
          <w:rPr>
            <w:rFonts w:hint="eastAsia"/>
          </w:rPr>
          <w:t>利用</w:t>
        </w:r>
      </w:ins>
      <w:r>
        <w:rPr>
          <w:rFonts w:hint="eastAsia"/>
        </w:rPr>
        <w:t>玻耳兹曼输运方程[5]。</w:t>
      </w:r>
    </w:p>
    <w:p>
      <w:pPr>
        <w:ind w:firstLine="420"/>
        <w:rPr>
          <w:ins w:id="113" w:author="Ve" w:date="2019-08-07T20:12:00Z"/>
        </w:rPr>
      </w:pPr>
      <w:ins w:id="114" w:author="Yang Hailong" w:date="2019-08-22T22:14:00Z">
        <w:r>
          <w:rPr>
            <w:rFonts w:hint="eastAsia"/>
          </w:rPr>
          <w:t>现有的研究提出了大量</w:t>
        </w:r>
      </w:ins>
      <w:ins w:id="115" w:author="Ve" w:date="2019-08-07T20:12:00Z">
        <w:r>
          <w:rPr>
            <w:rFonts w:hint="eastAsia"/>
          </w:rPr>
          <w:t>求解晶格导热系数的</w:t>
        </w:r>
      </w:ins>
      <w:ins w:id="116" w:author="Yang Hailong" w:date="2019-08-22T22:14:00Z">
        <w:r>
          <w:rPr>
            <w:rFonts w:hint="eastAsia"/>
          </w:rPr>
          <w:t>方法</w:t>
        </w:r>
      </w:ins>
      <w:ins w:id="117" w:author="Ve" w:date="2019-08-07T20:12:00Z">
        <w:r>
          <w:rPr>
            <w:rFonts w:hint="eastAsia"/>
          </w:rPr>
          <w:t>。Callaway建立了一种用于计算晶格低温导热系数的模型[16]，并且</w:t>
        </w:r>
      </w:ins>
      <w:ins w:id="118" w:author="Yang Hailong" w:date="2019-08-22T22:28:00Z">
        <w:r>
          <w:rPr>
            <w:rFonts w:hint="eastAsia"/>
          </w:rPr>
          <w:t>后续</w:t>
        </w:r>
      </w:ins>
      <w:ins w:id="119" w:author="Ve" w:date="2019-08-07T20:12:00Z">
        <w:r>
          <w:rPr>
            <w:rFonts w:hint="eastAsia"/>
          </w:rPr>
          <w:t>由Allen改进[17]。Deinzer等人利用密度泛函扰动理论(DFPT)对三阶</w:t>
        </w:r>
      </w:ins>
      <w:ins w:id="120" w:author="Ve" w:date="2019-08-17T00:05:00Z">
        <w:r>
          <w:rPr>
            <w:rFonts w:hint="eastAsia"/>
          </w:rPr>
          <w:t>原子力常数(</w:t>
        </w:r>
      </w:ins>
      <w:ins w:id="121" w:author="Ve" w:date="2019-08-07T20:12:00Z">
        <w:r>
          <w:rPr>
            <w:rFonts w:hint="eastAsia"/>
          </w:rPr>
          <w:t>IFCs</w:t>
        </w:r>
      </w:ins>
      <w:ins w:id="122" w:author="Ve" w:date="2019-08-17T00:05:00Z">
        <w:r>
          <w:rPr>
            <w:rFonts w:hint="eastAsia"/>
          </w:rPr>
          <w:t>)</w:t>
        </w:r>
      </w:ins>
      <w:ins w:id="123" w:author="Ve" w:date="2019-08-07T20:12:00Z">
        <w:r>
          <w:rPr>
            <w:rFonts w:hint="eastAsia"/>
          </w:rPr>
          <w:t>进行了开创性的第一性原理计算，以研究Si和通用电气[18]。Yang</w:t>
        </w:r>
      </w:ins>
      <w:r>
        <w:rPr>
          <w:rFonts w:hint="eastAsia"/>
          <w:lang w:val="en-US" w:eastAsia="zh-CN"/>
        </w:rPr>
        <w:t>等人</w:t>
      </w:r>
      <w:ins w:id="124" w:author="Ve" w:date="2019-08-07T20:12:00Z">
        <w:r>
          <w:rPr>
            <w:rFonts w:hint="eastAsia"/>
          </w:rPr>
          <w:t>将偏微分方程推广到多维纳米尺度热传导的研究中，包括不同的边界条件和纳米尺度热源项，研究了多维结构中瞬态声子</w:t>
        </w:r>
      </w:ins>
      <w:ins w:id="125" w:author="Ve" w:date="2019-08-17T00:17:00Z">
        <w:r>
          <w:rPr>
            <w:rFonts w:hint="eastAsia"/>
          </w:rPr>
          <w:t>玻耳兹曼方程(</w:t>
        </w:r>
      </w:ins>
      <w:ins w:id="126" w:author="Ve" w:date="2019-08-07T20:12:00Z">
        <w:r>
          <w:rPr>
            <w:rFonts w:hint="eastAsia"/>
          </w:rPr>
          <w:t>BTE</w:t>
        </w:r>
      </w:ins>
      <w:ins w:id="127" w:author="Ve" w:date="2019-08-17T00:17:00Z">
        <w:r>
          <w:rPr>
            <w:rFonts w:hint="eastAsia"/>
          </w:rPr>
          <w:t>)</w:t>
        </w:r>
      </w:ins>
      <w:ins w:id="128" w:author="Ve" w:date="2019-08-07T20:12:00Z">
        <w:r>
          <w:rPr>
            <w:rFonts w:hint="eastAsia"/>
          </w:rPr>
          <w:t>的并行求解策略，并且将</w:t>
        </w:r>
      </w:ins>
      <w:ins w:id="129" w:author="Ve" w:date="2019-08-17T00:15:00Z">
        <w:r>
          <w:rPr>
            <w:rFonts w:hint="eastAsia"/>
          </w:rPr>
          <w:t xml:space="preserve">the transient </w:t>
        </w:r>
      </w:ins>
      <w:ins w:id="130" w:author="Ve" w:date="2019-08-17T00:13:00Z">
        <w:r>
          <w:rPr>
            <w:rFonts w:hint="eastAsia"/>
          </w:rPr>
          <w:t>ballistic-diffusive heat conduction equations</w:t>
        </w:r>
      </w:ins>
      <w:ins w:id="131" w:author="Ve" w:date="2019-08-17T00:14:00Z">
        <w:r>
          <w:rPr>
            <w:rFonts w:hint="eastAsia"/>
          </w:rPr>
          <w:t>(</w:t>
        </w:r>
      </w:ins>
      <w:ins w:id="132" w:author="Ve" w:date="2019-08-07T20:12:00Z">
        <w:r>
          <w:rPr>
            <w:rFonts w:hint="eastAsia"/>
          </w:rPr>
          <w:t>BDE</w:t>
        </w:r>
      </w:ins>
      <w:ins w:id="133" w:author="Ve" w:date="2019-08-17T00:14:00Z">
        <w:r>
          <w:rPr>
            <w:rFonts w:hint="eastAsia"/>
          </w:rPr>
          <w:t>)</w:t>
        </w:r>
      </w:ins>
      <w:ins w:id="134" w:author="Ve" w:date="2019-08-07T20:12:00Z">
        <w:r>
          <w:rPr>
            <w:rFonts w:hint="eastAsia"/>
          </w:rPr>
          <w:t>的计算结果与瞬态声子BTE和傅里叶热传导方程的计算结果进行了比较[20]。Tang等人用</w:t>
        </w:r>
      </w:ins>
      <w:ins w:id="135" w:author="Ve" w:date="2019-08-23T22:49:00Z">
        <w:r>
          <w:rPr>
            <w:rFonts w:hint="eastAsia"/>
          </w:rPr>
          <w:t>anharmonic IFCs</w:t>
        </w:r>
      </w:ins>
      <w:ins w:id="136" w:author="Ve" w:date="2019-08-07T20:12:00Z">
        <w:r>
          <w:rPr>
            <w:rFonts w:hint="eastAsia"/>
          </w:rPr>
          <w:t>研究了</w:t>
        </w:r>
      </w:ins>
      <w:ins w:id="137" w:author="Ve" w:date="2019-08-17T00:08:00Z">
        <w:r>
          <w:rPr>
            <w:rFonts w:hint="eastAsia"/>
          </w:rPr>
          <w:t>弛豫时间近似(</w:t>
        </w:r>
      </w:ins>
      <w:ins w:id="138" w:author="Ve" w:date="2019-08-07T20:12:00Z">
        <w:r>
          <w:rPr>
            <w:rFonts w:hint="eastAsia"/>
          </w:rPr>
          <w:t>RTA</w:t>
        </w:r>
      </w:ins>
      <w:ins w:id="139" w:author="Ve" w:date="2019-08-17T00:08:00Z">
        <w:r>
          <w:rPr>
            <w:rFonts w:hint="eastAsia"/>
          </w:rPr>
          <w:t>)</w:t>
        </w:r>
      </w:ins>
      <w:ins w:id="140" w:author="Ve" w:date="2019-08-07T20:12:00Z">
        <w:r>
          <w:rPr>
            <w:rFonts w:hint="eastAsia"/>
          </w:rPr>
          <w:t>中MgO的导热性[19]。</w:t>
        </w:r>
      </w:ins>
    </w:p>
    <w:p>
      <w:pPr>
        <w:ind w:firstLine="420"/>
      </w:pPr>
      <w:ins w:id="141" w:author="Ve" w:date="2019-08-07T20:12:00Z">
        <w:r>
          <w:rPr>
            <w:rFonts w:hint="eastAsia"/>
          </w:rPr>
          <w:t>ShengBTE</w:t>
        </w:r>
      </w:ins>
      <w:ins w:id="142" w:author="you xin" w:date="2019-08-20T11:28:00Z">
        <w:commentRangeStart w:id="8"/>
        <w:r>
          <w:rPr/>
          <w:t>[</w:t>
        </w:r>
      </w:ins>
      <w:ins w:id="143" w:author="Ve" w:date="2019-08-20T20:47:00Z">
        <w:r>
          <w:rPr>
            <w:rFonts w:hint="eastAsia"/>
          </w:rPr>
          <w:t>1</w:t>
        </w:r>
      </w:ins>
      <w:ins w:id="144" w:author="you xin" w:date="2019-08-20T11:28:00Z">
        <w:r>
          <w:rPr/>
          <w:t>]</w:t>
        </w:r>
        <w:commentRangeEnd w:id="8"/>
      </w:ins>
      <w:ins w:id="145" w:author="you xin" w:date="2019-08-20T11:28:00Z">
        <w:r>
          <w:rPr>
            <w:rStyle w:val="13"/>
          </w:rPr>
          <w:commentReference w:id="8"/>
        </w:r>
      </w:ins>
      <w:ins w:id="146" w:author="Ve" w:date="2019-08-07T20:12:00Z">
        <w:r>
          <w:rPr>
            <w:rFonts w:hint="eastAsia"/>
          </w:rPr>
          <w:t>是Wu等人提出的一个新的声子</w:t>
        </w:r>
        <w:commentRangeStart w:id="9"/>
        <w:commentRangeStart w:id="10"/>
        <w:r>
          <w:rPr>
            <w:rFonts w:hint="eastAsia"/>
          </w:rPr>
          <w:t>玻耳兹曼输运方程</w:t>
        </w:r>
        <w:commentRangeEnd w:id="9"/>
      </w:ins>
      <w:r>
        <w:rPr>
          <w:rStyle w:val="13"/>
        </w:rPr>
        <w:commentReference w:id="9"/>
      </w:r>
      <w:commentRangeEnd w:id="10"/>
      <w:r>
        <w:commentReference w:id="10"/>
      </w:r>
      <w:ins w:id="147" w:author="Ve" w:date="2019-08-07T20:12:00Z">
        <w:r>
          <w:rPr>
            <w:rFonts w:hint="eastAsia"/>
          </w:rPr>
          <w:t>的求解软件包。ShengBTE利用系统的对称性使计算更加有效，可以计算声子散射率的收敛集，并利用它们来获得</w:t>
        </w:r>
      </w:ins>
      <w:ins w:id="148" w:author="Ve" w:date="2019-08-17T00:06:00Z">
        <w:r>
          <w:rPr>
            <w:rFonts w:hint="eastAsia"/>
          </w:rPr>
          <w:t>晶格热导率</w:t>
        </w:r>
      </w:ins>
      <w:ins w:id="149" w:author="Ve" w:date="2019-08-07T20:12:00Z">
        <w:r>
          <w:rPr>
            <w:rFonts w:hint="eastAsia"/>
          </w:rPr>
          <w:t>和许多相关的</w:t>
        </w:r>
      </w:ins>
      <w:ins w:id="150" w:author="Yang Hailong" w:date="2019-08-22T22:19:00Z">
        <w:r>
          <w:rPr>
            <w:rFonts w:hint="eastAsia"/>
          </w:rPr>
          <w:t>参数</w:t>
        </w:r>
      </w:ins>
      <w:ins w:id="151" w:author="Ve" w:date="2019-08-07T20:12:00Z">
        <w:r>
          <w:rPr>
            <w:rFonts w:hint="eastAsia"/>
          </w:rPr>
          <w:t>，能够处理各向同性和各向异性晶体。此外，它还</w:t>
        </w:r>
      </w:ins>
      <w:ins w:id="152" w:author="Yang Hailong" w:date="2019-08-22T22:20:00Z">
        <w:r>
          <w:rPr>
            <w:rFonts w:hint="eastAsia"/>
          </w:rPr>
          <w:t>可以利用</w:t>
        </w:r>
      </w:ins>
      <w:ins w:id="153" w:author="Ve" w:date="2019-08-07T20:12:00Z">
        <w:r>
          <w:rPr>
            <w:rFonts w:hint="eastAsia"/>
          </w:rPr>
          <w:t>近似</w:t>
        </w:r>
      </w:ins>
      <w:ins w:id="154" w:author="Yang Hailong" w:date="2019-08-22T22:20:00Z">
        <w:r>
          <w:rPr>
            <w:rFonts w:hint="eastAsia"/>
          </w:rPr>
          <w:t>方法</w:t>
        </w:r>
      </w:ins>
      <w:ins w:id="155" w:author="Ve" w:date="2019-08-07T20:12:00Z">
        <w:r>
          <w:rPr>
            <w:rFonts w:hint="eastAsia"/>
          </w:rPr>
          <w:t>，以</w:t>
        </w:r>
      </w:ins>
      <w:ins w:id="156" w:author="Yang Hailong" w:date="2019-08-22T22:20:00Z">
        <w:r>
          <w:rPr>
            <w:rFonts w:hint="eastAsia"/>
          </w:rPr>
          <w:t>快速、</w:t>
        </w:r>
      </w:ins>
      <w:ins w:id="157" w:author="Ve" w:date="2019-08-07T20:12:00Z">
        <w:r>
          <w:rPr>
            <w:rFonts w:hint="eastAsia"/>
          </w:rPr>
          <w:t>有效地预测纳米线的导热系数。</w:t>
        </w:r>
      </w:ins>
      <w:r>
        <w:rPr>
          <w:rFonts w:hint="eastAsia"/>
        </w:rPr>
        <w:t>ShengBTE对于寻找具有目标导热性能的新型材料，以及深入理解固体中的热传导实验测量具有重要的价值</w:t>
      </w:r>
      <w:ins w:id="158" w:author="Ve" w:date="2019-08-20T20:48:00Z">
        <w:r>
          <w:rPr>
            <w:rFonts w:hint="eastAsia"/>
          </w:rPr>
          <w:t>。</w:t>
        </w:r>
      </w:ins>
      <w:r>
        <w:rPr>
          <w:rFonts w:hint="eastAsia"/>
        </w:rPr>
        <w:t>ShengBTE</w:t>
      </w:r>
      <w:ins w:id="159" w:author="you xin" w:date="2019-08-20T11:39:00Z">
        <w:r>
          <w:rPr>
            <w:rFonts w:hint="eastAsia"/>
          </w:rPr>
          <w:t>是一个FORTRAN编写的纯CPU</w:t>
        </w:r>
      </w:ins>
      <w:ins w:id="160" w:author="you xin" w:date="2019-08-20T11:43:00Z">
        <w:r>
          <w:rPr>
            <w:rFonts w:hint="eastAsia"/>
          </w:rPr>
          <w:t>软件</w:t>
        </w:r>
      </w:ins>
      <w:ins w:id="161" w:author="you xin" w:date="2019-08-20T11:40:00Z">
        <w:r>
          <w:rPr>
            <w:rFonts w:hint="eastAsia"/>
          </w:rPr>
          <w:t>，支持多进程并行</w:t>
        </w:r>
      </w:ins>
      <w:ins w:id="162" w:author="Yang Hailong" w:date="2019-08-22T22:21:00Z">
        <w:r>
          <w:rPr>
            <w:rFonts w:hint="eastAsia"/>
          </w:rPr>
          <w:t>。然而，目前的</w:t>
        </w:r>
      </w:ins>
      <w:ins w:id="163" w:author="you xin" w:date="2019-08-20T11:46:00Z">
        <w:r>
          <w:rPr>
            <w:rFonts w:hint="eastAsia"/>
          </w:rPr>
          <w:t>ShengBTE</w:t>
        </w:r>
      </w:ins>
      <w:ins w:id="164" w:author="Yang Hailong" w:date="2019-08-22T22:21:00Z">
        <w:r>
          <w:rPr>
            <w:rFonts w:hint="eastAsia"/>
          </w:rPr>
          <w:t>存在</w:t>
        </w:r>
      </w:ins>
      <w:ins w:id="165" w:author="you xin" w:date="2019-08-20T11:46:00Z">
        <w:r>
          <w:rPr>
            <w:rFonts w:hint="eastAsia"/>
          </w:rPr>
          <w:t>运行时时间较长</w:t>
        </w:r>
      </w:ins>
      <w:ins w:id="166" w:author="Yang Hailong" w:date="2019-08-22T22:21:00Z">
        <w:r>
          <w:rPr>
            <w:rFonts w:hint="eastAsia"/>
          </w:rPr>
          <w:t>的缺点</w:t>
        </w:r>
      </w:ins>
      <w:ins w:id="167" w:author="you xin" w:date="2019-08-20T15:52:00Z">
        <w:r>
          <w:rPr>
            <w:rFonts w:hint="eastAsia"/>
          </w:rPr>
          <w:t>，</w:t>
        </w:r>
      </w:ins>
      <w:ins w:id="168" w:author="Yang Hailong" w:date="2019-08-22T22:21:00Z">
        <w:r>
          <w:rPr>
            <w:rFonts w:hint="eastAsia"/>
          </w:rPr>
          <w:t>特别是</w:t>
        </w:r>
      </w:ins>
      <w:ins w:id="169" w:author="you xin" w:date="2019-08-20T11:41:00Z">
        <w:r>
          <w:rPr>
            <w:rFonts w:hint="eastAsia"/>
          </w:rPr>
          <w:t>连续温度</w:t>
        </w:r>
      </w:ins>
      <w:ins w:id="170" w:author="Yang Hailong" w:date="2019-08-22T22:21:00Z">
        <w:r>
          <w:rPr>
            <w:rFonts w:hint="eastAsia"/>
          </w:rPr>
          <w:t>模拟</w:t>
        </w:r>
      </w:ins>
      <w:ins w:id="171" w:author="you xin" w:date="2019-08-20T11:41:00Z">
        <w:r>
          <w:rPr>
            <w:rFonts w:hint="eastAsia"/>
          </w:rPr>
          <w:t>时运行时间</w:t>
        </w:r>
      </w:ins>
      <w:ins w:id="172" w:author="you xin" w:date="2019-08-20T11:43:00Z">
        <w:r>
          <w:rPr>
            <w:rFonts w:hint="eastAsia"/>
          </w:rPr>
          <w:t>随温度数量</w:t>
        </w:r>
      </w:ins>
      <w:ins w:id="173" w:author="you xin" w:date="2019-08-20T11:41:00Z">
        <w:r>
          <w:rPr>
            <w:rFonts w:hint="eastAsia"/>
          </w:rPr>
          <w:t>线性增长</w:t>
        </w:r>
      </w:ins>
      <w:ins w:id="174" w:author="Yang Hailong" w:date="2019-08-22T22:30:00Z">
        <w:r>
          <w:rPr>
            <w:rFonts w:hint="eastAsia"/>
          </w:rPr>
          <w:t>，阻碍了ShengBTE的广泛应用</w:t>
        </w:r>
      </w:ins>
      <w:ins w:id="175" w:author="you xin" w:date="2019-08-20T11:41:00Z">
        <w:r>
          <w:rPr>
            <w:rFonts w:hint="eastAsia"/>
          </w:rPr>
          <w:t>。</w:t>
        </w:r>
      </w:ins>
      <w:ins w:id="176" w:author="Yang Hailong" w:date="2019-08-22T22:30:00Z">
        <w:r>
          <w:rPr>
            <w:rFonts w:hint="eastAsia"/>
          </w:rPr>
          <w:t>针对上述问题，本文对ShengBTE</w:t>
        </w:r>
      </w:ins>
      <w:ins w:id="177" w:author="Yang Hailong" w:date="2019-08-22T22:31:00Z">
        <w:r>
          <w:rPr>
            <w:rFonts w:hint="eastAsia"/>
          </w:rPr>
          <w:t>进行了深入</w:t>
        </w:r>
      </w:ins>
      <w:r>
        <w:rPr>
          <w:rFonts w:hint="eastAsia"/>
        </w:rPr>
        <w:t>的性能分析，</w:t>
      </w:r>
      <w:ins w:id="178" w:author="Yang Hailong" w:date="2019-08-22T22:31:00Z">
        <w:r>
          <w:rPr>
            <w:rFonts w:hint="eastAsia"/>
          </w:rPr>
          <w:t>识别出了导致</w:t>
        </w:r>
      </w:ins>
      <w:r>
        <w:rPr>
          <w:rFonts w:hint="eastAsia"/>
        </w:rPr>
        <w:t>性能瓶颈</w:t>
      </w:r>
      <w:ins w:id="179" w:author="Yang Hailong" w:date="2019-08-22T22:31:00Z">
        <w:r>
          <w:rPr>
            <w:rFonts w:hint="eastAsia"/>
          </w:rPr>
          <w:t>的若干热点函数</w:t>
        </w:r>
      </w:ins>
      <w:r>
        <w:rPr>
          <w:rFonts w:hint="eastAsia"/>
        </w:rPr>
        <w:t>，并提出了</w:t>
      </w:r>
      <w:ins w:id="180" w:author="Yang Hailong" w:date="2019-08-22T22:31:00Z">
        <w:r>
          <w:rPr>
            <w:rFonts w:hint="eastAsia"/>
          </w:rPr>
          <w:t>相应的</w:t>
        </w:r>
      </w:ins>
      <w:ins w:id="181" w:author="Yang Hailong" w:date="2019-08-22T22:32:00Z">
        <w:r>
          <w:rPr>
            <w:rFonts w:hint="eastAsia"/>
          </w:rPr>
          <w:t>性能</w:t>
        </w:r>
      </w:ins>
      <w:r>
        <w:rPr>
          <w:rFonts w:hint="eastAsia"/>
        </w:rPr>
        <w:t>优化与GPU加速方法，显著提高了ShengBTE计算</w:t>
      </w:r>
      <w:ins w:id="182" w:author="Yang Hailong" w:date="2019-08-22T22:32:00Z">
        <w:r>
          <w:rPr>
            <w:rFonts w:hint="eastAsia"/>
          </w:rPr>
          <w:t>性能</w:t>
        </w:r>
      </w:ins>
      <w:r>
        <w:rPr>
          <w:rFonts w:hint="eastAsia"/>
        </w:rPr>
        <w:t>。</w:t>
      </w:r>
    </w:p>
    <w:p>
      <w:pPr>
        <w:ind w:firstLine="420"/>
      </w:pPr>
      <w:r>
        <w:rPr>
          <w:rFonts w:hint="eastAsia"/>
        </w:rPr>
        <w:t>具体而言，本文的贡献如下：</w:t>
      </w:r>
    </w:p>
    <w:p>
      <w:pPr>
        <w:ind w:firstLine="420"/>
      </w:pPr>
      <w:r>
        <w:rPr>
          <w:rFonts w:hint="eastAsia"/>
        </w:rPr>
        <w:t>-</w:t>
      </w:r>
      <w:ins w:id="183" w:author="Yang Hailong" w:date="2019-08-22T22:32:00Z">
        <w:r>
          <w:rPr>
            <w:rFonts w:hint="eastAsia"/>
          </w:rPr>
          <w:t>我们深入</w:t>
        </w:r>
      </w:ins>
      <w:r>
        <w:rPr>
          <w:rFonts w:hint="eastAsia"/>
        </w:rPr>
        <w:t>分析了ShengBTE的性能</w:t>
      </w:r>
      <w:ins w:id="184" w:author="Yang Hailong" w:date="2019-08-22T22:32:00Z">
        <w:r>
          <w:rPr>
            <w:rFonts w:hint="eastAsia"/>
          </w:rPr>
          <w:t>瓶颈</w:t>
        </w:r>
      </w:ins>
      <w:r>
        <w:rPr>
          <w:rFonts w:hint="eastAsia"/>
        </w:rPr>
        <w:t>，</w:t>
      </w:r>
      <w:ins w:id="185" w:author="Yang Hailong" w:date="2019-08-22T22:32:00Z">
        <w:r>
          <w:rPr>
            <w:rFonts w:hint="eastAsia"/>
          </w:rPr>
          <w:t>识别了</w:t>
        </w:r>
      </w:ins>
      <w:ins w:id="186" w:author="Ve" w:date="2019-08-23T22:52:00Z">
        <w:r>
          <w:rPr>
            <w:rFonts w:hint="eastAsia"/>
          </w:rPr>
          <w:t>scattering amplitudes of absorption processes(</w:t>
        </w:r>
      </w:ins>
      <w:commentRangeStart w:id="11"/>
      <w:commentRangeStart w:id="12"/>
      <w:r>
        <w:rPr>
          <w:rFonts w:hint="eastAsia"/>
        </w:rPr>
        <w:t>Ind_plus</w:t>
      </w:r>
      <w:ins w:id="187" w:author="Ve" w:date="2019-08-23T22:52:00Z">
        <w:r>
          <w:rPr>
            <w:rFonts w:hint="eastAsia"/>
          </w:rPr>
          <w:t>)</w:t>
        </w:r>
      </w:ins>
      <w:r>
        <w:rPr>
          <w:rFonts w:hint="eastAsia"/>
        </w:rPr>
        <w:t>与</w:t>
      </w:r>
      <w:ins w:id="188" w:author="Ve" w:date="2019-08-23T22:52:00Z">
        <w:r>
          <w:rPr>
            <w:rFonts w:hint="eastAsia"/>
          </w:rPr>
          <w:t>scattering amplitudes of emission processes(</w:t>
        </w:r>
      </w:ins>
      <w:r>
        <w:rPr>
          <w:rFonts w:hint="eastAsia"/>
        </w:rPr>
        <w:t>Ind_minus</w:t>
      </w:r>
      <w:commentRangeEnd w:id="11"/>
      <w:r>
        <w:rPr>
          <w:rStyle w:val="13"/>
        </w:rPr>
        <w:commentReference w:id="11"/>
      </w:r>
      <w:commentRangeEnd w:id="12"/>
      <w:r>
        <w:commentReference w:id="12"/>
      </w:r>
      <w:ins w:id="189" w:author="Ve" w:date="2019-08-23T22:52:00Z">
        <w:r>
          <w:rPr>
            <w:rFonts w:hint="eastAsia"/>
          </w:rPr>
          <w:t>)</w:t>
        </w:r>
      </w:ins>
      <w:r>
        <w:rPr>
          <w:rFonts w:hint="eastAsia"/>
        </w:rPr>
        <w:t>是计算</w:t>
      </w:r>
      <w:ins w:id="190" w:author="Yang Hailong" w:date="2019-08-22T22:32:00Z">
        <w:r>
          <w:rPr>
            <w:rFonts w:hint="eastAsia"/>
          </w:rPr>
          <w:t>过程中的主要性能热点</w:t>
        </w:r>
      </w:ins>
      <w:r>
        <w:rPr>
          <w:rFonts w:hint="eastAsia"/>
        </w:rPr>
        <w:t>。</w:t>
      </w:r>
    </w:p>
    <w:p>
      <w:pPr>
        <w:ind w:firstLine="420"/>
      </w:pPr>
      <w:r>
        <w:rPr>
          <w:rFonts w:hint="eastAsia"/>
        </w:rPr>
        <w:t>-</w:t>
      </w:r>
      <w:ins w:id="191" w:author="Yang Hailong" w:date="2019-08-22T22:34:00Z">
        <w:r>
          <w:rPr>
            <w:rFonts w:hint="eastAsia"/>
          </w:rPr>
          <w:t>我们</w:t>
        </w:r>
      </w:ins>
      <w:r>
        <w:rPr>
          <w:rFonts w:hint="eastAsia"/>
        </w:rPr>
        <w:t>提出了</w:t>
      </w:r>
      <w:ins w:id="192" w:author="Yang Hailong" w:date="2019-08-22T22:34:00Z">
        <w:r>
          <w:rPr>
            <w:rFonts w:hint="eastAsia"/>
          </w:rPr>
          <w:t>若干</w:t>
        </w:r>
      </w:ins>
      <w:r>
        <w:rPr>
          <w:rFonts w:hint="eastAsia"/>
        </w:rPr>
        <w:t>提高</w:t>
      </w:r>
      <w:ins w:id="193" w:author="Yang Hailong" w:date="2019-08-22T22:34:00Z">
        <w:r>
          <w:rPr>
            <w:rFonts w:hint="eastAsia"/>
          </w:rPr>
          <w:t>ShengBTE</w:t>
        </w:r>
      </w:ins>
      <w:r>
        <w:rPr>
          <w:rFonts w:hint="eastAsia"/>
        </w:rPr>
        <w:t>性能的优化</w:t>
      </w:r>
      <w:ins w:id="194" w:author="Yang Hailong" w:date="2019-08-22T22:34:00Z">
        <w:r>
          <w:rPr>
            <w:rFonts w:hint="eastAsia"/>
          </w:rPr>
          <w:t>方法</w:t>
        </w:r>
      </w:ins>
      <w:r>
        <w:rPr>
          <w:rFonts w:hint="eastAsia"/>
        </w:rPr>
        <w:t>，</w:t>
      </w:r>
      <w:ins w:id="195" w:author="Yang Hailong" w:date="2019-08-22T22:34:00Z">
        <w:r>
          <w:rPr>
            <w:rFonts w:hint="eastAsia"/>
          </w:rPr>
          <w:t>包括循环依赖消除，GPU核函数优化与线程块调优</w:t>
        </w:r>
      </w:ins>
      <w:r>
        <w:rPr>
          <w:rFonts w:hint="eastAsia"/>
        </w:rPr>
        <w:t>。</w:t>
      </w:r>
    </w:p>
    <w:p>
      <w:pPr>
        <w:ind w:firstLine="420"/>
      </w:pPr>
      <w:r>
        <w:rPr>
          <w:rFonts w:hint="eastAsia"/>
        </w:rPr>
        <w:t>-</w:t>
      </w:r>
      <w:ins w:id="196" w:author="Yang Hailong" w:date="2019-08-22T22:36:00Z">
        <w:r>
          <w:rPr>
            <w:rFonts w:hint="eastAsia"/>
          </w:rPr>
          <w:t>我们选择具有代表性的数据集对优化后的</w:t>
        </w:r>
      </w:ins>
      <w:r>
        <w:rPr>
          <w:rFonts w:hint="eastAsia"/>
        </w:rPr>
        <w:t>ShengBTE进行了</w:t>
      </w:r>
      <w:ins w:id="197" w:author="Yang Hailong" w:date="2019-08-22T22:36:00Z">
        <w:r>
          <w:rPr>
            <w:rFonts w:hint="eastAsia"/>
          </w:rPr>
          <w:t>性能</w:t>
        </w:r>
      </w:ins>
      <w:r>
        <w:rPr>
          <w:rFonts w:hint="eastAsia"/>
        </w:rPr>
        <w:t>评估，</w:t>
      </w:r>
      <w:ins w:id="198" w:author="Yang Hailong" w:date="2019-08-22T22:36:00Z">
        <w:r>
          <w:rPr>
            <w:rFonts w:hint="eastAsia"/>
          </w:rPr>
          <w:t>实现结果显示在不降低模拟</w:t>
        </w:r>
      </w:ins>
      <w:ins w:id="199" w:author="Yang Hailong" w:date="2019-08-22T22:37:00Z">
        <w:r>
          <w:rPr>
            <w:rFonts w:hint="eastAsia"/>
          </w:rPr>
          <w:t>精度的前提下，本文提出的优化方法</w:t>
        </w:r>
      </w:ins>
      <w:r>
        <w:rPr>
          <w:rFonts w:hint="eastAsia"/>
        </w:rPr>
        <w:t>在</w:t>
      </w:r>
      <w:r>
        <w:rPr>
          <w:rFonts w:hint="eastAsia"/>
          <w:lang w:val="en-US" w:eastAsia="zh-CN"/>
        </w:rPr>
        <w:t>单</w:t>
      </w:r>
      <w:r>
        <w:rPr>
          <w:rFonts w:hint="eastAsia"/>
        </w:rPr>
        <w:t>温度实验下可以获得最高8.16倍的加速</w:t>
      </w:r>
      <w:ins w:id="200" w:author="Ve" w:date="2019-08-07T20:09:00Z">
        <w:r>
          <w:rPr>
            <w:rFonts w:hint="eastAsia"/>
          </w:rPr>
          <w:t>比</w:t>
        </w:r>
      </w:ins>
      <w:r>
        <w:rPr>
          <w:rFonts w:hint="eastAsia"/>
        </w:rPr>
        <w:t>。</w:t>
      </w:r>
    </w:p>
    <w:p>
      <w:pPr>
        <w:ind w:firstLine="420"/>
      </w:pPr>
      <w:r>
        <w:rPr>
          <w:rFonts w:hint="eastAsia"/>
        </w:rPr>
        <w:t>本文的其余部分组织如下。在第2节中，我们阐述了GPU</w:t>
      </w:r>
      <w:ins w:id="201" w:author="Yang Hailong" w:date="2019-08-22T22:41:00Z">
        <w:r>
          <w:rPr>
            <w:rFonts w:hint="eastAsia"/>
          </w:rPr>
          <w:t>在</w:t>
        </w:r>
      </w:ins>
      <w:r>
        <w:rPr>
          <w:rFonts w:hint="eastAsia"/>
        </w:rPr>
        <w:t>加速科学应用</w:t>
      </w:r>
      <w:ins w:id="202" w:author="Yang Hailong" w:date="2019-08-22T22:41:00Z">
        <w:r>
          <w:rPr>
            <w:rFonts w:hint="eastAsia"/>
          </w:rPr>
          <w:t>中的使用，这</w:t>
        </w:r>
      </w:ins>
      <w:ins w:id="203" w:author="Yang Hailong" w:date="2019-08-22T22:42:00Z">
        <w:r>
          <w:rPr>
            <w:rFonts w:hint="eastAsia"/>
          </w:rPr>
          <w:t>也激发了本文的工作</w:t>
        </w:r>
      </w:ins>
      <w:r>
        <w:rPr>
          <w:rFonts w:hint="eastAsia"/>
        </w:rPr>
        <w:t>。在第3节中，我们提供了ShengBTE的</w:t>
      </w:r>
      <w:ins w:id="204" w:author="Yang Hailong" w:date="2019-08-22T22:42:00Z">
        <w:r>
          <w:rPr>
            <w:rFonts w:hint="eastAsia"/>
          </w:rPr>
          <w:t>性能</w:t>
        </w:r>
      </w:ins>
      <w:r>
        <w:rPr>
          <w:rFonts w:hint="eastAsia"/>
        </w:rPr>
        <w:t>瓶颈分析。第4节给出了热点函数的优化</w:t>
      </w:r>
      <w:ins w:id="205" w:author="Yang Hailong" w:date="2019-08-22T22:42:00Z">
        <w:r>
          <w:rPr>
            <w:rFonts w:hint="eastAsia"/>
          </w:rPr>
          <w:t>方法</w:t>
        </w:r>
      </w:ins>
      <w:r>
        <w:rPr>
          <w:rFonts w:hint="eastAsia"/>
        </w:rPr>
        <w:t>。第5节阐述了实验环境，并对实验结果进行了分析。第6节介绍了相关工作，第7节给出了本文的结论。</w:t>
      </w:r>
    </w:p>
    <w:p>
      <w:pPr>
        <w:pStyle w:val="2"/>
        <w:numPr>
          <w:ilvl w:val="0"/>
          <w:numId w:val="2"/>
        </w:numPr>
        <w:jc w:val="left"/>
      </w:pPr>
      <w:ins w:id="206" w:author="Yang Hailong" w:date="2019-08-09T12:49:00Z">
        <w:commentRangeStart w:id="13"/>
        <w:commentRangeStart w:id="14"/>
        <w:r>
          <w:rPr>
            <w:rFonts w:hint="eastAsia"/>
          </w:rPr>
          <w:t xml:space="preserve">Performance Opportunity with </w:t>
        </w:r>
      </w:ins>
      <w:ins w:id="207" w:author="Ve" w:date="2019-08-08T00:12:00Z">
        <w:r>
          <w:rPr>
            <w:rFonts w:hint="eastAsia"/>
          </w:rPr>
          <w:t>GPU Acceleration</w:t>
        </w:r>
        <w:commentRangeEnd w:id="13"/>
      </w:ins>
      <w:r>
        <w:rPr>
          <w:rStyle w:val="13"/>
          <w:rFonts w:eastAsia="宋体"/>
          <w:bCs w:val="0"/>
          <w:kern w:val="2"/>
        </w:rPr>
        <w:commentReference w:id="13"/>
      </w:r>
      <w:commentRangeEnd w:id="14"/>
      <w:r>
        <w:commentReference w:id="14"/>
      </w:r>
    </w:p>
    <w:p>
      <w:pPr>
        <w:ind w:firstLine="420"/>
        <w:jc w:val="left"/>
      </w:pPr>
      <w:r>
        <w:rPr>
          <w:rFonts w:hint="eastAsia"/>
        </w:rPr>
        <w:t>科学应用由于其计算量大</w:t>
      </w:r>
      <w:ins w:id="208" w:author="Yang Hailong" w:date="2019-08-09T12:52:00Z">
        <w:r>
          <w:rPr>
            <w:rFonts w:hint="eastAsia"/>
          </w:rPr>
          <w:t>、运行时间长的特点</w:t>
        </w:r>
      </w:ins>
      <w:r>
        <w:rPr>
          <w:rFonts w:hint="eastAsia"/>
        </w:rPr>
        <w:t>，迫切需要使用</w:t>
      </w:r>
      <w:ins w:id="209" w:author="Yang Hailong" w:date="2019-08-09T12:53:00Z">
        <w:r>
          <w:rPr>
            <w:rFonts w:hint="eastAsia"/>
          </w:rPr>
          <w:t>高性能的</w:t>
        </w:r>
      </w:ins>
      <w:r>
        <w:rPr>
          <w:rFonts w:hint="eastAsia"/>
        </w:rPr>
        <w:t>计算硬件</w:t>
      </w:r>
      <w:ins w:id="210" w:author="Yang Hailong" w:date="2019-08-09T12:53:00Z">
        <w:r>
          <w:rPr>
            <w:rFonts w:hint="eastAsia"/>
          </w:rPr>
          <w:t>进行加速</w:t>
        </w:r>
      </w:ins>
      <w:r>
        <w:rPr>
          <w:rFonts w:hint="eastAsia"/>
        </w:rPr>
        <w:t>。</w:t>
      </w:r>
      <w:ins w:id="211" w:author="Ve" w:date="2019-08-07T04:25:00Z">
        <w:r>
          <w:rPr>
            <w:rFonts w:hint="eastAsia"/>
          </w:rPr>
          <w:t>GPU以其</w:t>
        </w:r>
      </w:ins>
      <w:ins w:id="212" w:author="Yang Hailong" w:date="2019-08-09T12:53:00Z">
        <w:r>
          <w:rPr>
            <w:rFonts w:hint="eastAsia"/>
          </w:rPr>
          <w:t>大规模的并行计算单元</w:t>
        </w:r>
      </w:ins>
      <w:ins w:id="213" w:author="Ve" w:date="2019-08-07T04:27:00Z">
        <w:r>
          <w:rPr>
            <w:rFonts w:hint="eastAsia"/>
          </w:rPr>
          <w:t>，</w:t>
        </w:r>
      </w:ins>
      <w:ins w:id="214" w:author="Yang Hailong" w:date="2019-08-09T12:56:00Z">
        <w:r>
          <w:rPr>
            <w:rFonts w:hint="eastAsia"/>
          </w:rPr>
          <w:t>以及</w:t>
        </w:r>
      </w:ins>
      <w:ins w:id="215" w:author="Yang Hailong" w:date="2019-08-09T12:57:00Z">
        <w:r>
          <w:rPr>
            <w:rFonts w:hint="eastAsia"/>
          </w:rPr>
          <w:t>高效率的并行编程模型，例如CUDA，</w:t>
        </w:r>
      </w:ins>
      <w:ins w:id="216" w:author="Yang Hailong" w:date="2019-08-09T12:58:00Z">
        <w:r>
          <w:rPr>
            <w:rFonts w:hint="eastAsia"/>
          </w:rPr>
          <w:t>已经被成功应用到不同类型应用的性能加速中</w:t>
        </w:r>
      </w:ins>
      <w:ins w:id="217" w:author="Ve" w:date="2019-08-08T01:13:00Z">
        <w:r>
          <w:rPr>
            <w:rFonts w:hint="eastAsia"/>
          </w:rPr>
          <w:t>。</w:t>
        </w:r>
      </w:ins>
      <w:ins w:id="218" w:author="Yang Hailong" w:date="2019-08-09T12:55:00Z">
        <w:r>
          <w:rPr>
            <w:rFonts w:hint="eastAsia"/>
          </w:rPr>
          <w:t>特别在追求浮点运算性能的科学应用中，GPU已经</w:t>
        </w:r>
      </w:ins>
      <w:ins w:id="219" w:author="Yang Hailong" w:date="2019-08-09T12:58:00Z">
        <w:r>
          <w:rPr>
            <w:rFonts w:hint="eastAsia"/>
          </w:rPr>
          <w:t>得到</w:t>
        </w:r>
      </w:ins>
      <w:ins w:id="220" w:author="Yang Hailong" w:date="2019-08-09T12:59:00Z">
        <w:r>
          <w:rPr>
            <w:rFonts w:hint="eastAsia"/>
          </w:rPr>
          <w:t>广泛的认同并获得了巨大的成功</w:t>
        </w:r>
      </w:ins>
      <w:ins w:id="221" w:author="Ve" w:date="2019-08-08T01:43:00Z">
        <w:r>
          <w:rPr>
            <w:rFonts w:hint="eastAsia"/>
          </w:rPr>
          <w:t>。</w:t>
        </w:r>
      </w:ins>
      <w:bookmarkStart w:id="12" w:name="_GoBack"/>
      <w:bookmarkEnd w:id="12"/>
      <w:commentRangeStart w:id="15"/>
      <w:commentRangeStart w:id="16"/>
      <w:r>
        <w:rPr>
          <w:rFonts w:hint="eastAsia"/>
        </w:rPr>
        <w:t>事实上，</w:t>
      </w:r>
      <w:ins w:id="222" w:author="Yang Hailong" w:date="2019-08-09T12:59:00Z">
        <w:r>
          <w:rPr>
            <w:rFonts w:hint="eastAsia"/>
          </w:rPr>
          <w:t>大部分的科学</w:t>
        </w:r>
      </w:ins>
      <w:r>
        <w:rPr>
          <w:rFonts w:hint="eastAsia"/>
        </w:rPr>
        <w:t>学应用已经加入了GPU</w:t>
      </w:r>
      <w:ins w:id="223" w:author="Yang Hailong" w:date="2019-08-09T13:00:00Z">
        <w:r>
          <w:rPr>
            <w:rFonts w:hint="eastAsia"/>
          </w:rPr>
          <w:t>并行</w:t>
        </w:r>
      </w:ins>
      <w:r>
        <w:rPr>
          <w:rFonts w:hint="eastAsia"/>
        </w:rPr>
        <w:t>计算模块。</w:t>
      </w:r>
      <w:ins w:id="224" w:author="Yang Hailong" w:date="2019-08-09T13:00:00Z">
        <w:r>
          <w:rPr>
            <w:rFonts w:hint="eastAsia"/>
          </w:rPr>
          <w:t>例如，</w:t>
        </w:r>
      </w:ins>
      <w:r>
        <w:rPr>
          <w:rFonts w:hint="eastAsia"/>
        </w:rPr>
        <w:t>量子化学领域的Abinit[9]</w:t>
      </w:r>
      <w:ins w:id="225" w:author="Yang Hailong" w:date="2019-08-22T23:03:00Z">
        <w:r>
          <w:rPr>
            <w:rFonts w:hint="eastAsia"/>
          </w:rPr>
          <w:t>[10]</w:t>
        </w:r>
      </w:ins>
      <w:r>
        <w:rPr>
          <w:rFonts w:hint="eastAsia"/>
        </w:rPr>
        <w:t>，</w:t>
      </w:r>
      <w:ins w:id="226" w:author="Ve" w:date="2019-08-07T04:08:00Z">
        <w:r>
          <w:rPr>
            <w:rFonts w:hint="eastAsia"/>
          </w:rPr>
          <w:t>将</w:t>
        </w:r>
      </w:ins>
      <w:ins w:id="227" w:author="Yang Hailong" w:date="2019-08-09T13:00:00Z">
        <w:r>
          <w:rPr>
            <w:rFonts w:hint="eastAsia"/>
          </w:rPr>
          <w:t>其</w:t>
        </w:r>
      </w:ins>
      <w:ins w:id="228" w:author="Ve" w:date="2019-08-07T04:09:00Z">
        <w:r>
          <w:rPr>
            <w:rFonts w:hint="eastAsia"/>
          </w:rPr>
          <w:t>工作流</w:t>
        </w:r>
      </w:ins>
      <w:ins w:id="229" w:author="Yang Hailong" w:date="2019-08-09T13:00:00Z">
        <w:r>
          <w:rPr>
            <w:rFonts w:hint="eastAsia"/>
          </w:rPr>
          <w:t>中计算量较大的</w:t>
        </w:r>
      </w:ins>
      <w:ins w:id="230" w:author="Yang Hailong" w:date="2019-08-09T13:01:00Z">
        <w:r>
          <w:rPr>
            <w:rFonts w:hint="eastAsia"/>
          </w:rPr>
          <w:t>LOBPCG算法利用</w:t>
        </w:r>
      </w:ins>
      <w:ins w:id="231" w:author="Ve" w:date="2019-08-07T04:09:00Z">
        <w:r>
          <w:rPr>
            <w:rFonts w:hint="eastAsia"/>
          </w:rPr>
          <w:t>GPU</w:t>
        </w:r>
      </w:ins>
      <w:ins w:id="232" w:author="Yang Hailong" w:date="2019-08-09T13:00:00Z">
        <w:r>
          <w:rPr>
            <w:rFonts w:hint="eastAsia"/>
          </w:rPr>
          <w:t>进行</w:t>
        </w:r>
      </w:ins>
      <w:ins w:id="233" w:author="Yang Hailong" w:date="2019-08-09T13:01:00Z">
        <w:r>
          <w:rPr>
            <w:rFonts w:hint="eastAsia"/>
          </w:rPr>
          <w:t>并行优化</w:t>
        </w:r>
      </w:ins>
      <w:r>
        <w:rPr>
          <w:rFonts w:hint="eastAsia"/>
        </w:rPr>
        <w:t>；生命科学领域的</w:t>
      </w:r>
      <w:ins w:id="234" w:author="Yang Hailong" w:date="2019-08-09T13:02:00Z">
        <w:r>
          <w:rPr>
            <w:rFonts w:hint="eastAsia"/>
          </w:rPr>
          <w:t>冷冻电镜软件</w:t>
        </w:r>
      </w:ins>
      <w:r>
        <w:rPr>
          <w:rFonts w:hint="eastAsia"/>
        </w:rPr>
        <w:t>relion[11]</w:t>
      </w:r>
      <w:ins w:id="235" w:author="Yang Hailong" w:date="2019-08-22T23:03:00Z">
        <w:r>
          <w:rPr>
            <w:rFonts w:hint="eastAsia"/>
          </w:rPr>
          <w:t>[12]</w:t>
        </w:r>
      </w:ins>
      <w:r>
        <w:rPr>
          <w:rFonts w:hint="eastAsia"/>
        </w:rPr>
        <w:t>，</w:t>
      </w:r>
      <w:commentRangeStart w:id="17"/>
      <w:commentRangeStart w:id="18"/>
      <w:r>
        <w:rPr>
          <w:rStyle w:val="13"/>
        </w:rPr>
        <w:commentReference w:id="17"/>
      </w:r>
      <w:commentRangeEnd w:id="17"/>
      <w:commentRangeEnd w:id="18"/>
      <w:r>
        <w:commentReference w:id="18"/>
      </w:r>
      <w:ins w:id="236" w:author="Ve" w:date="2019-08-14T14:51:00Z">
        <w:r>
          <w:rPr>
            <w:rStyle w:val="13"/>
            <w:rFonts w:hint="eastAsia"/>
          </w:rPr>
          <w:t>将</w:t>
        </w:r>
      </w:ins>
      <w:ins w:id="237" w:author="you xin" w:date="2019-08-22T09:42:00Z">
        <w:r>
          <w:rPr>
            <w:rFonts w:hint="eastAsia"/>
          </w:rPr>
          <w:t>期望最大化算法中的</w:t>
        </w:r>
      </w:ins>
      <w:ins w:id="238" w:author="you xin" w:date="2019-08-22T09:44:00Z">
        <w:r>
          <w:rPr>
            <w:rFonts w:hint="eastAsia"/>
          </w:rPr>
          <w:t>计算最密集部分</w:t>
        </w:r>
      </w:ins>
      <w:ins w:id="239" w:author="Ve" w:date="2019-08-14T14:51:00Z">
        <w:r>
          <w:rPr>
            <w:rFonts w:hint="eastAsia"/>
          </w:rPr>
          <w:t>使用</w:t>
        </w:r>
      </w:ins>
      <w:ins w:id="240" w:author="Ve" w:date="2019-08-07T04:23:00Z">
        <w:r>
          <w:rPr>
            <w:rFonts w:hint="eastAsia"/>
          </w:rPr>
          <w:t>GPU</w:t>
        </w:r>
      </w:ins>
      <w:ins w:id="241" w:author="Ve" w:date="2019-08-14T14:52:00Z">
        <w:r>
          <w:rPr>
            <w:rFonts w:hint="eastAsia"/>
          </w:rPr>
          <w:t>加速</w:t>
        </w:r>
      </w:ins>
      <w:ins w:id="242" w:author="Ve" w:date="2019-08-07T04:24:00Z">
        <w:r>
          <w:rPr>
            <w:rFonts w:hint="eastAsia"/>
          </w:rPr>
          <w:t>，</w:t>
        </w:r>
      </w:ins>
      <w:ins w:id="243" w:author="you xin" w:date="2019-08-22T09:44:00Z">
        <w:r>
          <w:rPr>
            <w:rFonts w:hint="eastAsia"/>
          </w:rPr>
          <w:t>并</w:t>
        </w:r>
      </w:ins>
      <w:ins w:id="244" w:author="Ve" w:date="2019-08-07T04:22:00Z">
        <w:r>
          <w:rPr>
            <w:rFonts w:hint="eastAsia"/>
          </w:rPr>
          <w:t>能够动态地分配</w:t>
        </w:r>
      </w:ins>
      <w:ins w:id="245" w:author="you xin" w:date="2019-08-22T09:45:00Z">
        <w:r>
          <w:rPr>
            <w:rFonts w:hint="eastAsia"/>
          </w:rPr>
          <w:t>计算</w:t>
        </w:r>
      </w:ins>
      <w:ins w:id="246" w:author="you xin" w:date="2019-08-22T09:44:00Z">
        <w:r>
          <w:rPr>
            <w:rFonts w:hint="eastAsia"/>
          </w:rPr>
          <w:t>任务</w:t>
        </w:r>
      </w:ins>
      <w:ins w:id="247" w:author="you xin" w:date="2019-08-22T09:45:00Z">
        <w:r>
          <w:rPr>
            <w:rFonts w:hint="eastAsia"/>
          </w:rPr>
          <w:t>并适配</w:t>
        </w:r>
      </w:ins>
      <w:ins w:id="248" w:author="Ve" w:date="2019-08-07T04:23:00Z">
        <w:r>
          <w:rPr>
            <w:rFonts w:hint="eastAsia"/>
          </w:rPr>
          <w:t>GPU</w:t>
        </w:r>
      </w:ins>
      <w:ins w:id="249" w:author="Ve" w:date="2019-08-07T04:22:00Z">
        <w:r>
          <w:rPr>
            <w:rFonts w:hint="eastAsia"/>
          </w:rPr>
          <w:t>上的内存需求</w:t>
        </w:r>
        <w:commentRangeEnd w:id="15"/>
      </w:ins>
      <w:r>
        <w:rPr>
          <w:rStyle w:val="13"/>
        </w:rPr>
        <w:commentReference w:id="15"/>
      </w:r>
      <w:commentRangeEnd w:id="16"/>
      <w:r>
        <w:commentReference w:id="16"/>
      </w:r>
      <w:r>
        <w:rPr>
          <w:rStyle w:val="13"/>
          <w:rFonts w:hint="eastAsia"/>
          <w:sz w:val="24"/>
          <w:szCs w:val="24"/>
        </w:rPr>
        <w:t>；</w:t>
      </w:r>
      <w:ins w:id="250" w:author="Ve" w:date="2019-08-14T16:25:00Z">
        <w:r>
          <w:rPr>
            <w:rStyle w:val="13"/>
            <w:rFonts w:hint="eastAsia"/>
            <w:sz w:val="24"/>
            <w:szCs w:val="24"/>
          </w:rPr>
          <w:t>物理学领域的AWP</w:t>
        </w:r>
      </w:ins>
      <w:ins w:id="251" w:author="Ve" w:date="2019-08-14T16:27:00Z">
        <w:r>
          <w:rPr>
            <w:rStyle w:val="13"/>
            <w:rFonts w:hint="eastAsia"/>
            <w:sz w:val="24"/>
            <w:szCs w:val="24"/>
          </w:rPr>
          <w:t>-ODC</w:t>
        </w:r>
      </w:ins>
      <w:ins w:id="252" w:author="Ve" w:date="2019-08-14T16:43:00Z">
        <w:r>
          <w:rPr>
            <w:rStyle w:val="13"/>
            <w:rFonts w:hint="eastAsia"/>
            <w:sz w:val="24"/>
            <w:szCs w:val="24"/>
          </w:rPr>
          <w:t>[34]</w:t>
        </w:r>
      </w:ins>
      <w:ins w:id="253" w:author="Yang Hailong" w:date="2019-08-22T23:03:00Z">
        <w:r>
          <w:rPr>
            <w:rStyle w:val="13"/>
            <w:rFonts w:hint="eastAsia"/>
            <w:sz w:val="24"/>
            <w:szCs w:val="24"/>
          </w:rPr>
          <w:t>[35]</w:t>
        </w:r>
      </w:ins>
      <w:ins w:id="254" w:author="Ve" w:date="2019-08-14T16:27:00Z">
        <w:r>
          <w:rPr>
            <w:rStyle w:val="13"/>
            <w:rFonts w:hint="eastAsia"/>
            <w:sz w:val="24"/>
            <w:szCs w:val="24"/>
          </w:rPr>
          <w:t>，</w:t>
        </w:r>
      </w:ins>
      <w:ins w:id="255" w:author="Ve" w:date="2019-08-14T16:29:00Z">
        <w:r>
          <w:rPr>
            <w:rStyle w:val="13"/>
            <w:rFonts w:hint="eastAsia"/>
            <w:sz w:val="24"/>
            <w:szCs w:val="24"/>
          </w:rPr>
          <w:t>将</w:t>
        </w:r>
      </w:ins>
      <w:ins w:id="256" w:author="Ve" w:date="2019-08-14T16:29:00Z">
        <w:r>
          <w:rPr>
            <w:rStyle w:val="13"/>
            <w:sz w:val="24"/>
            <w:szCs w:val="24"/>
          </w:rPr>
          <w:t>三维有限差分</w:t>
        </w:r>
      </w:ins>
      <w:ins w:id="257" w:author="Ve" w:date="2019-08-14T16:30:00Z">
        <w:r>
          <w:rPr>
            <w:rStyle w:val="13"/>
            <w:rFonts w:hint="eastAsia"/>
            <w:sz w:val="24"/>
            <w:szCs w:val="24"/>
          </w:rPr>
          <w:t>计算移植到GPU</w:t>
        </w:r>
      </w:ins>
      <w:ins w:id="258" w:author="Ve" w:date="2019-08-14T16:31:00Z">
        <w:r>
          <w:rPr>
            <w:rStyle w:val="13"/>
            <w:rFonts w:hint="eastAsia"/>
            <w:sz w:val="24"/>
            <w:szCs w:val="24"/>
          </w:rPr>
          <w:t>，</w:t>
        </w:r>
      </w:ins>
      <w:ins w:id="259" w:author="Ve" w:date="2019-08-14T16:47:00Z">
        <w:r>
          <w:rPr>
            <w:rStyle w:val="13"/>
            <w:rFonts w:hint="eastAsia"/>
            <w:sz w:val="24"/>
            <w:szCs w:val="24"/>
          </w:rPr>
          <w:t>并且进行了线程块调优和内存优化</w:t>
        </w:r>
      </w:ins>
      <w:ins w:id="260" w:author="Ve" w:date="2019-08-14T17:14:00Z">
        <w:r>
          <w:rPr>
            <w:rStyle w:val="13"/>
            <w:rFonts w:hint="eastAsia"/>
            <w:sz w:val="24"/>
            <w:szCs w:val="24"/>
          </w:rPr>
          <w:t>；大气环境学的</w:t>
        </w:r>
      </w:ins>
      <w:ins w:id="261" w:author="Ve" w:date="2019-08-14T17:15:00Z">
        <w:r>
          <w:rPr>
            <w:rStyle w:val="13"/>
            <w:sz w:val="24"/>
            <w:szCs w:val="24"/>
          </w:rPr>
          <w:t>区域数值天气预报模型</w:t>
        </w:r>
      </w:ins>
      <w:ins w:id="262" w:author="Ve" w:date="2019-08-14T17:14:00Z">
        <w:r>
          <w:rPr>
            <w:rStyle w:val="13"/>
            <w:rFonts w:hint="eastAsia"/>
            <w:sz w:val="24"/>
            <w:szCs w:val="24"/>
          </w:rPr>
          <w:t>Gales[</w:t>
        </w:r>
      </w:ins>
      <w:ins w:id="263" w:author="Ve" w:date="2019-08-14T17:16:00Z">
        <w:r>
          <w:rPr>
            <w:rStyle w:val="13"/>
            <w:rFonts w:hint="eastAsia"/>
            <w:sz w:val="24"/>
            <w:szCs w:val="24"/>
          </w:rPr>
          <w:t>36</w:t>
        </w:r>
      </w:ins>
      <w:ins w:id="264" w:author="Ve" w:date="2019-08-14T17:14:00Z">
        <w:r>
          <w:rPr>
            <w:rStyle w:val="13"/>
            <w:rFonts w:hint="eastAsia"/>
            <w:sz w:val="24"/>
            <w:szCs w:val="24"/>
          </w:rPr>
          <w:t>]，</w:t>
        </w:r>
      </w:ins>
      <w:ins w:id="265" w:author="Ve" w:date="2019-08-14T17:26:00Z">
        <w:r>
          <w:rPr>
            <w:rStyle w:val="13"/>
            <w:rFonts w:hint="eastAsia"/>
            <w:sz w:val="24"/>
            <w:szCs w:val="24"/>
          </w:rPr>
          <w:t>基于</w:t>
        </w:r>
      </w:ins>
      <w:ins w:id="266" w:author="Ve" w:date="2019-08-14T17:28:00Z">
        <w:r>
          <w:rPr>
            <w:rStyle w:val="13"/>
            <w:rFonts w:hint="eastAsia"/>
            <w:sz w:val="24"/>
            <w:szCs w:val="24"/>
          </w:rPr>
          <w:t>DALES[</w:t>
        </w:r>
      </w:ins>
      <w:ins w:id="267" w:author="Ve" w:date="2019-08-14T17:29:00Z">
        <w:r>
          <w:rPr>
            <w:rStyle w:val="13"/>
            <w:rFonts w:hint="eastAsia"/>
            <w:sz w:val="24"/>
            <w:szCs w:val="24"/>
          </w:rPr>
          <w:t>37</w:t>
        </w:r>
      </w:ins>
      <w:ins w:id="268" w:author="Ve" w:date="2019-08-14T17:28:00Z">
        <w:r>
          <w:rPr>
            <w:rStyle w:val="13"/>
            <w:rFonts w:hint="eastAsia"/>
            <w:sz w:val="24"/>
            <w:szCs w:val="24"/>
          </w:rPr>
          <w:t>]</w:t>
        </w:r>
      </w:ins>
      <w:ins w:id="269" w:author="Ve" w:date="2019-08-14T17:26:00Z">
        <w:r>
          <w:rPr>
            <w:rStyle w:val="13"/>
            <w:sz w:val="24"/>
            <w:szCs w:val="24"/>
          </w:rPr>
          <w:t>重新设计</w:t>
        </w:r>
      </w:ins>
      <w:ins w:id="270" w:author="Yang Hailong" w:date="2019-08-22T23:04:00Z">
        <w:r>
          <w:rPr>
            <w:rStyle w:val="13"/>
            <w:rFonts w:hint="eastAsia"/>
            <w:sz w:val="24"/>
            <w:szCs w:val="24"/>
          </w:rPr>
          <w:t>程序结构</w:t>
        </w:r>
      </w:ins>
      <w:ins w:id="271" w:author="Ve" w:date="2019-08-14T17:26:00Z">
        <w:r>
          <w:rPr>
            <w:rStyle w:val="13"/>
            <w:sz w:val="24"/>
            <w:szCs w:val="24"/>
          </w:rPr>
          <w:t>，并几乎将所有计算转移到GPU</w:t>
        </w:r>
      </w:ins>
      <w:ins w:id="272" w:author="Ve" w:date="2019-08-14T17:29:00Z">
        <w:r>
          <w:rPr>
            <w:rStyle w:val="13"/>
            <w:rFonts w:hint="eastAsia"/>
            <w:sz w:val="24"/>
            <w:szCs w:val="24"/>
          </w:rPr>
          <w:t>；</w:t>
        </w:r>
      </w:ins>
      <w:ins w:id="273" w:author="Ve" w:date="2019-08-14T17:30:00Z">
        <w:r>
          <w:rPr>
            <w:rStyle w:val="13"/>
            <w:rFonts w:hint="eastAsia"/>
            <w:sz w:val="24"/>
            <w:szCs w:val="24"/>
          </w:rPr>
          <w:t>人工智能领域的Tens</w:t>
        </w:r>
      </w:ins>
      <w:ins w:id="274" w:author="Ve" w:date="2019-08-14T17:31:00Z">
        <w:r>
          <w:rPr>
            <w:rStyle w:val="13"/>
            <w:rFonts w:hint="eastAsia"/>
            <w:sz w:val="24"/>
            <w:szCs w:val="24"/>
          </w:rPr>
          <w:t>or</w:t>
        </w:r>
      </w:ins>
      <w:ins w:id="275" w:author="Ve" w:date="2019-08-14T17:30:00Z">
        <w:r>
          <w:rPr>
            <w:rStyle w:val="13"/>
            <w:rFonts w:hint="eastAsia"/>
            <w:sz w:val="24"/>
            <w:szCs w:val="24"/>
          </w:rPr>
          <w:t>flow</w:t>
        </w:r>
      </w:ins>
      <w:ins w:id="276" w:author="Ve" w:date="2019-08-14T17:31:00Z">
        <w:r>
          <w:rPr>
            <w:rStyle w:val="13"/>
            <w:rFonts w:hint="eastAsia"/>
            <w:sz w:val="24"/>
            <w:szCs w:val="24"/>
          </w:rPr>
          <w:t>[38]</w:t>
        </w:r>
      </w:ins>
      <w:ins w:id="277" w:author="Ve" w:date="2019-08-14T17:32:00Z">
        <w:r>
          <w:rPr>
            <w:rStyle w:val="13"/>
            <w:rFonts w:hint="eastAsia"/>
            <w:sz w:val="24"/>
            <w:szCs w:val="24"/>
          </w:rPr>
          <w:t>、caffe[39]等都</w:t>
        </w:r>
      </w:ins>
      <w:ins w:id="278" w:author="you xin" w:date="2019-08-22T09:46:00Z">
        <w:r>
          <w:rPr>
            <w:rStyle w:val="13"/>
            <w:rFonts w:hint="eastAsia"/>
            <w:sz w:val="24"/>
            <w:szCs w:val="24"/>
          </w:rPr>
          <w:t>使用GPU加速神经网络的训练、推理过程</w:t>
        </w:r>
      </w:ins>
      <w:r>
        <w:rPr>
          <w:rFonts w:hint="eastAsia"/>
          <w:szCs w:val="24"/>
        </w:rPr>
        <w:t>。</w:t>
      </w:r>
      <w:commentRangeStart w:id="19"/>
      <w:commentRangeStart w:id="20"/>
      <w:r>
        <w:rPr>
          <w:rFonts w:hint="eastAsia"/>
        </w:rPr>
        <w:t>图</w:t>
      </w:r>
      <w:ins w:id="279" w:author="Ve" w:date="2019-08-20T21:03:00Z">
        <w:r>
          <w:rPr>
            <w:rFonts w:hint="eastAsia"/>
          </w:rPr>
          <w:t>1</w:t>
        </w:r>
      </w:ins>
      <w:r>
        <w:rPr>
          <w:rFonts w:hint="eastAsia"/>
        </w:rPr>
        <w:t>展示了2014年至今的使用GPU的</w:t>
      </w:r>
      <w:ins w:id="280" w:author="Ve" w:date="2019-08-23T23:03:00Z">
        <w:r>
          <w:rPr>
            <w:rFonts w:hint="eastAsia"/>
          </w:rPr>
          <w:t>HPC</w:t>
        </w:r>
      </w:ins>
      <w:r>
        <w:rPr>
          <w:rFonts w:hint="eastAsia"/>
        </w:rPr>
        <w:t>应用数量变化</w:t>
      </w:r>
      <w:ins w:id="281" w:author="Yang Hailong" w:date="2019-08-22T23:05:00Z">
        <w:r>
          <w:rPr>
            <w:rFonts w:hint="eastAsia"/>
          </w:rPr>
          <w:t>[</w:t>
        </w:r>
      </w:ins>
      <w:ins w:id="282" w:author="Ve" w:date="2019-08-23T23:05:00Z">
        <w:r>
          <w:rPr>
            <w:rFonts w:hint="eastAsia"/>
          </w:rPr>
          <w:t>4</w:t>
        </w:r>
      </w:ins>
      <w:ins w:id="283" w:author="Yang Hailong" w:date="2019-08-22T23:05:00Z">
        <w:r>
          <w:rPr>
            <w:rFonts w:hint="eastAsia"/>
          </w:rPr>
          <w:t>3]</w:t>
        </w:r>
        <w:commentRangeEnd w:id="19"/>
      </w:ins>
      <w:ins w:id="284" w:author="Yang Hailong" w:date="2019-08-23T22:00:00Z">
        <w:r>
          <w:rPr>
            <w:rStyle w:val="13"/>
          </w:rPr>
          <w:commentReference w:id="19"/>
        </w:r>
        <w:commentRangeEnd w:id="20"/>
      </w:ins>
      <w:r>
        <w:commentReference w:id="20"/>
      </w:r>
      <w:r>
        <w:rPr>
          <w:rFonts w:hint="eastAsia"/>
        </w:rPr>
        <w:t>，这一数量还在不断增加。</w:t>
      </w:r>
      <w:ins w:id="285" w:author="Yang Hailong" w:date="2019-08-09T13:04:00Z">
        <w:r>
          <w:rPr>
            <w:rFonts w:hint="eastAsia"/>
          </w:rPr>
          <w:t>虽然已有大量科学应用使用GPU进行性能优化，但我们注意到，</w:t>
        </w:r>
      </w:ins>
      <w:ins w:id="286" w:author="Ve" w:date="2019-08-14T17:34:00Z">
        <w:r>
          <w:rPr>
            <w:rFonts w:hint="eastAsia"/>
          </w:rPr>
          <w:t>声学计算软件ShengBTE</w:t>
        </w:r>
      </w:ins>
      <w:ins w:id="287" w:author="Yang Hailong" w:date="2019-08-09T13:04:00Z">
        <w:r>
          <w:rPr>
            <w:rFonts w:hint="eastAsia"/>
          </w:rPr>
          <w:t>还没有</w:t>
        </w:r>
      </w:ins>
      <w:ins w:id="288" w:author="Yang Hailong" w:date="2019-08-09T13:06:00Z">
        <w:r>
          <w:rPr>
            <w:rFonts w:hint="eastAsia"/>
          </w:rPr>
          <w:t>相关的研究工作充分发掘</w:t>
        </w:r>
      </w:ins>
      <w:ins w:id="289" w:author="Yang Hailong" w:date="2019-08-09T13:05:00Z">
        <w:r>
          <w:rPr>
            <w:rFonts w:hint="eastAsia"/>
          </w:rPr>
          <w:t>GPU</w:t>
        </w:r>
      </w:ins>
      <w:ins w:id="290" w:author="Yang Hailong" w:date="2019-08-09T13:06:00Z">
        <w:r>
          <w:rPr>
            <w:rFonts w:hint="eastAsia"/>
          </w:rPr>
          <w:t>的</w:t>
        </w:r>
      </w:ins>
      <w:ins w:id="291" w:author="Yang Hailong" w:date="2019-08-09T13:05:00Z">
        <w:r>
          <w:rPr>
            <w:rFonts w:hint="eastAsia"/>
          </w:rPr>
          <w:t>并行计算能力</w:t>
        </w:r>
      </w:ins>
      <w:ins w:id="292" w:author="Yang Hailong" w:date="2019-08-09T13:06:00Z">
        <w:r>
          <w:rPr>
            <w:rFonts w:hint="eastAsia"/>
          </w:rPr>
          <w:t>。因此，本文针对ShengBTE，</w:t>
        </w:r>
      </w:ins>
      <w:ins w:id="293" w:author="Yang Hailong" w:date="2019-08-09T13:07:00Z">
        <w:r>
          <w:rPr>
            <w:rFonts w:hint="eastAsia"/>
          </w:rPr>
          <w:t>分析和识别其中的计算瓶颈，并提出相应的GPU</w:t>
        </w:r>
      </w:ins>
      <w:ins w:id="294" w:author="Yang Hailong" w:date="2019-08-22T23:05:00Z">
        <w:r>
          <w:rPr>
            <w:rFonts w:hint="eastAsia"/>
          </w:rPr>
          <w:t>优化</w:t>
        </w:r>
      </w:ins>
      <w:ins w:id="295" w:author="Yang Hailong" w:date="2019-08-09T13:07:00Z">
        <w:r>
          <w:rPr>
            <w:rFonts w:hint="eastAsia"/>
          </w:rPr>
          <w:t>方案</w:t>
        </w:r>
      </w:ins>
      <w:ins w:id="296" w:author="Yang Hailong" w:date="2019-08-09T13:08:00Z">
        <w:r>
          <w:rPr>
            <w:rFonts w:hint="eastAsia"/>
          </w:rPr>
          <w:t>，从而实现对ShengBTE计算性能的显著提升</w:t>
        </w:r>
      </w:ins>
      <w:ins w:id="297" w:author="Yang Hailong" w:date="2019-08-09T13:07:00Z">
        <w:r>
          <w:rPr>
            <w:rFonts w:hint="eastAsia"/>
          </w:rPr>
          <w:t>。</w:t>
        </w:r>
      </w:ins>
    </w:p>
    <w:p>
      <w:pPr>
        <w:jc w:val="left"/>
        <w:rPr>
          <w:ins w:id="298" w:author="Ve" w:date="2019-08-20T20:59:00Z"/>
        </w:rPr>
      </w:pPr>
      <w:commentRangeStart w:id="21"/>
      <w:commentRangeStart w:id="22"/>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commentRangeEnd w:id="21"/>
      <w:r>
        <w:rPr>
          <w:rStyle w:val="13"/>
        </w:rPr>
        <w:commentReference w:id="21"/>
      </w:r>
      <w:commentRangeEnd w:id="22"/>
      <w:r>
        <w:commentReference w:id="22"/>
      </w:r>
    </w:p>
    <w:p>
      <w:pPr>
        <w:pStyle w:val="4"/>
        <w:jc w:val="center"/>
      </w:pPr>
      <w:ins w:id="299" w:author="Ve" w:date="2019-08-20T20:59:00Z">
        <w:r>
          <w:rPr/>
          <w:t xml:space="preserve">Figure </w:t>
        </w:r>
      </w:ins>
      <w:ins w:id="300" w:author="Ve" w:date="2019-08-20T20:59:00Z">
        <w:r>
          <w:rPr/>
          <w:fldChar w:fldCharType="begin"/>
        </w:r>
      </w:ins>
      <w:ins w:id="301" w:author="Ve" w:date="2019-08-20T20:59:00Z">
        <w:r>
          <w:rPr/>
          <w:instrText xml:space="preserve"> SEQ Figure \* ARABIC </w:instrText>
        </w:r>
      </w:ins>
      <w:ins w:id="302" w:author="Ve" w:date="2019-08-20T20:59:00Z">
        <w:r>
          <w:rPr/>
          <w:fldChar w:fldCharType="separate"/>
        </w:r>
      </w:ins>
      <w:ins w:id="303" w:author="Ve" w:date="2019-08-21T03:03:00Z">
        <w:r>
          <w:rPr/>
          <w:t>1</w:t>
        </w:r>
      </w:ins>
      <w:ins w:id="304" w:author="Ve" w:date="2019-08-20T20:59:00Z">
        <w:r>
          <w:rPr/>
          <w:fldChar w:fldCharType="end"/>
        </w:r>
      </w:ins>
      <w:ins w:id="305" w:author="Ve" w:date="2019-08-20T20:59:00Z">
        <w:r>
          <w:rPr>
            <w:rFonts w:hint="eastAsia"/>
          </w:rPr>
          <w:t>:</w:t>
        </w:r>
      </w:ins>
      <w:ins w:id="306" w:author="Ve" w:date="2019-08-20T21:01:00Z">
        <w:r>
          <w:rPr>
            <w:rFonts w:hint="eastAsia"/>
          </w:rPr>
          <w:t xml:space="preserve"> </w:t>
        </w:r>
      </w:ins>
      <w:ins w:id="307" w:author="Yang Hailong" w:date="2019-08-22T23:06:00Z">
        <w:r>
          <w:rPr>
            <w:rFonts w:hint="eastAsia"/>
          </w:rPr>
          <w:t>The n</w:t>
        </w:r>
      </w:ins>
      <w:ins w:id="308" w:author="Ve" w:date="2019-08-20T21:02:00Z">
        <w:r>
          <w:rPr>
            <w:rFonts w:hint="eastAsia"/>
          </w:rPr>
          <w:t xml:space="preserve">umber of GPU-Accelerated </w:t>
        </w:r>
      </w:ins>
      <w:ins w:id="309" w:author="Ve" w:date="2019-08-23T23:03:00Z">
        <w:r>
          <w:rPr>
            <w:rFonts w:hint="eastAsia"/>
          </w:rPr>
          <w:t xml:space="preserve">HPC </w:t>
        </w:r>
      </w:ins>
      <w:ins w:id="310" w:author="Yang Hailong" w:date="2019-08-23T21:59:00Z">
        <w:r>
          <w:rPr>
            <w:rFonts w:hint="eastAsia"/>
          </w:rPr>
          <w:t>a</w:t>
        </w:r>
      </w:ins>
      <w:ins w:id="311" w:author="Ve" w:date="2019-08-20T21:02:00Z">
        <w:r>
          <w:rPr>
            <w:rFonts w:hint="eastAsia"/>
          </w:rPr>
          <w:t>pp</w:t>
        </w:r>
      </w:ins>
      <w:ins w:id="312" w:author="Yang Hailong" w:date="2019-08-22T23:06:00Z">
        <w:r>
          <w:rPr>
            <w:rFonts w:hint="eastAsia"/>
          </w:rPr>
          <w:t>lications.</w:t>
        </w:r>
      </w:ins>
    </w:p>
    <w:p>
      <w:pPr>
        <w:pStyle w:val="2"/>
        <w:numPr>
          <w:ilvl w:val="0"/>
          <w:numId w:val="2"/>
        </w:numPr>
        <w:jc w:val="left"/>
      </w:pPr>
      <w:commentRangeStart w:id="23"/>
      <w:commentRangeStart w:id="24"/>
      <w:r>
        <w:rPr>
          <w:rFonts w:hint="eastAsia"/>
        </w:rPr>
        <w:t>Bottleneck Analysis</w:t>
      </w:r>
      <w:commentRangeEnd w:id="23"/>
      <w:r>
        <w:rPr>
          <w:rStyle w:val="13"/>
          <w:rFonts w:eastAsia="宋体"/>
          <w:bCs w:val="0"/>
          <w:kern w:val="2"/>
        </w:rPr>
        <w:commentReference w:id="23"/>
      </w:r>
      <w:commentRangeEnd w:id="24"/>
      <w:r>
        <w:commentReference w:id="24"/>
      </w:r>
    </w:p>
    <w:p>
      <w:pPr>
        <w:pStyle w:val="3"/>
        <w:numPr>
          <w:ilvl w:val="1"/>
          <w:numId w:val="0"/>
        </w:numPr>
      </w:pPr>
      <w:bookmarkStart w:id="3" w:name="_Toc10214863"/>
      <w:r>
        <w:rPr>
          <w:rFonts w:hint="eastAsia"/>
        </w:rPr>
        <w:t>3.1 Execution Flow Analysis</w:t>
      </w:r>
      <w:bookmarkEnd w:id="3"/>
    </w:p>
    <w:p>
      <w:pPr>
        <w:ind w:firstLine="420"/>
        <w:rPr>
          <w:ins w:id="313" w:author="Ve" w:date="2019-08-06T01:58:00Z"/>
          <w:rStyle w:val="13"/>
        </w:rPr>
      </w:pPr>
      <w:r>
        <w:rPr>
          <w:rFonts w:hint="eastAsia"/>
        </w:rPr>
        <w:t>ShengBTE运行需要三个输入文件，</w:t>
      </w:r>
      <w:ins w:id="314" w:author="you xin" w:date="2019-08-20T11:59:00Z">
        <w:r>
          <w:rPr>
            <w:rFonts w:hint="eastAsia"/>
          </w:rPr>
          <w:t>参数文件（</w:t>
        </w:r>
      </w:ins>
      <w:r>
        <w:rPr>
          <w:rFonts w:hint="eastAsia"/>
        </w:rPr>
        <w:t>CONTROL</w:t>
      </w:r>
      <w:ins w:id="315" w:author="you xin" w:date="2019-08-20T11:59:00Z">
        <w:r>
          <w:rPr>
            <w:rFonts w:hint="eastAsia"/>
          </w:rPr>
          <w:t>）</w:t>
        </w:r>
      </w:ins>
      <w:r>
        <w:rPr>
          <w:rFonts w:hint="eastAsia"/>
        </w:rPr>
        <w:t>，</w:t>
      </w:r>
      <w:ins w:id="316" w:author="you xin" w:date="2019-08-20T11:59:00Z">
        <w:bookmarkStart w:id="4" w:name="OLE_LINK5"/>
        <w:r>
          <w:rPr>
            <w:rFonts w:hint="eastAsia"/>
          </w:rPr>
          <w:t>二阶力常数文件</w:t>
        </w:r>
        <w:bookmarkEnd w:id="4"/>
      </w:ins>
      <w:r>
        <w:rPr>
          <w:rFonts w:hint="eastAsia"/>
        </w:rPr>
        <w:t>，以及</w:t>
      </w:r>
      <w:ins w:id="317" w:author="you xin" w:date="2019-08-20T12:00:00Z">
        <w:r>
          <w:rPr>
            <w:rFonts w:hint="eastAsia"/>
          </w:rPr>
          <w:t>三阶原子间力常数矩阵（</w:t>
        </w:r>
      </w:ins>
      <w:r>
        <w:rPr>
          <w:rFonts w:hint="eastAsia"/>
        </w:rPr>
        <w:t>FORCE_CONSTANTS_3RD</w:t>
      </w:r>
      <w:ins w:id="318" w:author="you xin" w:date="2019-08-20T12:00:00Z">
        <w:r>
          <w:rPr>
            <w:rFonts w:hint="eastAsia"/>
          </w:rPr>
          <w:t>）</w:t>
        </w:r>
      </w:ins>
      <w:r>
        <w:rPr>
          <w:rFonts w:hint="eastAsia"/>
        </w:rPr>
        <w:t>。</w:t>
      </w:r>
      <w:ins w:id="319" w:author="you xin" w:date="2019-08-20T11:53:00Z">
        <w:r>
          <w:rPr>
            <w:rFonts w:hint="eastAsia"/>
          </w:rPr>
          <w:t>ShengBTE</w:t>
        </w:r>
      </w:ins>
      <w:r>
        <w:rPr>
          <w:rFonts w:hint="eastAsia"/>
        </w:rPr>
        <w:t>的运行流程如图</w:t>
      </w:r>
      <w:ins w:id="320" w:author="Ve" w:date="2019-08-20T21:03:00Z">
        <w:r>
          <w:rPr>
            <w:rFonts w:hint="eastAsia"/>
          </w:rPr>
          <w:t>2</w:t>
        </w:r>
      </w:ins>
      <w:ins w:id="321" w:author="you xin" w:date="2019-08-20T11:53:00Z">
        <w:r>
          <w:rPr>
            <w:rFonts w:hint="eastAsia"/>
          </w:rPr>
          <w:t>所示</w:t>
        </w:r>
      </w:ins>
      <w:r>
        <w:rPr>
          <w:rFonts w:hint="eastAsia"/>
        </w:rPr>
        <w:t>。</w:t>
      </w:r>
      <w:ins w:id="322" w:author="Ve" w:date="2019-08-06T00:08:00Z">
        <w:r>
          <w:rPr>
            <w:rFonts w:hint="eastAsia"/>
          </w:rPr>
          <w:t>程序首先读取CONTROL文件获取参数，初始化变量</w:t>
        </w:r>
      </w:ins>
      <w:ins w:id="323" w:author="Ve" w:date="2019-08-06T00:09:00Z">
        <w:r>
          <w:rPr>
            <w:rFonts w:hint="eastAsia"/>
          </w:rPr>
          <w:t>，然后</w:t>
        </w:r>
      </w:ins>
      <w:ins w:id="324" w:author="Ve" w:date="2019-08-16T00:02:00Z">
        <w:r>
          <w:rPr>
            <w:rFonts w:hint="eastAsia"/>
          </w:rPr>
          <w:t>处理CONTROL</w:t>
        </w:r>
      </w:ins>
      <w:ins w:id="325" w:author="Ve" w:date="2019-08-16T00:03:00Z">
        <w:r>
          <w:rPr>
            <w:rFonts w:hint="eastAsia"/>
          </w:rPr>
          <w:t>数据得到</w:t>
        </w:r>
      </w:ins>
      <w:ins w:id="326" w:author="Ve" w:date="2019-08-06T00:09:00Z">
        <w:r>
          <w:rPr>
            <w:rFonts w:hint="eastAsia"/>
          </w:rPr>
          <w:t>对称运算定义的q点等价类。</w:t>
        </w:r>
      </w:ins>
      <w:ins w:id="327" w:author="Ve" w:date="2019-08-06T00:24:00Z">
        <w:r>
          <w:rPr>
            <w:rFonts w:hint="eastAsia"/>
          </w:rPr>
          <w:t>之后</w:t>
        </w:r>
      </w:ins>
      <w:ins w:id="328" w:author="Ve" w:date="2019-08-06T00:36:00Z">
        <w:r>
          <w:rPr>
            <w:rFonts w:hint="eastAsia"/>
          </w:rPr>
          <w:t>利用</w:t>
        </w:r>
      </w:ins>
      <w:ins w:id="329" w:author="Ve" w:date="2019-08-06T00:25:00Z">
        <w:r>
          <w:rPr>
            <w:rFonts w:hint="eastAsia"/>
          </w:rPr>
          <w:t>二阶力常数文件</w:t>
        </w:r>
      </w:ins>
      <w:ins w:id="330" w:author="Ve" w:date="2019-08-06T00:27:00Z">
        <w:r>
          <w:rPr>
            <w:rFonts w:hint="eastAsia"/>
          </w:rPr>
          <w:t>和CONTROL中的介电参数</w:t>
        </w:r>
      </w:ins>
      <w:ins w:id="331" w:author="Ve" w:date="2019-08-16T00:03:00Z">
        <w:r>
          <w:rPr>
            <w:rFonts w:hint="eastAsia"/>
          </w:rPr>
          <w:t>计算</w:t>
        </w:r>
      </w:ins>
      <w:ins w:id="332" w:author="Ve" w:date="2019-08-06T00:25:00Z">
        <w:r>
          <w:rPr>
            <w:rFonts w:hint="eastAsia"/>
          </w:rPr>
          <w:t>获取声子谱</w:t>
        </w:r>
      </w:ins>
      <w:ins w:id="333" w:author="you xin" w:date="2019-08-20T12:06:00Z">
        <w:r>
          <w:rPr>
            <w:rFonts w:hint="eastAsia"/>
          </w:rPr>
          <w:t>。</w:t>
        </w:r>
        <w:commentRangeStart w:id="25"/>
        <w:r>
          <w:rPr>
            <w:rFonts w:hint="eastAsia"/>
          </w:rPr>
          <w:t>再</w:t>
        </w:r>
      </w:ins>
      <w:ins w:id="334" w:author="Ve" w:date="2019-08-06T00:31:00Z">
        <w:r>
          <w:rPr>
            <w:rFonts w:hint="eastAsia"/>
          </w:rPr>
          <w:t>进行</w:t>
        </w:r>
      </w:ins>
      <w:ins w:id="335" w:author="Ve" w:date="2019-08-06T00:30:00Z">
        <w:r>
          <w:rPr>
            <w:rFonts w:hint="eastAsia"/>
          </w:rPr>
          <w:t>边界散射率</w:t>
        </w:r>
      </w:ins>
      <w:ins w:id="336" w:author="Ve" w:date="2019-08-06T00:31:00Z">
        <w:r>
          <w:rPr>
            <w:rFonts w:hint="eastAsia"/>
          </w:rPr>
          <w:t>计算</w:t>
        </w:r>
      </w:ins>
      <w:ins w:id="337" w:author="Ve" w:date="2019-08-06T00:30:00Z">
        <w:r>
          <w:rPr>
            <w:rFonts w:hint="eastAsia"/>
          </w:rPr>
          <w:t>和对状态的总密度和预测密度局部自适应估计</w:t>
        </w:r>
        <w:commentRangeEnd w:id="25"/>
      </w:ins>
      <w:r>
        <w:rPr>
          <w:rStyle w:val="13"/>
        </w:rPr>
        <w:commentReference w:id="25"/>
      </w:r>
      <w:ins w:id="338" w:author="Ve" w:date="2019-08-06T00:30:00Z">
        <w:r>
          <w:rPr>
            <w:rFonts w:hint="eastAsia"/>
          </w:rPr>
          <w:t>。</w:t>
        </w:r>
      </w:ins>
      <w:ins w:id="339" w:author="you xin" w:date="2019-08-20T12:08:00Z">
        <w:r>
          <w:rPr>
            <w:rFonts w:hint="eastAsia"/>
          </w:rPr>
          <w:t>随后</w:t>
        </w:r>
      </w:ins>
      <w:ins w:id="340" w:author="Ve" w:date="2019-08-06T00:33:00Z">
        <w:r>
          <w:rPr>
            <w:rFonts w:hint="eastAsia"/>
          </w:rPr>
          <w:t>ShengBTE</w:t>
        </w:r>
      </w:ins>
      <w:ins w:id="341" w:author="Ve" w:date="2019-08-06T00:34:00Z">
        <w:r>
          <w:rPr>
            <w:rFonts w:hint="eastAsia"/>
          </w:rPr>
          <w:t>从FORCE_CONSTANTS_3RD加载非谐波IFCs</w:t>
        </w:r>
      </w:ins>
      <w:ins w:id="342" w:author="Ve" w:date="2019-08-06T00:36:00Z">
        <w:r>
          <w:rPr>
            <w:rFonts w:hint="eastAsia"/>
          </w:rPr>
          <w:t>，</w:t>
        </w:r>
      </w:ins>
      <w:ins w:id="343" w:author="you xin" w:date="2019-08-20T12:08:00Z">
        <w:r>
          <w:rPr>
            <w:rFonts w:hint="eastAsia"/>
          </w:rPr>
          <w:t>并</w:t>
        </w:r>
      </w:ins>
      <w:ins w:id="344" w:author="Ve" w:date="2019-08-06T00:37:00Z">
        <w:r>
          <w:rPr>
            <w:rFonts w:hint="eastAsia"/>
          </w:rPr>
          <w:t>最终计算所有</w:t>
        </w:r>
      </w:ins>
      <w:ins w:id="345" w:author="Ve" w:date="2019-08-16T00:37:00Z">
        <w:r>
          <w:rPr>
            <w:rFonts w:hint="eastAsia"/>
          </w:rPr>
          <w:t>要求</w:t>
        </w:r>
      </w:ins>
      <w:ins w:id="346" w:author="Ve" w:date="2019-08-06T00:37:00Z">
        <w:r>
          <w:rPr>
            <w:rFonts w:hint="eastAsia"/>
          </w:rPr>
          <w:t>的</w:t>
        </w:r>
        <w:bookmarkStart w:id="5" w:name="OLE_LINK2"/>
        <w:r>
          <w:rPr>
            <w:rFonts w:hint="eastAsia"/>
          </w:rPr>
          <w:t>三声子散射振幅</w:t>
        </w:r>
        <w:bookmarkEnd w:id="5"/>
      </w:ins>
      <w:ins w:id="347" w:author="Ve" w:date="2019-08-16T00:37:00Z">
        <w:r>
          <w:rPr>
            <w:rFonts w:hint="eastAsia"/>
          </w:rPr>
          <w:t>过程的量</w:t>
        </w:r>
      </w:ins>
      <w:ins w:id="348" w:author="Ve" w:date="2019-08-06T00:33:00Z">
        <w:r>
          <w:rPr>
            <w:rFonts w:hint="eastAsia"/>
          </w:rPr>
          <w:t>。</w:t>
        </w:r>
      </w:ins>
    </w:p>
    <w:p>
      <w:pPr>
        <w:ind w:firstLine="420"/>
        <w:rPr>
          <w:ins w:id="349" w:author="Ve" w:date="2019-08-06T02:18:00Z"/>
        </w:rPr>
      </w:pPr>
      <w:ins w:id="350" w:author="you xin" w:date="2019-08-20T12:08:00Z">
        <w:r>
          <w:rPr>
            <w:rFonts w:hint="eastAsia"/>
          </w:rPr>
          <w:t>在所有</w:t>
        </w:r>
      </w:ins>
      <w:ins w:id="351" w:author="you xin" w:date="2019-08-20T12:09:00Z">
        <w:r>
          <w:rPr>
            <w:rFonts w:hint="eastAsia"/>
          </w:rPr>
          <w:t>流程中，</w:t>
        </w:r>
      </w:ins>
      <w:ins w:id="352" w:author="Ve" w:date="2019-08-06T01:19:00Z">
        <w:commentRangeStart w:id="26"/>
        <w:commentRangeStart w:id="27"/>
        <w:r>
          <w:rPr>
            <w:rFonts w:hint="eastAsia"/>
          </w:rPr>
          <w:t>计算三声子散射振幅</w:t>
        </w:r>
      </w:ins>
      <w:ins w:id="353" w:author="Ve" w:date="2019-08-16T00:37:00Z">
        <w:r>
          <w:rPr>
            <w:rFonts w:hint="eastAsia"/>
          </w:rPr>
          <w:t>过程</w:t>
        </w:r>
      </w:ins>
      <w:ins w:id="354" w:author="Ve" w:date="2019-08-06T01:19:00Z">
        <w:r>
          <w:rPr>
            <w:rFonts w:hint="eastAsia"/>
          </w:rPr>
          <w:t>是程序</w:t>
        </w:r>
      </w:ins>
      <w:ins w:id="355" w:author="Ve" w:date="2019-08-06T01:58:00Z">
        <w:r>
          <w:rPr>
            <w:rFonts w:hint="eastAsia"/>
          </w:rPr>
          <w:t>计算最昂贵的部分</w:t>
        </w:r>
        <w:commentRangeEnd w:id="26"/>
      </w:ins>
      <w:r>
        <w:rPr>
          <w:rStyle w:val="13"/>
        </w:rPr>
        <w:commentReference w:id="26"/>
      </w:r>
      <w:commentRangeEnd w:id="27"/>
      <w:r>
        <w:commentReference w:id="27"/>
      </w:r>
      <w:ins w:id="356" w:author="Ve" w:date="2019-08-06T01:19:00Z">
        <w:r>
          <w:rPr>
            <w:rFonts w:hint="eastAsia"/>
          </w:rPr>
          <w:t>，</w:t>
        </w:r>
      </w:ins>
      <w:ins w:id="357" w:author="Ve" w:date="2019-08-06T02:02:00Z">
        <w:r>
          <w:rPr>
            <w:rFonts w:hint="eastAsia"/>
          </w:rPr>
          <w:t>CONTROL</w:t>
        </w:r>
      </w:ins>
      <w:ins w:id="358" w:author="Ve" w:date="2019-08-06T02:01:00Z">
        <w:r>
          <w:rPr>
            <w:rFonts w:hint="eastAsia"/>
          </w:rPr>
          <w:t>包含</w:t>
        </w:r>
      </w:ins>
      <w:ins w:id="359" w:author="Ve" w:date="2019-08-06T02:02:00Z">
        <w:r>
          <w:rPr>
            <w:rFonts w:hint="eastAsia"/>
          </w:rPr>
          <w:t>的</w:t>
        </w:r>
      </w:ins>
      <w:ins w:id="360" w:author="Ve" w:date="2019-08-06T02:01:00Z">
        <w:r>
          <w:rPr>
            <w:rFonts w:hint="eastAsia"/>
          </w:rPr>
          <w:t>一些选项参数会影响</w:t>
        </w:r>
      </w:ins>
      <w:ins w:id="361" w:author="Ve" w:date="2019-08-06T02:02:00Z">
        <w:r>
          <w:rPr>
            <w:rFonts w:hint="eastAsia"/>
          </w:rPr>
          <w:t>此部分的</w:t>
        </w:r>
      </w:ins>
      <w:ins w:id="362" w:author="Ve" w:date="2019-08-06T02:01:00Z">
        <w:r>
          <w:rPr>
            <w:rFonts w:hint="eastAsia"/>
          </w:rPr>
          <w:t>计算</w:t>
        </w:r>
      </w:ins>
      <w:ins w:id="363" w:author="Ve" w:date="2019-08-06T02:02:00Z">
        <w:r>
          <w:rPr>
            <w:rFonts w:hint="eastAsia"/>
          </w:rPr>
          <w:t>流程</w:t>
        </w:r>
      </w:ins>
      <w:ins w:id="364" w:author="Ve" w:date="2019-08-06T02:01:00Z">
        <w:r>
          <w:rPr>
            <w:rFonts w:hint="eastAsia"/>
          </w:rPr>
          <w:t>。</w:t>
        </w:r>
      </w:ins>
      <w:ins w:id="365" w:author="you xin" w:date="2019-08-20T12:09:00Z">
        <w:r>
          <w:rPr>
            <w:rFonts w:hint="eastAsia"/>
          </w:rPr>
          <w:t>如果</w:t>
        </w:r>
      </w:ins>
      <w:ins w:id="366" w:author="Ve" w:date="2019-08-06T02:07:00Z">
        <w:r>
          <w:rPr>
            <w:rFonts w:hint="eastAsia"/>
          </w:rPr>
          <w:t>convergence</w:t>
        </w:r>
      </w:ins>
      <w:ins w:id="367" w:author="Ve" w:date="2019-08-06T02:08:00Z">
        <w:r>
          <w:rPr>
            <w:rFonts w:hint="eastAsia"/>
          </w:rPr>
          <w:t>参数</w:t>
        </w:r>
      </w:ins>
      <w:ins w:id="368" w:author="you xin" w:date="2019-08-20T12:09:00Z">
        <w:r>
          <w:rPr>
            <w:rFonts w:hint="eastAsia"/>
          </w:rPr>
          <w:t>为</w:t>
        </w:r>
      </w:ins>
      <w:ins w:id="369" w:author="Ve" w:date="2019-08-06T02:07:00Z">
        <w:r>
          <w:rPr>
            <w:rFonts w:hint="eastAsia"/>
          </w:rPr>
          <w:t>真，则</w:t>
        </w:r>
      </w:ins>
      <w:ins w:id="370" w:author="Ve" w:date="2019-08-06T02:34:00Z">
        <w:r>
          <w:rPr>
            <w:rFonts w:hint="eastAsia"/>
          </w:rPr>
          <w:t>使用</w:t>
        </w:r>
      </w:ins>
      <w:r>
        <w:rPr>
          <w:rFonts w:hint="eastAsia"/>
        </w:rPr>
        <w:t>更新后的</w:t>
      </w:r>
      <w:ins w:id="371" w:author="Ve" w:date="2019-08-06T02:07:00Z">
        <w:r>
          <w:rPr>
            <w:rFonts w:hint="eastAsia"/>
          </w:rPr>
          <w:t>迭代BTE求解器</w:t>
        </w:r>
      </w:ins>
      <w:ins w:id="372" w:author="Ve" w:date="2019-08-06T02:15:00Z">
        <w:r>
          <w:rPr>
            <w:rFonts w:hint="eastAsia"/>
          </w:rPr>
          <w:t>(</w:t>
        </w:r>
      </w:ins>
      <w:ins w:id="373" w:author="Ve" w:date="2019-08-06T02:16:00Z">
        <w:r>
          <w:rPr>
            <w:rFonts w:hint="eastAsia"/>
          </w:rPr>
          <w:t>函数</w:t>
        </w:r>
      </w:ins>
      <w:ins w:id="374" w:author="Ve" w:date="2019-08-06T02:15:00Z">
        <w:r>
          <w:rPr>
            <w:rFonts w:hint="eastAsia"/>
          </w:rPr>
          <w:t>Ind_*)</w:t>
        </w:r>
      </w:ins>
      <w:ins w:id="375" w:author="you xin" w:date="2019-08-20T12:09:00Z">
        <w:r>
          <w:rPr>
            <w:rFonts w:hint="eastAsia"/>
          </w:rPr>
          <w:t>求解</w:t>
        </w:r>
      </w:ins>
      <w:ins w:id="376" w:author="Ve" w:date="2019-08-06T02:07:00Z">
        <w:r>
          <w:rPr>
            <w:rFonts w:hint="eastAsia"/>
          </w:rPr>
          <w:t>，直到实现收敛；如果为假，</w:t>
        </w:r>
      </w:ins>
      <w:ins w:id="377" w:author="Ve" w:date="2019-08-06T02:34:00Z">
        <w:r>
          <w:rPr>
            <w:rFonts w:hint="eastAsia"/>
          </w:rPr>
          <w:t>则</w:t>
        </w:r>
      </w:ins>
      <w:ins w:id="378" w:author="Ve" w:date="2019-08-06T02:07:00Z">
        <w:r>
          <w:rPr>
            <w:rFonts w:hint="eastAsia"/>
          </w:rPr>
          <w:t>在弛豫时间近似</w:t>
        </w:r>
      </w:ins>
      <w:ins w:id="379" w:author="Ve" w:date="2019-08-06T02:15:00Z">
        <w:r>
          <w:rPr>
            <w:rFonts w:hint="eastAsia"/>
          </w:rPr>
          <w:t>(</w:t>
        </w:r>
      </w:ins>
      <w:ins w:id="380" w:author="Ve" w:date="2019-08-06T02:16:00Z">
        <w:r>
          <w:rPr>
            <w:rFonts w:hint="eastAsia"/>
          </w:rPr>
          <w:t>函数</w:t>
        </w:r>
      </w:ins>
      <w:ins w:id="381" w:author="Ve" w:date="2019-08-06T02:15:00Z">
        <w:r>
          <w:rPr>
            <w:rFonts w:hint="eastAsia"/>
          </w:rPr>
          <w:t>RTA_*)</w:t>
        </w:r>
      </w:ins>
      <w:ins w:id="382" w:author="Ve" w:date="2019-08-06T02:07:00Z">
        <w:r>
          <w:rPr>
            <w:rFonts w:hint="eastAsia"/>
          </w:rPr>
          <w:t>中计算热导率。</w:t>
        </w:r>
      </w:ins>
      <w:ins w:id="383" w:author="you xin" w:date="2019-08-20T12:11:00Z">
        <w:r>
          <w:rPr>
            <w:rFonts w:hint="eastAsia"/>
          </w:rPr>
          <w:t>因此，我们将</w:t>
        </w:r>
      </w:ins>
      <w:ins w:id="384" w:author="you xin" w:date="2019-08-20T12:12:00Z">
        <w:r>
          <w:rPr>
            <w:rFonts w:hint="eastAsia"/>
          </w:rPr>
          <w:t>函数</w:t>
        </w:r>
      </w:ins>
      <w:ins w:id="385" w:author="you xin" w:date="2019-08-20T12:11:00Z">
        <w:r>
          <w:rPr/>
          <w:t>Ind_*</w:t>
        </w:r>
      </w:ins>
      <w:ins w:id="386" w:author="you xin" w:date="2019-08-20T12:11:00Z">
        <w:r>
          <w:rPr>
            <w:rFonts w:hint="eastAsia"/>
          </w:rPr>
          <w:t>和</w:t>
        </w:r>
      </w:ins>
      <w:ins w:id="387" w:author="you xin" w:date="2019-08-20T12:12:00Z">
        <w:r>
          <w:rPr>
            <w:rFonts w:hint="eastAsia"/>
          </w:rPr>
          <w:t>函数</w:t>
        </w:r>
      </w:ins>
      <w:ins w:id="388" w:author="you xin" w:date="2019-08-20T12:11:00Z">
        <w:r>
          <w:rPr>
            <w:rFonts w:hint="eastAsia"/>
          </w:rPr>
          <w:t>RTA</w:t>
        </w:r>
      </w:ins>
      <w:ins w:id="389" w:author="you xin" w:date="2019-08-20T12:11:00Z">
        <w:r>
          <w:rPr/>
          <w:t>_*</w:t>
        </w:r>
      </w:ins>
      <w:ins w:id="390" w:author="you xin" w:date="2019-08-20T12:11:00Z">
        <w:r>
          <w:rPr>
            <w:rFonts w:hint="eastAsia"/>
          </w:rPr>
          <w:t>使用GPU</w:t>
        </w:r>
      </w:ins>
      <w:ins w:id="391" w:author="you xin" w:date="2019-08-20T12:12:00Z">
        <w:r>
          <w:rPr>
            <w:rFonts w:hint="eastAsia"/>
          </w:rPr>
          <w:t>进行加速。由于函数</w:t>
        </w:r>
      </w:ins>
      <w:ins w:id="392" w:author="you xin" w:date="2019-08-20T12:12:00Z">
        <w:r>
          <w:rPr/>
          <w:t>Ind_*</w:t>
        </w:r>
      </w:ins>
      <w:ins w:id="393" w:author="you xin" w:date="2019-08-20T12:12:00Z">
        <w:r>
          <w:rPr>
            <w:rFonts w:hint="eastAsia"/>
          </w:rPr>
          <w:t>为默认</w:t>
        </w:r>
      </w:ins>
      <w:ins w:id="394" w:author="you xin" w:date="2019-08-20T12:13:00Z">
        <w:r>
          <w:rPr>
            <w:rFonts w:hint="eastAsia"/>
          </w:rPr>
          <w:t>执行选项，且函数Ind</w:t>
        </w:r>
      </w:ins>
      <w:ins w:id="395" w:author="you xin" w:date="2019-08-20T12:13:00Z">
        <w:r>
          <w:rPr/>
          <w:t>_*</w:t>
        </w:r>
      </w:ins>
      <w:ins w:id="396" w:author="you xin" w:date="2019-08-20T12:13:00Z">
        <w:r>
          <w:rPr>
            <w:rFonts w:hint="eastAsia"/>
          </w:rPr>
          <w:t>和函数RTA</w:t>
        </w:r>
      </w:ins>
      <w:ins w:id="397" w:author="you xin" w:date="2019-08-20T12:13:00Z">
        <w:r>
          <w:rPr/>
          <w:t>_*</w:t>
        </w:r>
      </w:ins>
      <w:ins w:id="398" w:author="you xin" w:date="2019-08-20T12:13:00Z">
        <w:r>
          <w:rPr>
            <w:rFonts w:hint="eastAsia"/>
          </w:rPr>
          <w:t>的加速方法相似，故下文中我们</w:t>
        </w:r>
      </w:ins>
      <w:ins w:id="399" w:author="you xin" w:date="2019-08-20T12:14:00Z">
        <w:r>
          <w:rPr>
            <w:rFonts w:hint="eastAsia"/>
          </w:rPr>
          <w:t>将</w:t>
        </w:r>
      </w:ins>
      <w:ins w:id="400" w:author="Yang Hailong" w:date="2019-08-22T23:14:00Z">
        <w:r>
          <w:rPr>
            <w:rFonts w:hint="eastAsia"/>
          </w:rPr>
          <w:t>针对</w:t>
        </w:r>
      </w:ins>
      <w:ins w:id="401" w:author="you xin" w:date="2019-08-20T12:14:00Z">
        <w:r>
          <w:rPr>
            <w:rFonts w:hint="eastAsia"/>
          </w:rPr>
          <w:t>函数</w:t>
        </w:r>
      </w:ins>
      <w:ins w:id="402" w:author="Yang Hailong" w:date="2019-08-22T23:14:00Z">
        <w:r>
          <w:rPr>
            <w:rFonts w:hint="eastAsia"/>
          </w:rPr>
          <w:t>Ind</w:t>
        </w:r>
      </w:ins>
      <w:ins w:id="403" w:author="Yang Hailong" w:date="2019-08-22T23:14:00Z">
        <w:r>
          <w:rPr/>
          <w:t>_*</w:t>
        </w:r>
      </w:ins>
      <w:ins w:id="404" w:author="you xin" w:date="2019-08-20T12:14:00Z">
        <w:r>
          <w:rPr>
            <w:rFonts w:hint="eastAsia"/>
          </w:rPr>
          <w:t>的加速方法进行</w:t>
        </w:r>
      </w:ins>
      <w:ins w:id="405" w:author="Yang Hailong" w:date="2019-08-22T23:14:00Z">
        <w:r>
          <w:rPr>
            <w:rFonts w:hint="eastAsia"/>
          </w:rPr>
          <w:t>介绍</w:t>
        </w:r>
      </w:ins>
      <w:ins w:id="406" w:author="you xin" w:date="2019-08-20T12:14:00Z">
        <w:r>
          <w:rPr>
            <w:rFonts w:hint="eastAsia"/>
          </w:rPr>
          <w:t>。</w:t>
        </w:r>
      </w:ins>
      <w:r>
        <w:rPr>
          <w:rStyle w:val="13"/>
        </w:rPr>
        <w:commentReference w:id="28"/>
      </w:r>
    </w:p>
    <w:p>
      <w:pPr>
        <w:jc w:val="center"/>
        <w:rPr>
          <w:ins w:id="407" w:author="Ve" w:date="2019-08-20T21:00:00Z"/>
        </w:rPr>
      </w:pPr>
      <w:r>
        <w:rPr>
          <w:rStyle w:val="13"/>
        </w:rPr>
        <w:drawing>
          <wp:inline distT="0" distB="0" distL="114300" distR="114300">
            <wp:extent cx="2772410" cy="572516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8"/>
                    <a:stretch>
                      <a:fillRect/>
                    </a:stretch>
                  </pic:blipFill>
                  <pic:spPr>
                    <a:xfrm>
                      <a:off x="0" y="0"/>
                      <a:ext cx="2772410" cy="5725160"/>
                    </a:xfrm>
                    <a:prstGeom prst="rect">
                      <a:avLst/>
                    </a:prstGeom>
                  </pic:spPr>
                </pic:pic>
              </a:graphicData>
            </a:graphic>
          </wp:inline>
        </w:drawing>
      </w:r>
      <w:commentRangeStart w:id="29"/>
      <w:commentRangeStart w:id="30"/>
      <w:r>
        <w:rPr>
          <w:rStyle w:val="13"/>
        </w:rPr>
        <w:commentReference w:id="29"/>
      </w:r>
      <w:commentRangeEnd w:id="29"/>
      <w:commentRangeEnd w:id="30"/>
      <w:r>
        <w:commentReference w:id="30"/>
      </w:r>
    </w:p>
    <w:p>
      <w:pPr>
        <w:pStyle w:val="4"/>
        <w:jc w:val="center"/>
      </w:pPr>
      <w:ins w:id="408" w:author="Ve" w:date="2019-08-20T21:00:00Z">
        <w:r>
          <w:rPr/>
          <w:t xml:space="preserve">Figure </w:t>
        </w:r>
      </w:ins>
      <w:ins w:id="409" w:author="Ve" w:date="2019-08-20T21:00:00Z">
        <w:r>
          <w:rPr/>
          <w:fldChar w:fldCharType="begin"/>
        </w:r>
      </w:ins>
      <w:ins w:id="410" w:author="Ve" w:date="2019-08-20T21:00:00Z">
        <w:r>
          <w:rPr/>
          <w:instrText xml:space="preserve"> SEQ Figure \* ARABIC </w:instrText>
        </w:r>
      </w:ins>
      <w:ins w:id="411" w:author="Ve" w:date="2019-08-20T21:00:00Z">
        <w:r>
          <w:rPr/>
          <w:fldChar w:fldCharType="separate"/>
        </w:r>
      </w:ins>
      <w:ins w:id="412" w:author="Ve" w:date="2019-08-21T03:03:00Z">
        <w:r>
          <w:rPr/>
          <w:t>2</w:t>
        </w:r>
      </w:ins>
      <w:ins w:id="413" w:author="Ve" w:date="2019-08-20T21:00:00Z">
        <w:r>
          <w:rPr/>
          <w:fldChar w:fldCharType="end"/>
        </w:r>
      </w:ins>
      <w:ins w:id="414" w:author="Ve" w:date="2019-08-20T21:00:00Z">
        <w:r>
          <w:rPr>
            <w:rFonts w:hint="eastAsia"/>
          </w:rPr>
          <w:t xml:space="preserve">: </w:t>
        </w:r>
      </w:ins>
      <w:ins w:id="415" w:author="you xin" w:date="2019-08-22T09:50:00Z">
        <w:r>
          <w:rPr/>
          <w:t>The execution workflow of ShengBTE</w:t>
        </w:r>
      </w:ins>
    </w:p>
    <w:p>
      <w:r>
        <w:rPr>
          <w:rFonts w:hint="eastAsia"/>
        </w:rPr>
        <w:t>3.2 Bottleneck Identification</w:t>
      </w:r>
    </w:p>
    <w:p>
      <w:pPr>
        <w:ind w:firstLine="420"/>
      </w:pPr>
      <w:r>
        <w:rPr>
          <w:rFonts w:hint="eastAsia"/>
        </w:rPr>
        <w:t>为了</w:t>
      </w:r>
      <w:ins w:id="416" w:author="Yang Hailong" w:date="2019-08-10T18:39:00Z">
        <w:r>
          <w:rPr>
            <w:rFonts w:hint="eastAsia"/>
          </w:rPr>
          <w:t>识别</w:t>
        </w:r>
      </w:ins>
      <w:r>
        <w:rPr>
          <w:rFonts w:hint="eastAsia"/>
        </w:rPr>
        <w:t>ShengBTE执行过程中的</w:t>
      </w:r>
      <w:ins w:id="417" w:author="Yang Hailong" w:date="2019-08-10T18:39:00Z">
        <w:r>
          <w:rPr>
            <w:rFonts w:hint="eastAsia"/>
          </w:rPr>
          <w:t>计算瓶颈</w:t>
        </w:r>
      </w:ins>
      <w:r>
        <w:rPr>
          <w:rFonts w:hint="eastAsia"/>
        </w:rPr>
        <w:t>，</w:t>
      </w:r>
      <w:ins w:id="418" w:author="Yang Hailong" w:date="2019-08-10T18:39:00Z">
        <w:r>
          <w:rPr>
            <w:rFonts w:hint="eastAsia"/>
          </w:rPr>
          <w:t>我们在5.1节</w:t>
        </w:r>
      </w:ins>
      <w:ins w:id="419" w:author="Yang Hailong" w:date="2019-08-10T18:40:00Z">
        <w:r>
          <w:rPr>
            <w:rFonts w:hint="eastAsia"/>
          </w:rPr>
          <w:t>所示的</w:t>
        </w:r>
      </w:ins>
      <w:ins w:id="420" w:author="Yang Hailong" w:date="2019-08-22T23:15:00Z">
        <w:r>
          <w:rPr>
            <w:rFonts w:hint="eastAsia"/>
          </w:rPr>
          <w:t>实验</w:t>
        </w:r>
      </w:ins>
      <w:r>
        <w:rPr>
          <w:rFonts w:hint="eastAsia"/>
        </w:rPr>
        <w:t>服务器上运行</w:t>
      </w:r>
      <w:ins w:id="421"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w:t>
      </w:r>
      <w:ins w:id="422" w:author="Yang Hailong" w:date="2019-08-22T23:21:00Z">
        <w:r>
          <w:rPr>
            <w:rFonts w:hint="eastAsia"/>
          </w:rPr>
          <w:t>单温度300K计算（图3(a)）和连续</w:t>
        </w:r>
      </w:ins>
      <w:r>
        <w:t>温度</w:t>
      </w:r>
      <w:r>
        <w:rPr>
          <w:rFonts w:hint="eastAsia"/>
        </w:rPr>
        <w:t>300~900</w:t>
      </w:r>
      <w:ins w:id="423" w:author="you xin" w:date="2019-08-22T09:55:00Z">
        <w:commentRangeStart w:id="31"/>
        <w:r>
          <w:rPr>
            <w:rFonts w:hint="eastAsia"/>
          </w:rPr>
          <w:t>K</w:t>
        </w:r>
        <w:commentRangeEnd w:id="31"/>
      </w:ins>
      <w:ins w:id="424" w:author="you xin" w:date="2019-08-22T09:55:00Z">
        <w:r>
          <w:rPr>
            <w:rStyle w:val="13"/>
          </w:rPr>
          <w:commentReference w:id="31"/>
        </w:r>
      </w:ins>
      <w:ins w:id="425" w:author="Yang Hailong" w:date="2019-08-22T23:21:00Z">
        <w:r>
          <w:rPr>
            <w:rFonts w:hint="eastAsia"/>
          </w:rPr>
          <w:t>计算</w:t>
        </w:r>
      </w:ins>
      <w:ins w:id="426" w:author="Yang Hailong" w:date="2019-08-10T18:40:00Z">
        <w:r>
          <w:rPr>
            <w:rFonts w:hint="eastAsia"/>
          </w:rPr>
          <w:t>且</w:t>
        </w:r>
      </w:ins>
      <w:r>
        <w:rPr>
          <w:rFonts w:hint="eastAsia"/>
        </w:rPr>
        <w:t>步长</w:t>
      </w:r>
      <w:ins w:id="427" w:author="Yang Hailong" w:date="2019-08-10T18:40:00Z">
        <w:r>
          <w:rPr>
            <w:rFonts w:hint="eastAsia"/>
          </w:rPr>
          <w:t>为</w:t>
        </w:r>
      </w:ins>
      <w:r>
        <w:rPr>
          <w:rFonts w:hint="eastAsia"/>
        </w:rPr>
        <w:t>100</w:t>
      </w:r>
      <w:ins w:id="428" w:author="you xin" w:date="2019-08-22T20:21:00Z">
        <w:r>
          <w:rPr>
            <w:rFonts w:hint="eastAsia"/>
          </w:rPr>
          <w:t>K</w:t>
        </w:r>
      </w:ins>
      <w:ins w:id="429" w:author="Yang Hailong" w:date="2019-08-22T23:22:00Z">
        <w:r>
          <w:rPr>
            <w:rFonts w:hint="eastAsia"/>
          </w:rPr>
          <w:t>（图3(b)）</w:t>
        </w:r>
      </w:ins>
      <w:r>
        <w:t>条件下函数</w:t>
      </w:r>
      <w:ins w:id="430" w:author="Yang Hailong" w:date="2019-08-10T18:40:00Z">
        <w:r>
          <w:rPr>
            <w:rFonts w:hint="eastAsia"/>
          </w:rPr>
          <w:t>运行时间</w:t>
        </w:r>
      </w:ins>
      <w:r>
        <w:t>。</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4"/>
        <w:jc w:val="center"/>
        <w:rPr>
          <w:ins w:id="431" w:author="you xin" w:date="2019-08-22T09:53:00Z"/>
        </w:rPr>
      </w:pPr>
      <w:ins w:id="432" w:author="Ve" w:date="2019-08-20T21:53:00Z">
        <w:r>
          <w:rPr>
            <w:rFonts w:hint="eastAsia"/>
          </w:rPr>
          <w:t xml:space="preserve"> </w:t>
        </w:r>
      </w:ins>
      <w:ins w:id="433" w:author="Ve" w:date="2019-08-20T21:56:00Z">
        <w:r>
          <w:rPr>
            <w:rFonts w:hint="eastAsia"/>
          </w:rPr>
          <w:t xml:space="preserve">(a)           (b) </w:t>
        </w:r>
      </w:ins>
    </w:p>
    <w:p>
      <w:pPr>
        <w:jc w:val="center"/>
        <w:rPr>
          <w:ins w:id="434" w:author="Ve" w:date="2019-08-20T21:52:00Z"/>
        </w:rPr>
      </w:pPr>
      <w:ins w:id="435" w:author="you xin" w:date="2019-08-22T09:53:00Z">
        <w:r>
          <w:rPr>
            <w:rFonts w:hint="eastAsia"/>
          </w:rPr>
          <w:t>F</w:t>
        </w:r>
      </w:ins>
      <w:ins w:id="436" w:author="you xin" w:date="2019-08-22T09:53:00Z">
        <w:r>
          <w:rPr/>
          <w:t xml:space="preserve">igure 3. The execution time distribution </w:t>
        </w:r>
      </w:ins>
      <w:ins w:id="437" w:author="you xin" w:date="2019-08-22T09:54:00Z">
        <w:r>
          <w:rPr/>
          <w:t xml:space="preserve">at </w:t>
        </w:r>
      </w:ins>
      <w:r>
        <w:rPr>
          <w:rFonts w:hint="eastAsia"/>
        </w:rPr>
        <w:t xml:space="preserve">temperature </w:t>
      </w:r>
      <w:ins w:id="438" w:author="you xin" w:date="2019-08-22T09:54:00Z">
        <w:r>
          <w:rPr/>
          <w:t>(a) 300K, and (b) 300K-900K.</w:t>
        </w:r>
      </w:ins>
    </w:p>
    <w:p>
      <w:pPr>
        <w:ind w:firstLine="420"/>
      </w:pPr>
      <w:ins w:id="439" w:author="Yang Hailong" w:date="2019-08-22T23:23:00Z">
        <w:r>
          <w:rPr>
            <w:rFonts w:hint="eastAsia"/>
          </w:rPr>
          <w:t>如图3(a)所示，在300k温度条件下，Ind_*函数占据了75%的执行时间，多进程执行时产生的同步等待以及规约时间占据了23%，其余的仅占2%。在连温条件下，热点函数如图3(b)，相对于单温度测试条件热点函数比例没有太大变化。</w:t>
        </w:r>
      </w:ins>
      <w:ins w:id="440" w:author="Yang Hailong" w:date="2019-08-22T23:24:00Z">
        <w:r>
          <w:rPr/>
          <w:t>通过观察发现</w:t>
        </w:r>
      </w:ins>
      <w:ins w:id="441" w:author="Yang Hailong" w:date="2019-08-22T23:24:00Z">
        <w:r>
          <w:rPr>
            <w:rFonts w:hint="eastAsia"/>
          </w:rPr>
          <w:t>，ShengBTE运行中大部分时间都花费在Ind_plus和Ind_minus两个函数，还有少部分的MPI同步与等待时间以及极少量的其他函数运行时间。在ShengBTE中，程序通过Ind_driver循环调用Ind_plus和Ind_minus函数，为计算密集区域。在其它</w:t>
        </w:r>
      </w:ins>
      <w:ins w:id="442" w:author="Yang Hailong" w:date="2019-08-22T23:24:00Z">
        <w:r>
          <w:rPr/>
          <w:t>算例</w:t>
        </w:r>
      </w:ins>
      <w:ins w:id="443" w:author="Yang Hailong" w:date="2019-08-22T23:24:00Z">
        <w:r>
          <w:rPr>
            <w:rFonts w:hint="eastAsia"/>
          </w:rPr>
          <w:t>上的ShengBTE</w:t>
        </w:r>
      </w:ins>
      <w:ins w:id="444" w:author="Yang Hailong" w:date="2019-08-22T23:24:00Z">
        <w:r>
          <w:rPr/>
          <w:t>热点</w:t>
        </w:r>
      </w:ins>
      <w:ins w:id="445" w:author="Yang Hailong" w:date="2019-08-22T23:24:00Z">
        <w:r>
          <w:rPr>
            <w:rFonts w:hint="eastAsia"/>
          </w:rPr>
          <w:t>函数分布与Sn2Bi-F算例基本一致。</w:t>
        </w:r>
      </w:ins>
      <w:ins w:id="446" w:author="Yang Hailong" w:date="2019-08-22T23:23:00Z">
        <w:r>
          <w:rPr>
            <w:rFonts w:hint="eastAsia"/>
          </w:rPr>
          <w:t>因此我们</w:t>
        </w:r>
      </w:ins>
      <w:ins w:id="447" w:author="Yang Hailong" w:date="2019-08-22T23:25:00Z">
        <w:r>
          <w:rPr>
            <w:rFonts w:hint="eastAsia"/>
          </w:rPr>
          <w:t>重点考虑使用GPU</w:t>
        </w:r>
      </w:ins>
      <w:ins w:id="448" w:author="Yang Hailong" w:date="2019-08-22T23:23:00Z">
        <w:r>
          <w:rPr>
            <w:rFonts w:hint="eastAsia"/>
          </w:rPr>
          <w:t>优化Ind</w:t>
        </w:r>
      </w:ins>
      <w:ins w:id="449" w:author="Yang Hailong" w:date="2019-08-22T23:23:00Z">
        <w:r>
          <w:rPr/>
          <w:t>_*</w:t>
        </w:r>
      </w:ins>
      <w:ins w:id="450" w:author="Yang Hailong" w:date="2019-08-22T23:23:00Z">
        <w:r>
          <w:rPr>
            <w:rFonts w:hint="eastAsia"/>
          </w:rPr>
          <w:t>函数以加速ShengBTE计算过程。</w:t>
        </w:r>
      </w:ins>
    </w:p>
    <w:p>
      <w:pPr>
        <w:pStyle w:val="2"/>
        <w:numPr>
          <w:ilvl w:val="0"/>
          <w:numId w:val="2"/>
        </w:numPr>
        <w:jc w:val="left"/>
      </w:pPr>
      <w:commentRangeStart w:id="32"/>
      <w:commentRangeStart w:id="33"/>
      <w:commentRangeStart w:id="34"/>
      <w:commentRangeStart w:id="35"/>
      <w:r>
        <w:rPr>
          <w:rFonts w:hint="eastAsia"/>
        </w:rPr>
        <w:t>GPU Acceleration Strategies</w:t>
      </w:r>
      <w:commentRangeEnd w:id="32"/>
      <w:r>
        <w:rPr>
          <w:rStyle w:val="13"/>
          <w:rFonts w:eastAsia="宋体"/>
          <w:bCs w:val="0"/>
          <w:kern w:val="2"/>
        </w:rPr>
        <w:commentReference w:id="32"/>
      </w:r>
      <w:commentRangeEnd w:id="33"/>
      <w:r>
        <w:commentReference w:id="33"/>
      </w:r>
      <w:commentRangeEnd w:id="34"/>
      <w:r>
        <w:rPr>
          <w:rStyle w:val="13"/>
          <w:rFonts w:eastAsia="宋体"/>
          <w:bCs w:val="0"/>
          <w:kern w:val="2"/>
        </w:rPr>
        <w:commentReference w:id="34"/>
      </w:r>
      <w:commentRangeEnd w:id="35"/>
      <w:r>
        <w:commentReference w:id="35"/>
      </w:r>
    </w:p>
    <w:p>
      <w:pPr>
        <w:pStyle w:val="3"/>
        <w:numPr>
          <w:ilvl w:val="1"/>
          <w:numId w:val="0"/>
        </w:numPr>
        <w:ind w:firstLine="420"/>
        <w:rPr>
          <w:rFonts w:asciiTheme="minorEastAsia" w:hAnsiTheme="minorEastAsia" w:eastAsiaTheme="minorEastAsia" w:cstheme="minorEastAsia"/>
        </w:rPr>
      </w:pPr>
      <w:ins w:id="451" w:author="Yang Hailong" w:date="2019-08-22T23:25:00Z">
        <w:r>
          <w:rPr>
            <w:rFonts w:hint="eastAsia" w:asciiTheme="minorEastAsia" w:hAnsiTheme="minorEastAsia" w:eastAsiaTheme="minorEastAsia" w:cstheme="minorEastAsia"/>
          </w:rPr>
          <w:t>针对</w:t>
        </w:r>
      </w:ins>
      <w:r>
        <w:rPr>
          <w:rFonts w:hint="eastAsia" w:asciiTheme="minorEastAsia" w:hAnsiTheme="minorEastAsia" w:eastAsiaTheme="minorEastAsia" w:cstheme="minorEastAsia"/>
        </w:rPr>
        <w:t>第3节的</w:t>
      </w:r>
      <w:ins w:id="452" w:author="Yang Hailong" w:date="2019-08-22T23:25:00Z">
        <w:r>
          <w:rPr>
            <w:rFonts w:hint="eastAsia" w:asciiTheme="minorEastAsia" w:hAnsiTheme="minorEastAsia" w:eastAsiaTheme="minorEastAsia" w:cstheme="minorEastAsia"/>
          </w:rPr>
          <w:t>性能</w:t>
        </w:r>
      </w:ins>
      <w:r>
        <w:rPr>
          <w:rFonts w:hint="eastAsia" w:asciiTheme="minorEastAsia" w:hAnsiTheme="minorEastAsia" w:eastAsiaTheme="minorEastAsia" w:cstheme="minorEastAsia"/>
        </w:rPr>
        <w:t>瓶颈分析结果，我们提出了</w:t>
      </w:r>
      <w:ins w:id="453" w:author="Yang Hailong" w:date="2019-08-22T23:26:00Z">
        <w:r>
          <w:rPr>
            <w:rFonts w:hint="eastAsia" w:asciiTheme="minorEastAsia" w:hAnsiTheme="minorEastAsia" w:eastAsiaTheme="minorEastAsia" w:cstheme="minorEastAsia"/>
          </w:rPr>
          <w:t>三种性能优化方法</w:t>
        </w:r>
      </w:ins>
      <w:r>
        <w:rPr>
          <w:rFonts w:hint="eastAsia" w:asciiTheme="minorEastAsia" w:hAnsiTheme="minorEastAsia" w:eastAsiaTheme="minorEastAsia" w:cstheme="minorEastAsia"/>
        </w:rPr>
        <w:t>，包括</w:t>
      </w:r>
      <w:ins w:id="454" w:author="Yang Hailong" w:date="2019-08-22T23:26:00Z">
        <w:r>
          <w:rPr>
            <w:rFonts w:hint="eastAsia" w:asciiTheme="minorEastAsia" w:hAnsiTheme="minorEastAsia" w:eastAsiaTheme="minorEastAsia" w:cstheme="minorEastAsia"/>
          </w:rPr>
          <w:t>循环依赖消除</w:t>
        </w:r>
      </w:ins>
      <w:r>
        <w:rPr>
          <w:rFonts w:hint="eastAsia" w:asciiTheme="minorEastAsia" w:hAnsiTheme="minorEastAsia" w:eastAsiaTheme="minorEastAsia" w:cstheme="minorEastAsia"/>
        </w:rPr>
        <w:t>，GPU</w:t>
      </w:r>
      <w:ins w:id="455" w:author="Yang Hailong" w:date="2019-08-22T23:26:00Z">
        <w:r>
          <w:rPr>
            <w:rFonts w:hint="eastAsia" w:asciiTheme="minorEastAsia" w:hAnsiTheme="minorEastAsia" w:eastAsiaTheme="minorEastAsia" w:cstheme="minorEastAsia"/>
          </w:rPr>
          <w:t>核函数加速</w:t>
        </w:r>
      </w:ins>
      <w:r>
        <w:rPr>
          <w:rFonts w:hint="eastAsia" w:asciiTheme="minorEastAsia" w:hAnsiTheme="minorEastAsia" w:eastAsiaTheme="minorEastAsia" w:cstheme="minorEastAsia"/>
        </w:rPr>
        <w:t>以及</w:t>
      </w:r>
      <w:ins w:id="456" w:author="Ve" w:date="2019-08-11T03:34:00Z">
        <w:r>
          <w:rPr>
            <w:rFonts w:hint="eastAsia" w:asciiTheme="minorEastAsia" w:hAnsiTheme="minorEastAsia" w:eastAsiaTheme="minorEastAsia" w:cstheme="minorEastAsia"/>
          </w:rPr>
          <w:t>线程块</w:t>
        </w:r>
      </w:ins>
      <w:ins w:id="457" w:author="Yang Hailong" w:date="2019-08-22T23:26:00Z">
        <w:r>
          <w:rPr>
            <w:rFonts w:hint="eastAsia" w:asciiTheme="minorEastAsia" w:hAnsiTheme="minorEastAsia" w:eastAsiaTheme="minorEastAsia" w:cstheme="minorEastAsia"/>
          </w:rPr>
          <w:t>调优</w:t>
        </w:r>
      </w:ins>
      <w:r>
        <w:rPr>
          <w:rFonts w:hint="eastAsia" w:asciiTheme="minorEastAsia" w:hAnsiTheme="minorEastAsia" w:eastAsiaTheme="minorEastAsia" w:cstheme="minorEastAsia"/>
        </w:rPr>
        <w:t>来</w:t>
      </w:r>
      <w:ins w:id="458" w:author="Yang Hailong" w:date="2019-08-22T23:26:00Z">
        <w:r>
          <w:rPr>
            <w:rFonts w:hint="eastAsia" w:asciiTheme="minorEastAsia" w:hAnsiTheme="minorEastAsia" w:eastAsiaTheme="minorEastAsia" w:cstheme="minorEastAsia"/>
          </w:rPr>
          <w:t>加速</w:t>
        </w:r>
      </w:ins>
      <w:r>
        <w:rPr>
          <w:rFonts w:hint="eastAsia" w:asciiTheme="minorEastAsia" w:hAnsiTheme="minorEastAsia" w:eastAsiaTheme="minorEastAsia" w:cstheme="minorEastAsia"/>
        </w:rPr>
        <w:t>计算瓶颈。</w:t>
      </w:r>
    </w:p>
    <w:p>
      <w:pPr>
        <w:pStyle w:val="3"/>
        <w:numPr>
          <w:ilvl w:val="1"/>
          <w:numId w:val="0"/>
        </w:numPr>
      </w:pPr>
      <w:commentRangeStart w:id="36"/>
      <w:commentRangeStart w:id="37"/>
      <w:r>
        <w:rPr>
          <w:rFonts w:hint="eastAsia"/>
        </w:rPr>
        <w:t>4.1 Eliminating the Loop-carried Dependency</w:t>
      </w:r>
      <w:commentRangeEnd w:id="36"/>
      <w:r>
        <w:rPr>
          <w:rStyle w:val="13"/>
          <w:rFonts w:eastAsia="宋体" w:cstheme="minorBidi"/>
          <w:bCs w:val="0"/>
        </w:rPr>
        <w:commentReference w:id="36"/>
      </w:r>
      <w:commentRangeEnd w:id="37"/>
      <w:r>
        <w:commentReference w:id="37"/>
      </w:r>
    </w:p>
    <w:p>
      <w:pPr>
        <w:ind w:firstLine="420"/>
        <w:rPr>
          <w:szCs w:val="24"/>
        </w:rPr>
      </w:pPr>
      <w:ins w:id="459" w:author="Yang Hailong" w:date="2019-08-22T23:29:00Z">
        <w:r>
          <w:rPr>
            <w:rFonts w:hint="eastAsia"/>
          </w:rPr>
          <w:t>由于</w:t>
        </w:r>
      </w:ins>
      <w:ins w:id="460" w:author="Ve" w:date="2019-08-06T02:41:00Z">
        <w:r>
          <w:rPr>
            <w:rFonts w:hint="eastAsia"/>
          </w:rPr>
          <w:t>热点函数Ind_plus和Ind_minus有相似的结构，我们以Ind_plus为例</w:t>
        </w:r>
      </w:ins>
      <w:ins w:id="461" w:author="Ve" w:date="2019-08-06T02:42:00Z">
        <w:r>
          <w:rPr>
            <w:rFonts w:hint="eastAsia"/>
          </w:rPr>
          <w:t>来介绍</w:t>
        </w:r>
      </w:ins>
      <w:ins w:id="462" w:author="Yang Hailong" w:date="2019-08-22T23:30:00Z">
        <w:r>
          <w:rPr>
            <w:rFonts w:hint="eastAsia"/>
          </w:rPr>
          <w:t>消除循环依赖从而实现</w:t>
        </w:r>
      </w:ins>
      <w:ins w:id="463" w:author="Ve" w:date="2019-08-06T02:42:00Z">
        <w:r>
          <w:rPr>
            <w:rFonts w:hint="eastAsia"/>
          </w:rPr>
          <w:t>算法的</w:t>
        </w:r>
      </w:ins>
      <w:ins w:id="464" w:author="you xin" w:date="2019-08-20T14:12:00Z">
        <w:r>
          <w:rPr>
            <w:rFonts w:hint="eastAsia"/>
          </w:rPr>
          <w:t>并行化</w:t>
        </w:r>
      </w:ins>
      <w:ins w:id="465" w:author="Ve" w:date="2019-08-06T02:42:00Z">
        <w:r>
          <w:rPr>
            <w:rFonts w:hint="eastAsia"/>
          </w:rPr>
          <w:t>。</w:t>
        </w:r>
      </w:ins>
      <w:r>
        <w:rPr>
          <w:rFonts w:hint="eastAsia"/>
        </w:rPr>
        <w:t>如算法</w:t>
      </w:r>
      <w:ins w:id="466" w:author="Ve" w:date="2019-08-20T21:06:00Z">
        <w:r>
          <w:rPr>
            <w:rFonts w:hint="eastAsia"/>
          </w:rPr>
          <w:t>1</w:t>
        </w:r>
      </w:ins>
      <w:r>
        <w:rPr>
          <w:rFonts w:hint="eastAsia"/>
        </w:rPr>
        <w:t>所示，在热点函数Ind_plus里计算密集的部分是一个三重循环，但是在每次循环里</w:t>
      </w:r>
      <w:ins w:id="467" w:author="Ve" w:date="2019-08-06T02:55:00Z">
        <w:r>
          <w:rPr>
            <w:rFonts w:hint="eastAsia"/>
          </w:rPr>
          <w:t>的</w:t>
        </w:r>
      </w:ins>
      <w:ins w:id="468" w:author="Ve" w:date="2019-08-06T02:55:00Z">
        <w:r>
          <w:rPr>
            <w:rFonts w:hint="eastAsia" w:cs="Times New Roman"/>
            <w:iCs/>
            <w:szCs w:val="24"/>
          </w:rPr>
          <w:t>变量N_plus_count</w:t>
        </w:r>
      </w:ins>
      <w:ins w:id="469" w:author="you xin" w:date="2019-08-20T14:14:00Z">
        <w:r>
          <w:rPr>
            <w:rFonts w:hint="eastAsia" w:cs="Times New Roman"/>
            <w:iCs/>
            <w:szCs w:val="24"/>
          </w:rPr>
          <w:t>更新</w:t>
        </w:r>
      </w:ins>
      <w:ins w:id="470" w:author="you xin" w:date="2019-08-22T13:25:00Z">
        <w:r>
          <w:rPr>
            <w:rFonts w:hint="eastAsia" w:cs="Times New Roman"/>
            <w:iCs/>
            <w:szCs w:val="24"/>
          </w:rPr>
          <w:t>（算法1行</w:t>
        </w:r>
      </w:ins>
      <w:r>
        <w:rPr>
          <w:rFonts w:hint="eastAsia" w:cs="Times New Roman"/>
          <w:iCs/>
          <w:szCs w:val="24"/>
        </w:rPr>
        <w:t>9</w:t>
      </w:r>
      <w:ins w:id="471" w:author="you xin" w:date="2019-08-22T13:25:00Z">
        <w:r>
          <w:rPr>
            <w:rFonts w:hint="eastAsia" w:cs="Times New Roman"/>
            <w:iCs/>
            <w:szCs w:val="24"/>
          </w:rPr>
          <w:t>）</w:t>
        </w:r>
      </w:ins>
      <w:ins w:id="472" w:author="Ve" w:date="2019-08-06T02:55:00Z">
        <w:r>
          <w:rPr>
            <w:rFonts w:hint="eastAsia"/>
          </w:rPr>
          <w:t>存在于</w:t>
        </w:r>
      </w:ins>
      <w:ins w:id="473" w:author="Ve" w:date="2019-08-06T02:54:00Z">
        <w:r>
          <w:rPr>
            <w:rFonts w:hint="eastAsia"/>
          </w:rPr>
          <w:t>if语句内</w:t>
        </w:r>
      </w:ins>
      <w:r>
        <w:rPr>
          <w:rFonts w:hint="eastAsia" w:cs="Times New Roman"/>
          <w:iCs/>
          <w:szCs w:val="24"/>
        </w:rPr>
        <w:t>，</w:t>
      </w:r>
      <w:ins w:id="474" w:author="Ve" w:date="2019-08-06T02:55:00Z">
        <w:r>
          <w:rPr>
            <w:rFonts w:hint="eastAsia" w:cs="Times New Roman"/>
            <w:iCs/>
            <w:szCs w:val="24"/>
          </w:rPr>
          <w:t>无法提前预知</w:t>
        </w:r>
      </w:ins>
      <w:ins w:id="475" w:author="Ve" w:date="2019-08-06T02:57:00Z">
        <w:r>
          <w:rPr>
            <w:rFonts w:hint="eastAsia" w:cs="Times New Roman"/>
            <w:iCs/>
            <w:szCs w:val="24"/>
          </w:rPr>
          <w:t>每个循环内的N_plus_count的值</w:t>
        </w:r>
      </w:ins>
      <w:r>
        <w:rPr>
          <w:rFonts w:hint="eastAsia" w:cs="Times New Roman"/>
          <w:iCs/>
          <w:szCs w:val="24"/>
        </w:rPr>
        <w:t>。</w:t>
      </w:r>
      <w:ins w:id="476" w:author="you xin" w:date="2019-08-20T14:15:00Z">
        <w:r>
          <w:rPr>
            <w:rFonts w:hint="eastAsia" w:cs="Times New Roman"/>
            <w:iCs/>
            <w:szCs w:val="24"/>
          </w:rPr>
          <w:t>而</w:t>
        </w:r>
      </w:ins>
      <w:ins w:id="477" w:author="Ve" w:date="2019-08-06T02:58:00Z">
        <w:r>
          <w:rPr>
            <w:rFonts w:hint="eastAsia" w:cs="Times New Roman"/>
            <w:iCs/>
            <w:szCs w:val="24"/>
          </w:rPr>
          <w:t>算法</w:t>
        </w:r>
      </w:ins>
      <w:ins w:id="478" w:author="Ve" w:date="2019-08-22T20:54:00Z">
        <w:r>
          <w:rPr>
            <w:rFonts w:hint="eastAsia" w:cs="Times New Roman"/>
            <w:iCs/>
            <w:szCs w:val="24"/>
          </w:rPr>
          <w:t>1</w:t>
        </w:r>
      </w:ins>
      <w:ins w:id="479" w:author="Ve" w:date="2019-08-06T02:58:00Z">
        <w:r>
          <w:rPr>
            <w:rFonts w:hint="eastAsia" w:cs="Times New Roman"/>
            <w:iCs/>
            <w:szCs w:val="24"/>
          </w:rPr>
          <w:t>第</w:t>
        </w:r>
      </w:ins>
      <w:ins w:id="480" w:author="Ve" w:date="2019-08-20T21:29:00Z">
        <w:r>
          <w:rPr>
            <w:rFonts w:hint="eastAsia" w:cs="Times New Roman"/>
            <w:iCs/>
            <w:szCs w:val="24"/>
          </w:rPr>
          <w:t>1</w:t>
        </w:r>
      </w:ins>
      <w:r>
        <w:rPr>
          <w:rFonts w:hint="eastAsia" w:cs="Times New Roman"/>
          <w:iCs/>
          <w:szCs w:val="24"/>
        </w:rPr>
        <w:t>0</w:t>
      </w:r>
      <w:ins w:id="481" w:author="Ve" w:date="2019-08-20T21:29:00Z">
        <w:r>
          <w:rPr>
            <w:rFonts w:hint="eastAsia" w:cs="Times New Roman"/>
            <w:iCs/>
            <w:szCs w:val="24"/>
          </w:rPr>
          <w:t>、1</w:t>
        </w:r>
      </w:ins>
      <w:r>
        <w:rPr>
          <w:rFonts w:hint="eastAsia" w:cs="Times New Roman"/>
          <w:iCs/>
          <w:szCs w:val="24"/>
        </w:rPr>
        <w:t>1</w:t>
      </w:r>
      <w:ins w:id="482" w:author="Ve" w:date="2019-08-20T21:29:00Z">
        <w:r>
          <w:rPr>
            <w:rFonts w:hint="eastAsia" w:cs="Times New Roman"/>
            <w:iCs/>
            <w:szCs w:val="24"/>
          </w:rPr>
          <w:t>、</w:t>
        </w:r>
      </w:ins>
      <w:r>
        <w:rPr>
          <w:rFonts w:hint="eastAsia" w:cs="Times New Roman"/>
          <w:iCs/>
          <w:szCs w:val="24"/>
        </w:rPr>
        <w:t>16</w:t>
      </w:r>
      <w:ins w:id="483" w:author="Ve" w:date="2019-08-20T21:29:00Z">
        <w:r>
          <w:rPr>
            <w:rFonts w:hint="eastAsia" w:cs="Times New Roman"/>
            <w:iCs/>
            <w:szCs w:val="24"/>
          </w:rPr>
          <w:t>和</w:t>
        </w:r>
      </w:ins>
      <w:r>
        <w:rPr>
          <w:rFonts w:hint="eastAsia" w:cs="Times New Roman"/>
          <w:iCs/>
          <w:szCs w:val="24"/>
        </w:rPr>
        <w:t>17</w:t>
      </w:r>
      <w:ins w:id="484" w:author="Ve" w:date="2019-08-06T02:58:00Z">
        <w:r>
          <w:rPr>
            <w:rFonts w:hint="eastAsia" w:cs="Times New Roman"/>
            <w:iCs/>
            <w:szCs w:val="24"/>
          </w:rPr>
          <w:t>行的</w:t>
        </w:r>
      </w:ins>
      <w:ins w:id="485" w:author="Ve" w:date="2019-08-06T02:59:00Z">
        <w:r>
          <w:rPr>
            <w:rFonts w:hint="eastAsia" w:cs="Times New Roman"/>
            <w:iCs/>
            <w:szCs w:val="24"/>
          </w:rPr>
          <w:t>Indof2ndPhonon_plus，Indof3rdPhonon_plus，Gamma_plus</w:t>
        </w:r>
      </w:ins>
      <w:ins w:id="486" w:author="Ve" w:date="2019-08-06T03:00:00Z">
        <w:r>
          <w:rPr>
            <w:rFonts w:hint="eastAsia" w:cs="Times New Roman"/>
            <w:iCs/>
            <w:szCs w:val="24"/>
          </w:rPr>
          <w:t>数组</w:t>
        </w:r>
      </w:ins>
      <w:ins w:id="487" w:author="Ve" w:date="2019-08-06T03:23:00Z">
        <w:r>
          <w:rPr>
            <w:rFonts w:hint="eastAsia" w:cs="Times New Roman"/>
            <w:iCs/>
            <w:szCs w:val="24"/>
          </w:rPr>
          <w:t>对</w:t>
        </w:r>
      </w:ins>
      <w:ins w:id="488" w:author="Ve" w:date="2019-08-06T03:23:00Z">
        <w:r>
          <w:rPr>
            <w:rFonts w:cs="Times New Roman"/>
            <w:iCs/>
            <w:szCs w:val="24"/>
          </w:rPr>
          <w:t>N_plus_count</w:t>
        </w:r>
      </w:ins>
      <w:ins w:id="489" w:author="Ve" w:date="2019-08-06T03:23:00Z">
        <w:r>
          <w:rPr>
            <w:rFonts w:hint="eastAsia" w:cs="Times New Roman"/>
            <w:iCs/>
            <w:szCs w:val="24"/>
          </w:rPr>
          <w:t>变量存在依赖关系，</w:t>
        </w:r>
      </w:ins>
      <w:ins w:id="490" w:author="Yang Hailong" w:date="2019-08-22T23:57:00Z">
        <w:r>
          <w:rPr>
            <w:rFonts w:hint="eastAsia" w:cs="Times New Roman"/>
            <w:iCs/>
            <w:szCs w:val="24"/>
          </w:rPr>
          <w:t>进而</w:t>
        </w:r>
      </w:ins>
      <w:ins w:id="491" w:author="Ve" w:date="2019-08-06T03:24:00Z">
        <w:r>
          <w:rPr>
            <w:rFonts w:hint="eastAsia" w:cs="Times New Roman"/>
            <w:iCs/>
            <w:szCs w:val="24"/>
          </w:rPr>
          <w:t>无法</w:t>
        </w:r>
      </w:ins>
      <w:ins w:id="492" w:author="Ve" w:date="2019-08-06T03:23:00Z">
        <w:r>
          <w:rPr>
            <w:rFonts w:hint="eastAsia" w:cs="Times New Roman"/>
            <w:iCs/>
            <w:szCs w:val="24"/>
          </w:rPr>
          <w:t>简单的</w:t>
        </w:r>
      </w:ins>
      <w:ins w:id="493" w:author="Ve" w:date="2019-08-06T03:24:00Z">
        <w:r>
          <w:rPr>
            <w:rFonts w:hint="eastAsia" w:cs="Times New Roman"/>
            <w:iCs/>
            <w:szCs w:val="24"/>
          </w:rPr>
          <w:t>将程序并行化</w:t>
        </w:r>
      </w:ins>
      <w:ins w:id="494" w:author="Ve" w:date="2019-08-06T02:58:00Z">
        <w:r>
          <w:rPr>
            <w:rFonts w:hint="eastAsia" w:cs="Times New Roman"/>
            <w:iCs/>
            <w:szCs w:val="24"/>
          </w:rPr>
          <w:t>。</w:t>
        </w:r>
      </w:ins>
      <w:ins w:id="495" w:author="Ve" w:date="2019-08-06T03:24:00Z">
        <w:r>
          <w:rPr>
            <w:rFonts w:hint="eastAsia" w:cs="Times New Roman"/>
            <w:iCs/>
            <w:szCs w:val="24"/>
          </w:rPr>
          <w:t>为了消除循环间的依赖</w:t>
        </w:r>
      </w:ins>
      <w:r>
        <w:rPr>
          <w:rFonts w:hint="eastAsia" w:cs="Times New Roman"/>
          <w:iCs/>
          <w:szCs w:val="24"/>
        </w:rPr>
        <w:t>，我们</w:t>
      </w:r>
      <w:ins w:id="496" w:author="Yang Hailong" w:date="2019-08-22T23:59:00Z">
        <w:r>
          <w:rPr>
            <w:rFonts w:hint="eastAsia" w:cs="Times New Roman"/>
            <w:iCs/>
            <w:szCs w:val="24"/>
          </w:rPr>
          <w:t>可以先</w:t>
        </w:r>
      </w:ins>
      <w:ins w:id="497" w:author="you xin" w:date="2019-08-20T14:15:00Z">
        <w:r>
          <w:rPr>
            <w:rFonts w:hint="eastAsia" w:cs="Times New Roman"/>
            <w:iCs/>
            <w:szCs w:val="24"/>
          </w:rPr>
          <w:t>假设</w:t>
        </w:r>
      </w:ins>
      <w:r>
        <w:rPr>
          <w:rFonts w:hint="eastAsia" w:cs="Times New Roman"/>
          <w:iCs/>
          <w:szCs w:val="24"/>
        </w:rPr>
        <w:t>N_plus_count在每次循环都会加一，</w:t>
      </w:r>
      <w:ins w:id="498" w:author="you xin" w:date="2019-08-22T13:30:00Z">
        <w:r>
          <w:rPr>
            <w:rFonts w:hint="eastAsia" w:cs="Times New Roman"/>
            <w:iCs/>
            <w:szCs w:val="24"/>
          </w:rPr>
          <w:t>因此可以</w:t>
        </w:r>
      </w:ins>
      <w:ins w:id="499" w:author="you xin" w:date="2019-08-22T13:31:00Z">
        <w:r>
          <w:rPr>
            <w:rFonts w:hint="eastAsia" w:cs="Times New Roman"/>
            <w:iCs/>
            <w:szCs w:val="24"/>
          </w:rPr>
          <w:t>将N</w:t>
        </w:r>
      </w:ins>
      <w:ins w:id="500" w:author="you xin" w:date="2019-08-22T13:31:00Z">
        <w:r>
          <w:rPr>
            <w:rFonts w:cs="Times New Roman"/>
            <w:iCs/>
            <w:szCs w:val="24"/>
          </w:rPr>
          <w:t>_plus_count</w:t>
        </w:r>
      </w:ins>
      <w:r>
        <w:rPr>
          <w:rFonts w:hint="eastAsia" w:cs="Times New Roman"/>
          <w:iCs/>
          <w:szCs w:val="24"/>
        </w:rPr>
        <w:t>直接取值</w:t>
      </w:r>
      <w:ins w:id="501" w:author="you xin" w:date="2019-08-22T13:31:00Z">
        <w:r>
          <w:rPr>
            <w:rFonts w:hint="eastAsia" w:cs="Times New Roman"/>
            <w:iCs/>
            <w:szCs w:val="24"/>
          </w:rPr>
          <w:t>为</w:t>
        </w:r>
      </w:ins>
      <w:r>
        <w:rPr>
          <w:rFonts w:hint="eastAsia" w:cs="Times New Roman"/>
          <w:iCs/>
          <w:szCs w:val="24"/>
        </w:rPr>
        <w:t>k+Nbands*(ii+j*nptk)</w:t>
      </w:r>
      <w:ins w:id="502" w:author="you xin" w:date="2019-08-22T13:31:00Z">
        <w:r>
          <w:rPr>
            <w:rFonts w:hint="eastAsia" w:cs="Times New Roman"/>
            <w:iCs/>
            <w:szCs w:val="24"/>
          </w:rPr>
          <w:t>（算法2第</w:t>
        </w:r>
      </w:ins>
      <w:ins w:id="503" w:author="Ve" w:date="2019-08-22T18:00:00Z">
        <w:r>
          <w:rPr>
            <w:rFonts w:hint="eastAsia" w:cs="Times New Roman"/>
            <w:iCs/>
            <w:szCs w:val="24"/>
          </w:rPr>
          <w:t>1</w:t>
        </w:r>
      </w:ins>
      <w:r>
        <w:rPr>
          <w:rFonts w:hint="eastAsia" w:cs="Times New Roman"/>
          <w:iCs/>
          <w:szCs w:val="24"/>
        </w:rPr>
        <w:t>0</w:t>
      </w:r>
      <w:ins w:id="504" w:author="you xin" w:date="2019-08-22T13:31:00Z">
        <w:r>
          <w:rPr>
            <w:rFonts w:hint="eastAsia" w:cs="Times New Roman"/>
            <w:iCs/>
            <w:szCs w:val="24"/>
          </w:rPr>
          <w:t>行）</w:t>
        </w:r>
      </w:ins>
      <w:ins w:id="505" w:author="Ve" w:date="2019-08-06T03:25:00Z">
        <w:r>
          <w:rPr>
            <w:rFonts w:hint="eastAsia" w:cs="Times New Roman"/>
            <w:iCs/>
            <w:szCs w:val="24"/>
          </w:rPr>
          <w:t>，</w:t>
        </w:r>
      </w:ins>
      <w:ins w:id="506" w:author="Yang Hailong" w:date="2019-08-22T23:58:00Z">
        <w:r>
          <w:rPr>
            <w:rFonts w:hint="eastAsia" w:cs="Times New Roman"/>
            <w:iCs/>
            <w:szCs w:val="24"/>
          </w:rPr>
          <w:t>从而</w:t>
        </w:r>
      </w:ins>
      <w:ins w:id="507" w:author="Ve" w:date="2019-08-06T03:25:00Z">
        <w:r>
          <w:rPr>
            <w:rFonts w:hint="eastAsia" w:cs="Times New Roman"/>
            <w:iCs/>
            <w:szCs w:val="24"/>
          </w:rPr>
          <w:t>确定了每次循环内的值</w:t>
        </w:r>
      </w:ins>
      <w:r>
        <w:rPr>
          <w:rFonts w:hint="eastAsia" w:cs="Times New Roman"/>
          <w:iCs/>
          <w:szCs w:val="24"/>
        </w:rPr>
        <w:t>。同时，扩大</w:t>
      </w:r>
      <w:ins w:id="508" w:author="Ve" w:date="2019-08-06T02:59:00Z">
        <w:bookmarkStart w:id="6" w:name="OLE_LINK3"/>
        <w:r>
          <w:rPr>
            <w:rFonts w:hint="eastAsia" w:cs="Times New Roman"/>
            <w:iCs/>
            <w:szCs w:val="24"/>
          </w:rPr>
          <w:t>I</w:t>
        </w:r>
      </w:ins>
      <w:r>
        <w:rPr>
          <w:rFonts w:hint="eastAsia" w:cs="Times New Roman"/>
          <w:iCs/>
          <w:szCs w:val="24"/>
        </w:rPr>
        <w:t>ndof2ndPhonon_plus，Indof3rdPhonon_plus，Gamma_plus</w:t>
      </w:r>
      <w:bookmarkEnd w:id="6"/>
      <w:r>
        <w:rPr>
          <w:rFonts w:hint="eastAsia" w:cs="Times New Roman"/>
          <w:iCs/>
          <w:szCs w:val="24"/>
        </w:rPr>
        <w:t>数组空间为Nbands*nptk*Nbands</w:t>
      </w:r>
      <w:ins w:id="509" w:author="Ve" w:date="2019-08-06T03:25:00Z">
        <w:r>
          <w:rPr>
            <w:rFonts w:hint="eastAsia" w:cs="Times New Roman"/>
            <w:iCs/>
            <w:szCs w:val="24"/>
          </w:rPr>
          <w:t>以满足计算需求</w:t>
        </w:r>
      </w:ins>
      <w:ins w:id="510" w:author="you xin" w:date="2019-08-22T13:33:00Z">
        <w:r>
          <w:rPr>
            <w:rFonts w:hint="eastAsia" w:cs="Times New Roman"/>
            <w:iCs/>
            <w:szCs w:val="24"/>
          </w:rPr>
          <w:t>，并</w:t>
        </w:r>
      </w:ins>
      <w:ins w:id="511" w:author="you xin" w:date="2019-08-20T14:16:00Z">
        <w:r>
          <w:rPr>
            <w:rFonts w:hint="eastAsia" w:cs="Times New Roman"/>
            <w:iCs/>
            <w:szCs w:val="24"/>
          </w:rPr>
          <w:t>在</w:t>
        </w:r>
      </w:ins>
      <w:ins w:id="512" w:author="Ve" w:date="2019-08-06T03:26:00Z">
        <w:r>
          <w:rPr>
            <w:rFonts w:hint="eastAsia" w:cs="Times New Roman"/>
            <w:iCs/>
            <w:szCs w:val="24"/>
          </w:rPr>
          <w:t>初始化Indof2ndPhonon_plus数组为零值</w:t>
        </w:r>
      </w:ins>
      <w:ins w:id="513" w:author="you xin" w:date="2019-08-22T13:32:00Z">
        <w:r>
          <w:rPr>
            <w:rFonts w:hint="eastAsia" w:cs="Times New Roman"/>
            <w:iCs/>
            <w:szCs w:val="24"/>
          </w:rPr>
          <w:t>（</w:t>
        </w:r>
      </w:ins>
      <w:ins w:id="514" w:author="you xin" w:date="2019-08-22T13:33:00Z">
        <w:commentRangeStart w:id="38"/>
        <w:r>
          <w:rPr>
            <w:rFonts w:hint="eastAsia" w:cs="Times New Roman"/>
            <w:iCs/>
            <w:szCs w:val="24"/>
          </w:rPr>
          <w:t>算法2</w:t>
        </w:r>
      </w:ins>
      <w:ins w:id="515" w:author="Ve" w:date="2019-08-22T17:58:00Z">
        <w:r>
          <w:rPr>
            <w:rFonts w:hint="eastAsia" w:cs="Times New Roman"/>
            <w:iCs/>
            <w:szCs w:val="24"/>
          </w:rPr>
          <w:t>第</w:t>
        </w:r>
      </w:ins>
      <w:r>
        <w:rPr>
          <w:rFonts w:hint="eastAsia" w:cs="Times New Roman"/>
          <w:iCs/>
          <w:szCs w:val="24"/>
        </w:rPr>
        <w:t>5</w:t>
      </w:r>
      <w:ins w:id="516" w:author="Ve" w:date="2019-08-22T17:58:00Z">
        <w:r>
          <w:rPr>
            <w:rFonts w:hint="eastAsia" w:cs="Times New Roman"/>
            <w:iCs/>
            <w:szCs w:val="24"/>
          </w:rPr>
          <w:t>行</w:t>
        </w:r>
        <w:commentRangeEnd w:id="38"/>
      </w:ins>
      <w:ins w:id="517" w:author="you xin" w:date="2019-08-22T13:33:00Z">
        <w:r>
          <w:rPr>
            <w:rStyle w:val="13"/>
          </w:rPr>
          <w:commentReference w:id="38"/>
        </w:r>
      </w:ins>
      <w:ins w:id="518" w:author="you xin" w:date="2019-08-22T13:32:00Z">
        <w:r>
          <w:rPr>
            <w:rFonts w:hint="eastAsia" w:cs="Times New Roman"/>
            <w:iCs/>
            <w:szCs w:val="24"/>
          </w:rPr>
          <w:t>）</w:t>
        </w:r>
      </w:ins>
      <w:ins w:id="519" w:author="you xin" w:date="2019-08-22T13:33:00Z">
        <w:r>
          <w:rPr>
            <w:rFonts w:hint="eastAsia" w:cs="Times New Roman"/>
            <w:iCs/>
            <w:szCs w:val="24"/>
          </w:rPr>
          <w:t>。</w:t>
        </w:r>
      </w:ins>
      <w:ins w:id="520" w:author="you xin" w:date="2019-08-22T13:34:00Z">
        <w:r>
          <w:rPr>
            <w:rFonts w:hint="eastAsia" w:cs="Times New Roman"/>
            <w:iCs/>
            <w:szCs w:val="24"/>
          </w:rPr>
          <w:t>由于</w:t>
        </w:r>
      </w:ins>
      <w:r>
        <w:rPr>
          <w:rFonts w:hint="eastAsia" w:cs="Times New Roman"/>
          <w:iCs/>
          <w:szCs w:val="24"/>
        </w:rPr>
        <w:t>在满足计算条件时，</w:t>
      </w:r>
      <w:bookmarkStart w:id="7" w:name="OLE_LINK6"/>
      <w:r>
        <w:rPr>
          <w:rFonts w:hint="eastAsia" w:cs="Times New Roman"/>
          <w:iCs/>
          <w:szCs w:val="24"/>
        </w:rPr>
        <w:t>Indof2ndPhonon_plus</w:t>
      </w:r>
      <w:bookmarkEnd w:id="7"/>
      <w:r>
        <w:rPr>
          <w:rFonts w:hint="eastAsia" w:cs="Times New Roman"/>
          <w:iCs/>
          <w:szCs w:val="24"/>
        </w:rPr>
        <w:t>[N_plus_count]</w:t>
      </w:r>
      <w:ins w:id="521" w:author="you xin" w:date="2019-08-22T13:35:00Z">
        <w:r>
          <w:rPr>
            <w:rFonts w:hint="eastAsia" w:cs="Times New Roman"/>
            <w:iCs/>
            <w:szCs w:val="24"/>
          </w:rPr>
          <w:t>为</w:t>
        </w:r>
      </w:ins>
      <w:ins w:id="522" w:author="Ve" w:date="2019-08-06T03:27:00Z">
        <w:r>
          <w:rPr>
            <w:rFonts w:hint="eastAsia" w:cs="Times New Roman"/>
            <w:iCs/>
            <w:szCs w:val="24"/>
          </w:rPr>
          <w:t>非零值</w:t>
        </w:r>
      </w:ins>
      <w:ins w:id="523" w:author="you xin" w:date="2019-08-22T13:35:00Z">
        <w:r>
          <w:rPr>
            <w:rFonts w:hint="eastAsia" w:cs="Times New Roman"/>
            <w:iCs/>
            <w:szCs w:val="24"/>
          </w:rPr>
          <w:t>（算法2第</w:t>
        </w:r>
      </w:ins>
      <w:ins w:id="524" w:author="Ve" w:date="2019-08-22T20:55:00Z">
        <w:r>
          <w:rPr>
            <w:rFonts w:hint="eastAsia" w:cs="Times New Roman"/>
            <w:iCs/>
            <w:szCs w:val="24"/>
          </w:rPr>
          <w:t>1</w:t>
        </w:r>
      </w:ins>
      <w:r>
        <w:rPr>
          <w:rFonts w:hint="eastAsia" w:cs="Times New Roman"/>
          <w:iCs/>
          <w:szCs w:val="24"/>
        </w:rPr>
        <w:t>1</w:t>
      </w:r>
      <w:ins w:id="525" w:author="you xin" w:date="2019-08-22T13:35:00Z">
        <w:r>
          <w:rPr>
            <w:rFonts w:hint="eastAsia" w:cs="Times New Roman"/>
            <w:iCs/>
            <w:szCs w:val="24"/>
          </w:rPr>
          <w:t>行）</w:t>
        </w:r>
      </w:ins>
      <w:r>
        <w:rPr>
          <w:rFonts w:hint="eastAsia" w:cs="Times New Roman"/>
          <w:iCs/>
          <w:szCs w:val="24"/>
        </w:rPr>
        <w:t>，</w:t>
      </w:r>
      <w:ins w:id="526" w:author="you xin" w:date="2019-08-22T13:35:00Z">
        <w:r>
          <w:rPr>
            <w:rFonts w:hint="eastAsia" w:cs="Times New Roman"/>
            <w:iCs/>
            <w:szCs w:val="24"/>
          </w:rPr>
          <w:t>因此我们</w:t>
        </w:r>
      </w:ins>
      <w:r>
        <w:rPr>
          <w:rFonts w:hint="eastAsia" w:cs="Times New Roman"/>
          <w:iCs/>
          <w:szCs w:val="24"/>
        </w:rPr>
        <w:t>在循环结束后以非零值为依据将三个稀疏数组稠密化</w:t>
      </w:r>
      <w:ins w:id="527" w:author="you xin" w:date="2019-08-22T13:36:00Z">
        <w:r>
          <w:rPr>
            <w:rFonts w:hint="eastAsia" w:cs="Times New Roman"/>
            <w:iCs/>
            <w:szCs w:val="24"/>
          </w:rPr>
          <w:t>以得到最后结果</w:t>
        </w:r>
      </w:ins>
      <w:ins w:id="528" w:author="you xin" w:date="2019-08-22T13:35:00Z">
        <w:r>
          <w:rPr>
            <w:rFonts w:hint="eastAsia" w:cs="Times New Roman"/>
            <w:iCs/>
            <w:szCs w:val="24"/>
          </w:rPr>
          <w:t>（算法2第</w:t>
        </w:r>
      </w:ins>
      <w:r>
        <w:rPr>
          <w:rFonts w:hint="eastAsia" w:cs="Times New Roman"/>
          <w:iCs/>
          <w:szCs w:val="24"/>
        </w:rPr>
        <w:t>25</w:t>
      </w:r>
      <w:ins w:id="529" w:author="you xin" w:date="2019-08-22T13:35:00Z">
        <w:r>
          <w:rPr>
            <w:rFonts w:hint="eastAsia" w:cs="Times New Roman"/>
            <w:iCs/>
            <w:szCs w:val="24"/>
          </w:rPr>
          <w:t>-</w:t>
        </w:r>
      </w:ins>
      <w:ins w:id="530" w:author="Ve" w:date="2019-08-22T20:55:00Z">
        <w:r>
          <w:rPr>
            <w:rFonts w:hint="eastAsia" w:cs="Times New Roman"/>
            <w:iCs/>
            <w:szCs w:val="24"/>
          </w:rPr>
          <w:t>3</w:t>
        </w:r>
      </w:ins>
      <w:r>
        <w:rPr>
          <w:rFonts w:hint="eastAsia" w:cs="Times New Roman"/>
          <w:iCs/>
          <w:szCs w:val="24"/>
        </w:rPr>
        <w:t>2</w:t>
      </w:r>
      <w:ins w:id="531" w:author="you xin" w:date="2019-08-22T13:35:00Z">
        <w:r>
          <w:rPr>
            <w:rFonts w:hint="eastAsia" w:cs="Times New Roman"/>
            <w:iCs/>
            <w:szCs w:val="24"/>
          </w:rPr>
          <w:t>行）</w:t>
        </w:r>
      </w:ins>
      <w:r>
        <w:rPr>
          <w:rFonts w:hint="eastAsia" w:cs="Times New Roman"/>
          <w:iCs/>
          <w:szCs w:val="24"/>
        </w:rPr>
        <w:t>。</w:t>
      </w:r>
      <w:ins w:id="532" w:author="Ve" w:date="2019-08-21T15:13:00Z">
        <w:r>
          <w:rPr>
            <w:rFonts w:hint="eastAsia" w:cs="Times New Roman"/>
            <w:iCs/>
            <w:szCs w:val="24"/>
          </w:rPr>
          <w:t>最终优化后的</w:t>
        </w:r>
      </w:ins>
      <w:ins w:id="533" w:author="you xin" w:date="2019-08-22T10:04:00Z">
        <w:r>
          <w:rPr>
            <w:rFonts w:hint="eastAsia" w:cs="Times New Roman"/>
            <w:iCs/>
            <w:szCs w:val="24"/>
          </w:rPr>
          <w:t>算法</w:t>
        </w:r>
      </w:ins>
      <w:ins w:id="534" w:author="Ve" w:date="2019-08-21T15:13:00Z">
        <w:r>
          <w:rPr>
            <w:rFonts w:hint="eastAsia" w:cs="Times New Roman"/>
            <w:iCs/>
            <w:szCs w:val="24"/>
          </w:rPr>
          <w:t>如</w:t>
        </w:r>
      </w:ins>
      <w:ins w:id="535" w:author="you xin" w:date="2019-08-22T10:04:00Z">
        <w:r>
          <w:rPr>
            <w:rFonts w:hint="eastAsia" w:cs="Times New Roman"/>
            <w:iCs/>
            <w:szCs w:val="24"/>
          </w:rPr>
          <w:t>算法</w:t>
        </w:r>
      </w:ins>
      <w:ins w:id="536" w:author="Ve" w:date="2019-08-21T15:13:00Z">
        <w:r>
          <w:rPr>
            <w:rFonts w:hint="eastAsia" w:cs="Times New Roman"/>
            <w:iCs/>
            <w:szCs w:val="24"/>
          </w:rPr>
          <w:t>2所示。</w:t>
        </w:r>
      </w:ins>
    </w:p>
    <w:tbl>
      <w:tblPr>
        <w:tblStyle w:val="1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
        <w:gridCol w:w="7731"/>
        <w:tblGridChange w:id="537">
          <w:tblGrid>
            <w:gridCol w:w="536"/>
            <w:gridCol w:w="7870"/>
          </w:tblGrid>
        </w:tblGridChange>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bCs/>
              </w:rPr>
            </w:pPr>
            <w:r>
              <w:rPr>
                <w:rFonts w:hint="eastAsia" w:cs="Times New Roman"/>
                <w:b/>
                <w:bCs/>
              </w:rPr>
              <w:t>算法</w:t>
            </w:r>
            <w:r>
              <w:rPr>
                <w:rFonts w:cs="Times New Roman"/>
                <w:b/>
                <w:bCs/>
              </w:rPr>
              <w:t xml:space="preserve"> </w:t>
            </w:r>
            <w:r>
              <w:rPr>
                <w:rFonts w:hint="eastAsia" w:cs="Times New Roman"/>
                <w:b/>
                <w:bCs/>
              </w:rPr>
              <w:t>1</w:t>
            </w:r>
            <w:r>
              <w:rPr>
                <w:rFonts w:cs="Times New Roman"/>
                <w:b/>
                <w:bCs/>
              </w:rPr>
              <w:t xml:space="preserve"> </w:t>
            </w:r>
            <w:ins w:id="538" w:author="you xin" w:date="2019-08-22T10:02:00Z">
              <w:r>
                <w:rPr>
                  <w:rFonts w:cs="Times New Roman"/>
                  <w:b/>
                  <w:bCs/>
                </w:rPr>
                <w:t xml:space="preserve">Original algorithm of </w:t>
              </w:r>
            </w:ins>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539" w:author="you xin" w:date="2019-08-21T16:24:00Z">
            <w:tblPrEx>
              <w:tblW w:w="8406" w:type="dxa"/>
              <w:tblLayout w:type="fixed"/>
              <w:tblCellMar>
                <w:top w:w="0" w:type="dxa"/>
                <w:left w:w="108" w:type="dxa"/>
                <w:bottom w:w="0" w:type="dxa"/>
                <w:right w:w="108" w:type="dxa"/>
              </w:tblCellMar>
            </w:tblPrEx>
          </w:tblPrExChange>
        </w:tblPrEx>
        <w:tc>
          <w:tcPr>
            <w:tcW w:w="675" w:type="dxa"/>
            <w:tcBorders>
              <w:top w:val="nil"/>
              <w:bottom w:val="nil"/>
            </w:tcBorders>
            <w:tcPrChange w:id="540" w:author="you xin" w:date="2019-08-21T16:24:00Z">
              <w:tcPr>
                <w:tcW w:w="536" w:type="dxa"/>
                <w:tcBorders>
                  <w:top w:val="nil"/>
                  <w:bottom w:val="single" w:color="7E7E7E" w:themeColor="text1" w:themeTint="80" w:sz="4" w:space="0"/>
                </w:tcBorders>
              </w:tcPr>
            </w:tcPrChange>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p>
          <w:p>
            <w:pPr>
              <w:jc w:val="right"/>
              <w:rPr>
                <w:rFonts w:cs="Times New Roman"/>
                <w:b w:val="0"/>
                <w:bCs w:val="0"/>
              </w:rPr>
            </w:pPr>
            <w:r>
              <w:rPr>
                <w:rFonts w:hint="eastAsia" w:cs="Times New Roman"/>
                <w:b/>
                <w:bCs/>
              </w:rPr>
              <w:t>1</w:t>
            </w:r>
            <w:r>
              <w:rPr>
                <w:rFonts w:cs="Times New Roman"/>
                <w:b/>
                <w:bCs/>
              </w:rPr>
              <w:t>4:</w:t>
            </w:r>
          </w:p>
          <w:p>
            <w:pPr>
              <w:jc w:val="right"/>
              <w:rPr>
                <w:rFonts w:cs="Times New Roman"/>
                <w:b w:val="0"/>
                <w:bCs w:val="0"/>
              </w:rPr>
            </w:pPr>
          </w:p>
          <w:p>
            <w:pPr>
              <w:jc w:val="right"/>
              <w:rPr>
                <w:rFonts w:cs="Times New Roman"/>
                <w:b/>
                <w:bCs/>
              </w:rPr>
            </w:pPr>
            <w:r>
              <w:rPr>
                <w:rFonts w:hint="eastAsia" w:cs="Times New Roman"/>
                <w:b/>
                <w:bCs/>
              </w:rPr>
              <w:t>1</w:t>
            </w:r>
            <w:r>
              <w:rPr>
                <w:rFonts w:cs="Times New Roman"/>
                <w:b/>
                <w:bCs/>
              </w:rPr>
              <w:t>5:</w:t>
            </w:r>
          </w:p>
          <w:p>
            <w:pPr>
              <w:jc w:val="right"/>
              <w:rPr>
                <w:rFonts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ins w:id="541" w:author="Ve" w:date="2019-08-20T21:26:00Z"/>
                <w:rFonts w:cs="Times New Roman"/>
                <w:b/>
                <w:bCs/>
              </w:rPr>
            </w:pPr>
            <w:r>
              <w:rPr>
                <w:rFonts w:hint="eastAsia" w:cs="Times New Roman"/>
                <w:b/>
                <w:bCs/>
              </w:rPr>
              <w:t>1</w:t>
            </w:r>
            <w:r>
              <w:rPr>
                <w:rFonts w:cs="Times New Roman"/>
                <w:b/>
                <w:bCs/>
              </w:rPr>
              <w:t>9:</w:t>
            </w:r>
          </w:p>
          <w:p>
            <w:pPr>
              <w:jc w:val="right"/>
              <w:rPr>
                <w:ins w:id="542" w:author="Ve" w:date="2019-08-22T20:53:00Z"/>
                <w:rFonts w:cs="Times New Roman"/>
                <w:b/>
                <w:bCs/>
              </w:rPr>
            </w:pPr>
            <w:ins w:id="543" w:author="Ve" w:date="2019-08-22T17:50:00Z">
              <w:r>
                <w:rPr>
                  <w:rFonts w:hint="eastAsia" w:cs="Times New Roman"/>
                  <w:b/>
                  <w:bCs/>
                </w:rPr>
                <w:t>20</w:t>
              </w:r>
            </w:ins>
            <w:ins w:id="544" w:author="Ve" w:date="2019-08-20T21:26:00Z">
              <w:r>
                <w:rPr>
                  <w:rFonts w:cs="Times New Roman"/>
                  <w:b/>
                  <w:bCs/>
                </w:rPr>
                <w:t>:</w:t>
              </w:r>
            </w:ins>
          </w:p>
          <w:p>
            <w:pPr>
              <w:jc w:val="right"/>
              <w:rPr>
                <w:ins w:id="545" w:author="Ve" w:date="2019-08-22T20:53:00Z"/>
                <w:rFonts w:cs="Times New Roman"/>
                <w:b/>
                <w:bCs/>
              </w:rPr>
            </w:pPr>
            <w:ins w:id="546" w:author="Ve" w:date="2019-08-22T17:50:00Z">
              <w:r>
                <w:rPr>
                  <w:rFonts w:hint="eastAsia" w:cs="Times New Roman"/>
                  <w:b/>
                  <w:bCs/>
                </w:rPr>
                <w:t>21:</w:t>
              </w:r>
            </w:ins>
          </w:p>
          <w:p>
            <w:pPr>
              <w:jc w:val="right"/>
              <w:rPr>
                <w:rFonts w:cs="Times New Roman"/>
                <w:b/>
                <w:bCs/>
              </w:rPr>
            </w:pPr>
            <w:ins w:id="547" w:author="Ve" w:date="2019-08-20T21:27:00Z">
              <w:r>
                <w:rPr>
                  <w:rFonts w:hint="eastAsia" w:cs="Times New Roman"/>
                  <w:b/>
                  <w:bCs/>
                </w:rPr>
                <w:t>2</w:t>
              </w:r>
            </w:ins>
            <w:ins w:id="548" w:author="Ve" w:date="2019-08-22T17:50:00Z">
              <w:r>
                <w:rPr>
                  <w:rFonts w:hint="eastAsia" w:cs="Times New Roman"/>
                  <w:b/>
                  <w:bCs/>
                </w:rPr>
                <w:t>2</w:t>
              </w:r>
            </w:ins>
            <w:ins w:id="549" w:author="Ve" w:date="2019-08-20T21:26:00Z">
              <w:r>
                <w:rPr>
                  <w:rFonts w:cs="Times New Roman"/>
                  <w:b/>
                  <w:bCs/>
                </w:rPr>
                <w:t>:</w:t>
              </w:r>
            </w:ins>
          </w:p>
        </w:tc>
        <w:tc>
          <w:tcPr>
            <w:tcW w:w="7731" w:type="dxa"/>
            <w:tcBorders>
              <w:top w:val="nil"/>
              <w:bottom w:val="nil"/>
            </w:tcBorders>
            <w:tcPrChange w:id="550" w:author="you xin" w:date="2019-08-21T16:24:00Z">
              <w:tcPr>
                <w:tcW w:w="7870" w:type="dxa"/>
                <w:tcBorders>
                  <w:top w:val="nil"/>
                  <w:bottom w:val="single" w:color="7E7E7E" w:themeColor="text1" w:themeTint="80" w:sz="4" w:space="0"/>
                </w:tcBorders>
              </w:tcPr>
            </w:tcPrChange>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Get the value of qprime,realqprime,omegap,fBEprime</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bookmarkStart w:id="8" w:name="OLE_LINK9"/>
            <w:r>
              <w:rPr>
                <w:rFonts w:hint="eastAsia" w:cs="Times New Roman"/>
                <w:i/>
                <w:sz w:val="21"/>
                <w:szCs w:val="21"/>
              </w:rPr>
              <w:t>Get the value of qdprime,realqdprime,ss,omegadp</w:t>
            </w:r>
          </w:p>
          <w:bookmarkEnd w:id="8"/>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ins w:id="551" w:author="Ve" w:date="2019-08-20T21:22:00Z">
              <w:r>
                <w:rPr>
                  <w:rFonts w:hint="eastAsia" w:cs="Times New Roman"/>
                  <w:i/>
                  <w:sz w:val="21"/>
                  <w:szCs w:val="21"/>
                </w:rPr>
                <w:t>sigma=scalebroad*base_sigma(velocity(ii,j,:)-velocity(ss,k,:))</w:t>
              </w:r>
            </w:ins>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9" w:name="OLE_LINK4"/>
            <w:r>
              <w:rPr>
                <w:rFonts w:hint="eastAsia" w:cs="Times New Roman"/>
                <w:i/>
                <w:sz w:val="21"/>
                <w:szCs w:val="21"/>
              </w:rPr>
              <w:t>(ii-1)*Nbands+j</w:t>
            </w:r>
            <w:bookmarkEnd w:id="9"/>
          </w:p>
          <w:p>
            <w:pPr>
              <w:jc w:val="left"/>
              <w:rPr>
                <w:rFonts w:cs="Times New Roman"/>
                <w:i/>
                <w:sz w:val="21"/>
                <w:szCs w:val="21"/>
              </w:rPr>
            </w:pPr>
            <w:r>
              <w:rPr>
                <w:rFonts w:hint="eastAsia" w:cs="Times New Roman"/>
                <w:i/>
                <w:sz w:val="21"/>
                <w:szCs w:val="21"/>
              </w:rPr>
              <w:t xml:space="preserve">               Indof3rdPhonon_plus(N_plus_count)=(ss-1)*Nbands+k</w:t>
            </w:r>
          </w:p>
          <w:p>
            <w:pPr>
              <w:jc w:val="left"/>
              <w:rPr>
                <w:ins w:id="552" w:author="Ve" w:date="2019-08-20T21:23:00Z"/>
                <w:rFonts w:cs="Times New Roman"/>
                <w:i/>
                <w:sz w:val="21"/>
                <w:szCs w:val="21"/>
              </w:rPr>
            </w:pPr>
            <w:r>
              <w:rPr>
                <w:rFonts w:hint="eastAsia" w:cs="Times New Roman"/>
                <w:i/>
                <w:sz w:val="21"/>
                <w:szCs w:val="21"/>
              </w:rPr>
              <w:t xml:space="preserve">               </w:t>
            </w:r>
            <w:ins w:id="553" w:author="Ve" w:date="2019-08-20T21:23:00Z">
              <w:r>
                <w:rPr>
                  <w:rFonts w:hint="eastAsia" w:cs="Times New Roman"/>
                  <w:i/>
                  <w:sz w:val="21"/>
                  <w:szCs w:val="21"/>
                </w:rPr>
                <w:t>fBEdprime=1.d0/(exp(hbar*omegadp/Kb/T)-1.D0)</w:t>
              </w:r>
            </w:ins>
          </w:p>
          <w:p>
            <w:pPr>
              <w:jc w:val="left"/>
              <w:rPr>
                <w:ins w:id="554" w:author="Ve" w:date="2019-08-20T21:23:00Z"/>
                <w:rFonts w:cs="Times New Roman"/>
                <w:i/>
                <w:sz w:val="21"/>
                <w:szCs w:val="21"/>
              </w:rPr>
            </w:pPr>
            <w:ins w:id="555" w:author="Ve" w:date="2019-08-20T21:23:00Z">
              <w:r>
                <w:rPr>
                  <w:rFonts w:hint="eastAsia" w:cs="Times New Roman"/>
                  <w:i/>
                  <w:sz w:val="21"/>
                  <w:szCs w:val="21"/>
                </w:rPr>
                <w:t xml:space="preserve">               Vp=Vp_plus(i,j,k,list(ll),ii,ss,realqprime,realqdprime,eigenvect,&amp;</w:t>
              </w:r>
            </w:ins>
          </w:p>
          <w:p>
            <w:pPr>
              <w:jc w:val="left"/>
              <w:rPr>
                <w:ins w:id="556" w:author="Ve" w:date="2019-08-20T21:23:00Z"/>
                <w:rFonts w:cs="Times New Roman"/>
                <w:i/>
                <w:sz w:val="21"/>
                <w:szCs w:val="21"/>
              </w:rPr>
            </w:pPr>
            <w:ins w:id="557" w:author="Ve" w:date="2019-08-20T21:23:00Z">
              <w:r>
                <w:rPr>
                  <w:rFonts w:hint="eastAsia" w:cs="Times New Roman"/>
                  <w:i/>
                  <w:sz w:val="21"/>
                  <w:szCs w:val="21"/>
                </w:rPr>
                <w:t xml:space="preserve">                      Ntri,Phi,R_j,R_k,Index_i,Index_j,Index_k)</w:t>
              </w:r>
            </w:ins>
          </w:p>
          <w:p>
            <w:pPr>
              <w:jc w:val="left"/>
              <w:rPr>
                <w:ins w:id="558" w:author="Ve" w:date="2019-08-20T21:24:00Z"/>
                <w:rFonts w:cs="Times New Roman"/>
                <w:i/>
                <w:sz w:val="21"/>
                <w:szCs w:val="21"/>
              </w:rPr>
            </w:pPr>
            <w:ins w:id="559" w:author="Ve" w:date="2019-08-20T21:23:00Z">
              <w:r>
                <w:rPr>
                  <w:rFonts w:hint="eastAsia" w:cs="Times New Roman"/>
                  <w:i/>
                  <w:sz w:val="21"/>
                  <w:szCs w:val="21"/>
                </w:rPr>
                <w:t xml:space="preserve">               WP3=(fBEprime-fBEdprime)*exp(-(omega+omegap-omegadp)**</w:t>
              </w:r>
            </w:ins>
            <w:ins w:id="560" w:author="Ve" w:date="2019-08-20T21:24:00Z">
              <w:r>
                <w:rPr>
                  <w:rFonts w:hint="eastAsia" w:cs="Times New Roman"/>
                  <w:i/>
                  <w:sz w:val="21"/>
                  <w:szCs w:val="21"/>
                </w:rPr>
                <w:t>&amp;</w:t>
              </w:r>
            </w:ins>
          </w:p>
          <w:p>
            <w:pPr>
              <w:ind w:firstLine="2310" w:firstLineChars="1100"/>
              <w:jc w:val="left"/>
              <w:rPr>
                <w:ins w:id="561" w:author="Ve" w:date="2019-08-20T21:23:00Z"/>
                <w:rFonts w:cs="Times New Roman"/>
                <w:i/>
                <w:sz w:val="21"/>
                <w:szCs w:val="21"/>
              </w:rPr>
            </w:pPr>
            <w:ins w:id="562" w:author="Ve" w:date="2019-08-20T21:23:00Z">
              <w:r>
                <w:rPr>
                  <w:rFonts w:hint="eastAsia" w:cs="Times New Roman"/>
                  <w:i/>
                  <w:sz w:val="21"/>
                  <w:szCs w:val="21"/>
                </w:rPr>
                <w:t>2/(sigma**2))/sigma/sqrt(Pi)/(omega*omegap*omegadp)</w:t>
              </w:r>
            </w:ins>
          </w:p>
          <w:p>
            <w:pPr>
              <w:jc w:val="left"/>
              <w:rPr>
                <w:rFonts w:cs="Times New Roman"/>
                <w:i/>
                <w:sz w:val="21"/>
                <w:szCs w:val="21"/>
              </w:rPr>
            </w:pPr>
            <w:ins w:id="563" w:author="Ve" w:date="2019-08-20T21:23:00Z">
              <w:r>
                <w:rPr>
                  <w:rFonts w:hint="eastAsia" w:cs="Times New Roman"/>
                  <w:i/>
                  <w:sz w:val="21"/>
                  <w:szCs w:val="21"/>
                </w:rPr>
                <w:t xml:space="preserve">              WP3_plus=WP3_plus+WP3</w:t>
              </w:r>
            </w:ins>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ins w:id="564" w:author="Ve" w:date="2019-08-22T18:01:00Z"/>
                <w:rFonts w:cs="Times New Roman"/>
                <w:i/>
                <w:sz w:val="21"/>
                <w:szCs w:val="21"/>
              </w:rPr>
            </w:pPr>
            <w:r>
              <w:rPr>
                <w:rFonts w:hint="eastAsia" w:cs="Times New Roman"/>
                <w:i/>
                <w:sz w:val="21"/>
                <w:szCs w:val="21"/>
              </w:rPr>
              <w:t>Gamma_plus(N_plus_count)=Gamma_plus(N_plus_count)*</w:t>
            </w:r>
            <w:ins w:id="565" w:author="Ve" w:date="2019-08-22T18:01:00Z">
              <w:r>
                <w:rPr>
                  <w:rFonts w:hint="eastAsia" w:cs="Times New Roman"/>
                  <w:i/>
                  <w:sz w:val="21"/>
                  <w:szCs w:val="21"/>
                </w:rPr>
                <w:t>&amp;</w:t>
              </w:r>
            </w:ins>
          </w:p>
          <w:p>
            <w:pPr>
              <w:ind w:left="3767" w:leftChars="957" w:hanging="1470" w:hangingChars="700"/>
              <w:jc w:val="left"/>
              <w:rPr>
                <w:rFonts w:cs="Times New Roman"/>
                <w:i/>
                <w:sz w:val="21"/>
                <w:szCs w:val="21"/>
              </w:rPr>
            </w:pPr>
            <w:r>
              <w:rPr>
                <w:rFonts w:hint="eastAsia" w:cs="Times New Roman"/>
                <w:i/>
                <w:sz w:val="21"/>
                <w:szCs w:val="21"/>
              </w:rPr>
              <w: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tbl>
      <w:tblPr>
        <w:tblStyle w:val="1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ins w:id="566" w:author="Ve" w:date="2019-08-20T21:31:00Z"/>
        </w:trPr>
        <w:tc>
          <w:tcPr>
            <w:tcW w:w="8406" w:type="dxa"/>
            <w:gridSpan w:val="2"/>
            <w:tcBorders>
              <w:bottom w:val="single" w:color="auto" w:sz="4" w:space="0"/>
            </w:tcBorders>
          </w:tcPr>
          <w:p>
            <w:pPr>
              <w:rPr>
                <w:ins w:id="567" w:author="Ve" w:date="2019-08-20T21:31:00Z"/>
                <w:rFonts w:cs="Times New Roman"/>
                <w:b/>
                <w:bCs/>
              </w:rPr>
            </w:pPr>
            <w:ins w:id="568" w:author="Ve" w:date="2019-08-20T21:31:00Z">
              <w:r>
                <w:rPr>
                  <w:rFonts w:hint="eastAsia" w:cs="Times New Roman"/>
                  <w:b/>
                  <w:bCs/>
                </w:rPr>
                <w:t>算法</w:t>
              </w:r>
            </w:ins>
            <w:ins w:id="569" w:author="Ve" w:date="2019-08-20T21:31:00Z">
              <w:r>
                <w:rPr>
                  <w:rFonts w:cs="Times New Roman"/>
                  <w:b/>
                  <w:bCs/>
                </w:rPr>
                <w:t xml:space="preserve"> </w:t>
              </w:r>
            </w:ins>
            <w:ins w:id="570" w:author="Ve" w:date="2019-08-20T21:31:00Z">
              <w:r>
                <w:rPr>
                  <w:rFonts w:hint="eastAsia" w:cs="Times New Roman"/>
                  <w:b/>
                  <w:bCs/>
                </w:rPr>
                <w:t>2</w:t>
              </w:r>
            </w:ins>
            <w:ins w:id="571" w:author="Ve" w:date="2019-08-20T21:31:00Z">
              <w:r>
                <w:rPr>
                  <w:rFonts w:cs="Times New Roman"/>
                  <w:b/>
                  <w:bCs/>
                </w:rPr>
                <w:t xml:space="preserve"> </w:t>
              </w:r>
            </w:ins>
            <w:ins w:id="572" w:author="you xin" w:date="2019-08-22T10:05:00Z">
              <w:r>
                <w:rPr>
                  <w:rFonts w:cs="Times New Roman"/>
                  <w:b/>
                  <w:bCs/>
                </w:rPr>
                <w:t>Optimized algorithm</w:t>
              </w:r>
            </w:ins>
            <w:ins w:id="573" w:author="you xin" w:date="2019-08-22T10:03:00Z">
              <w:r>
                <w:rPr>
                  <w:rFonts w:cs="Times New Roman"/>
                  <w:b/>
                  <w:bCs/>
                </w:rPr>
                <w:t xml:space="preserve"> of </w:t>
              </w:r>
            </w:ins>
            <w:ins w:id="574" w:author="Ve" w:date="2019-08-20T21:31:00Z">
              <w:r>
                <w:rPr>
                  <w:rFonts w:hint="eastAsia" w:cs="Times New Roman"/>
                  <w:b w:val="0"/>
                  <w:bCs/>
                </w:rPr>
                <w:t>Ind_plus</w:t>
              </w:r>
            </w:ins>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ins w:id="575" w:author="Ve" w:date="2019-08-20T21:31:00Z"/>
        </w:trPr>
        <w:tc>
          <w:tcPr>
            <w:tcW w:w="536" w:type="dxa"/>
            <w:tcBorders>
              <w:top w:val="nil"/>
              <w:bottom w:val="nil"/>
            </w:tcBorders>
          </w:tcPr>
          <w:p>
            <w:pPr>
              <w:jc w:val="right"/>
              <w:rPr>
                <w:ins w:id="576" w:author="Ve" w:date="2019-08-20T21:31:00Z"/>
                <w:rFonts w:cs="Times New Roman"/>
                <w:b w:val="0"/>
                <w:bCs w:val="0"/>
              </w:rPr>
            </w:pPr>
            <w:ins w:id="577" w:author="Ve" w:date="2019-08-20T21:31:00Z">
              <w:r>
                <w:rPr>
                  <w:rFonts w:hint="eastAsia" w:cs="Times New Roman"/>
                  <w:b/>
                  <w:bCs/>
                </w:rPr>
                <w:t>1</w:t>
              </w:r>
            </w:ins>
            <w:ins w:id="578" w:author="Ve" w:date="2019-08-20T21:31:00Z">
              <w:r>
                <w:rPr>
                  <w:rFonts w:cs="Times New Roman"/>
                  <w:b/>
                  <w:bCs/>
                </w:rPr>
                <w:t>:</w:t>
              </w:r>
            </w:ins>
          </w:p>
          <w:p>
            <w:pPr>
              <w:jc w:val="right"/>
              <w:rPr>
                <w:ins w:id="579" w:author="Ve" w:date="2019-08-20T21:31:00Z"/>
                <w:rFonts w:cs="Times New Roman"/>
                <w:b w:val="0"/>
                <w:bCs w:val="0"/>
              </w:rPr>
            </w:pPr>
            <w:ins w:id="580" w:author="Ve" w:date="2019-08-20T21:31:00Z">
              <w:r>
                <w:rPr>
                  <w:rFonts w:hint="eastAsia" w:cs="Times New Roman"/>
                  <w:b/>
                  <w:bCs/>
                </w:rPr>
                <w:t>2</w:t>
              </w:r>
            </w:ins>
            <w:ins w:id="581" w:author="Ve" w:date="2019-08-20T21:31:00Z">
              <w:r>
                <w:rPr>
                  <w:rFonts w:cs="Times New Roman"/>
                  <w:b/>
                  <w:bCs/>
                </w:rPr>
                <w:t>:</w:t>
              </w:r>
            </w:ins>
          </w:p>
          <w:p>
            <w:pPr>
              <w:jc w:val="right"/>
              <w:rPr>
                <w:ins w:id="582" w:author="Ve" w:date="2019-08-20T21:31:00Z"/>
                <w:rFonts w:cs="Times New Roman"/>
                <w:b w:val="0"/>
                <w:bCs w:val="0"/>
              </w:rPr>
            </w:pPr>
            <w:ins w:id="583" w:author="Ve" w:date="2019-08-20T21:31:00Z">
              <w:r>
                <w:rPr>
                  <w:rFonts w:hint="eastAsia" w:cs="Times New Roman"/>
                  <w:b/>
                  <w:bCs/>
                </w:rPr>
                <w:t>3</w:t>
              </w:r>
            </w:ins>
            <w:ins w:id="584" w:author="Ve" w:date="2019-08-20T21:31:00Z">
              <w:r>
                <w:rPr>
                  <w:rFonts w:cs="Times New Roman"/>
                  <w:b/>
                  <w:bCs/>
                </w:rPr>
                <w:t>:</w:t>
              </w:r>
            </w:ins>
          </w:p>
          <w:p>
            <w:pPr>
              <w:jc w:val="right"/>
              <w:rPr>
                <w:ins w:id="585" w:author="Ve" w:date="2019-08-20T21:31:00Z"/>
                <w:rFonts w:cs="Times New Roman"/>
                <w:b w:val="0"/>
                <w:bCs w:val="0"/>
              </w:rPr>
            </w:pPr>
            <w:ins w:id="586" w:author="Ve" w:date="2019-08-20T21:31:00Z">
              <w:r>
                <w:rPr>
                  <w:rFonts w:hint="eastAsia" w:cs="Times New Roman"/>
                  <w:b/>
                  <w:bCs/>
                </w:rPr>
                <w:t>4</w:t>
              </w:r>
            </w:ins>
            <w:ins w:id="587" w:author="Ve" w:date="2019-08-20T21:31:00Z">
              <w:r>
                <w:rPr>
                  <w:rFonts w:cs="Times New Roman"/>
                  <w:b/>
                  <w:bCs/>
                </w:rPr>
                <w:t>:</w:t>
              </w:r>
            </w:ins>
          </w:p>
          <w:p>
            <w:pPr>
              <w:jc w:val="right"/>
              <w:rPr>
                <w:ins w:id="588" w:author="Ve" w:date="2019-08-20T21:31:00Z"/>
                <w:rFonts w:cs="Times New Roman"/>
                <w:b w:val="0"/>
                <w:bCs w:val="0"/>
              </w:rPr>
            </w:pPr>
            <w:ins w:id="589" w:author="Ve" w:date="2019-08-20T21:31:00Z">
              <w:r>
                <w:rPr>
                  <w:rFonts w:hint="eastAsia" w:cs="Times New Roman"/>
                  <w:b/>
                  <w:bCs/>
                </w:rPr>
                <w:t>5</w:t>
              </w:r>
            </w:ins>
            <w:ins w:id="590" w:author="Ve" w:date="2019-08-20T21:31:00Z">
              <w:r>
                <w:rPr>
                  <w:rFonts w:cs="Times New Roman"/>
                  <w:b/>
                  <w:bCs/>
                </w:rPr>
                <w:t>:</w:t>
              </w:r>
            </w:ins>
          </w:p>
          <w:p>
            <w:pPr>
              <w:jc w:val="right"/>
              <w:rPr>
                <w:ins w:id="591" w:author="Ve" w:date="2019-08-20T21:31:00Z"/>
                <w:rFonts w:cs="Times New Roman"/>
                <w:b w:val="0"/>
                <w:bCs w:val="0"/>
              </w:rPr>
            </w:pPr>
            <w:ins w:id="592" w:author="Ve" w:date="2019-08-20T21:31:00Z">
              <w:r>
                <w:rPr>
                  <w:rFonts w:hint="eastAsia" w:cs="Times New Roman"/>
                  <w:b/>
                  <w:bCs/>
                </w:rPr>
                <w:t>6</w:t>
              </w:r>
            </w:ins>
            <w:ins w:id="593" w:author="Ve" w:date="2019-08-20T21:31:00Z">
              <w:r>
                <w:rPr>
                  <w:rFonts w:cs="Times New Roman"/>
                  <w:b/>
                  <w:bCs/>
                </w:rPr>
                <w:t>:</w:t>
              </w:r>
            </w:ins>
          </w:p>
          <w:p>
            <w:pPr>
              <w:jc w:val="right"/>
              <w:rPr>
                <w:ins w:id="594" w:author="Ve" w:date="2019-08-20T21:31:00Z"/>
                <w:rFonts w:cs="Times New Roman"/>
                <w:b w:val="0"/>
                <w:bCs w:val="0"/>
              </w:rPr>
            </w:pPr>
            <w:ins w:id="595" w:author="Ve" w:date="2019-08-20T21:31:00Z">
              <w:r>
                <w:rPr>
                  <w:rFonts w:hint="eastAsia" w:cs="Times New Roman"/>
                  <w:b/>
                  <w:bCs/>
                </w:rPr>
                <w:t>7</w:t>
              </w:r>
            </w:ins>
            <w:ins w:id="596" w:author="Ve" w:date="2019-08-20T21:31:00Z">
              <w:r>
                <w:rPr>
                  <w:rFonts w:cs="Times New Roman"/>
                  <w:b/>
                  <w:bCs/>
                </w:rPr>
                <w:t>:</w:t>
              </w:r>
            </w:ins>
          </w:p>
          <w:p>
            <w:pPr>
              <w:jc w:val="right"/>
              <w:rPr>
                <w:ins w:id="597" w:author="Ve" w:date="2019-08-20T21:31:00Z"/>
                <w:rFonts w:cs="Times New Roman"/>
                <w:b w:val="0"/>
                <w:bCs w:val="0"/>
              </w:rPr>
            </w:pPr>
            <w:ins w:id="598" w:author="Ve" w:date="2019-08-20T21:31:00Z">
              <w:r>
                <w:rPr>
                  <w:rFonts w:hint="eastAsia" w:cs="Times New Roman"/>
                  <w:b/>
                  <w:bCs/>
                </w:rPr>
                <w:t>8:</w:t>
              </w:r>
            </w:ins>
          </w:p>
          <w:p>
            <w:pPr>
              <w:jc w:val="right"/>
              <w:rPr>
                <w:ins w:id="599" w:author="Ve" w:date="2019-08-20T21:31:00Z"/>
                <w:rFonts w:cs="Times New Roman"/>
                <w:b w:val="0"/>
                <w:bCs w:val="0"/>
              </w:rPr>
            </w:pPr>
            <w:ins w:id="600" w:author="Ve" w:date="2019-08-20T21:31:00Z">
              <w:r>
                <w:rPr>
                  <w:rFonts w:hint="eastAsia" w:cs="Times New Roman"/>
                  <w:b/>
                  <w:bCs/>
                </w:rPr>
                <w:t>9</w:t>
              </w:r>
            </w:ins>
            <w:ins w:id="601" w:author="Ve" w:date="2019-08-20T21:31:00Z">
              <w:r>
                <w:rPr>
                  <w:rFonts w:cs="Times New Roman"/>
                  <w:b/>
                  <w:bCs/>
                </w:rPr>
                <w:t>:</w:t>
              </w:r>
            </w:ins>
          </w:p>
          <w:p>
            <w:pPr>
              <w:jc w:val="right"/>
              <w:rPr>
                <w:ins w:id="602" w:author="Ve" w:date="2019-08-20T21:31:00Z"/>
                <w:rFonts w:cs="Times New Roman"/>
                <w:b w:val="0"/>
                <w:bCs w:val="0"/>
              </w:rPr>
            </w:pPr>
            <w:ins w:id="603" w:author="Ve" w:date="2019-08-20T21:31:00Z">
              <w:r>
                <w:rPr>
                  <w:rFonts w:hint="eastAsia" w:cs="Times New Roman"/>
                  <w:b/>
                  <w:bCs/>
                </w:rPr>
                <w:t>1</w:t>
              </w:r>
            </w:ins>
            <w:ins w:id="604" w:author="Ve" w:date="2019-08-20T21:31:00Z">
              <w:r>
                <w:rPr>
                  <w:rFonts w:cs="Times New Roman"/>
                  <w:b/>
                  <w:bCs/>
                </w:rPr>
                <w:t>0:</w:t>
              </w:r>
            </w:ins>
          </w:p>
          <w:p>
            <w:pPr>
              <w:jc w:val="right"/>
              <w:rPr>
                <w:ins w:id="605" w:author="Ve" w:date="2019-08-20T21:31:00Z"/>
                <w:rFonts w:cs="Times New Roman"/>
                <w:b w:val="0"/>
                <w:bCs w:val="0"/>
              </w:rPr>
            </w:pPr>
            <w:ins w:id="606" w:author="Ve" w:date="2019-08-20T21:31:00Z">
              <w:r>
                <w:rPr>
                  <w:rFonts w:hint="eastAsia" w:cs="Times New Roman"/>
                  <w:b/>
                  <w:bCs/>
                </w:rPr>
                <w:t>1</w:t>
              </w:r>
            </w:ins>
            <w:ins w:id="607" w:author="Ve" w:date="2019-08-20T21:31:00Z">
              <w:r>
                <w:rPr>
                  <w:rFonts w:cs="Times New Roman"/>
                  <w:b/>
                  <w:bCs/>
                </w:rPr>
                <w:t>1:</w:t>
              </w:r>
            </w:ins>
          </w:p>
          <w:p>
            <w:pPr>
              <w:jc w:val="right"/>
              <w:rPr>
                <w:ins w:id="608" w:author="Ve" w:date="2019-08-20T21:31:00Z"/>
                <w:rFonts w:cs="Times New Roman"/>
                <w:b w:val="0"/>
                <w:bCs w:val="0"/>
              </w:rPr>
            </w:pPr>
            <w:ins w:id="609" w:author="Ve" w:date="2019-08-20T21:31:00Z">
              <w:r>
                <w:rPr>
                  <w:rFonts w:hint="eastAsia" w:cs="Times New Roman"/>
                  <w:b/>
                  <w:bCs/>
                </w:rPr>
                <w:t>1</w:t>
              </w:r>
            </w:ins>
            <w:ins w:id="610" w:author="Ve" w:date="2019-08-20T21:31:00Z">
              <w:r>
                <w:rPr>
                  <w:rFonts w:cs="Times New Roman"/>
                  <w:b/>
                  <w:bCs/>
                </w:rPr>
                <w:t>2:</w:t>
              </w:r>
            </w:ins>
          </w:p>
          <w:p>
            <w:pPr>
              <w:jc w:val="right"/>
              <w:rPr>
                <w:ins w:id="611" w:author="Ve" w:date="2019-08-20T21:31:00Z"/>
                <w:rFonts w:cs="Times New Roman"/>
                <w:b w:val="0"/>
                <w:bCs w:val="0"/>
              </w:rPr>
            </w:pPr>
            <w:ins w:id="612" w:author="Ve" w:date="2019-08-20T21:31:00Z">
              <w:r>
                <w:rPr>
                  <w:rFonts w:hint="eastAsia" w:cs="Times New Roman"/>
                  <w:b/>
                  <w:bCs/>
                </w:rPr>
                <w:t>1</w:t>
              </w:r>
            </w:ins>
            <w:ins w:id="613" w:author="Ve" w:date="2019-08-20T21:31:00Z">
              <w:r>
                <w:rPr>
                  <w:rFonts w:cs="Times New Roman"/>
                  <w:b/>
                  <w:bCs/>
                </w:rPr>
                <w:t>3:</w:t>
              </w:r>
            </w:ins>
          </w:p>
          <w:p>
            <w:pPr>
              <w:jc w:val="right"/>
              <w:rPr>
                <w:rFonts w:cs="Times New Roman"/>
                <w:b w:val="0"/>
                <w:bCs w:val="0"/>
              </w:rPr>
            </w:pPr>
            <w:ins w:id="614" w:author="Ve" w:date="2019-08-20T21:31:00Z">
              <w:r>
                <w:rPr>
                  <w:rFonts w:hint="eastAsia" w:cs="Times New Roman"/>
                  <w:b/>
                  <w:bCs/>
                </w:rPr>
                <w:t>1</w:t>
              </w:r>
            </w:ins>
            <w:ins w:id="615" w:author="Ve" w:date="2019-08-20T21:31:00Z">
              <w:r>
                <w:rPr>
                  <w:rFonts w:cs="Times New Roman"/>
                  <w:b/>
                  <w:bCs/>
                </w:rPr>
                <w:t>4:</w:t>
              </w:r>
            </w:ins>
          </w:p>
          <w:p>
            <w:pPr>
              <w:jc w:val="right"/>
              <w:rPr>
                <w:ins w:id="616" w:author="Ve" w:date="2019-08-20T21:31:00Z"/>
                <w:rFonts w:cs="Times New Roman"/>
                <w:b w:val="0"/>
                <w:bCs w:val="0"/>
              </w:rPr>
            </w:pPr>
          </w:p>
          <w:p>
            <w:pPr>
              <w:jc w:val="right"/>
              <w:rPr>
                <w:rFonts w:cs="Times New Roman"/>
                <w:b w:val="0"/>
                <w:bCs w:val="0"/>
              </w:rPr>
            </w:pPr>
            <w:ins w:id="617" w:author="Ve" w:date="2019-08-20T21:31:00Z">
              <w:r>
                <w:rPr>
                  <w:rFonts w:hint="eastAsia" w:cs="Times New Roman"/>
                  <w:b/>
                  <w:bCs/>
                </w:rPr>
                <w:t>1</w:t>
              </w:r>
            </w:ins>
            <w:ins w:id="618" w:author="Ve" w:date="2019-08-20T21:31:00Z">
              <w:r>
                <w:rPr>
                  <w:rFonts w:cs="Times New Roman"/>
                  <w:b/>
                  <w:bCs/>
                </w:rPr>
                <w:t>5:</w:t>
              </w:r>
            </w:ins>
          </w:p>
          <w:p>
            <w:pPr>
              <w:jc w:val="right"/>
              <w:rPr>
                <w:ins w:id="619" w:author="Ve" w:date="2019-08-20T21:31:00Z"/>
                <w:rFonts w:cs="Times New Roman"/>
                <w:b w:val="0"/>
                <w:bCs w:val="0"/>
              </w:rPr>
            </w:pPr>
          </w:p>
          <w:p>
            <w:pPr>
              <w:jc w:val="right"/>
              <w:rPr>
                <w:ins w:id="620" w:author="Ve" w:date="2019-08-20T21:31:00Z"/>
                <w:rFonts w:cs="Times New Roman"/>
                <w:b/>
                <w:bCs/>
              </w:rPr>
            </w:pPr>
            <w:ins w:id="621" w:author="Ve" w:date="2019-08-20T21:31:00Z">
              <w:r>
                <w:rPr>
                  <w:rFonts w:hint="eastAsia" w:cs="Times New Roman"/>
                  <w:b/>
                  <w:bCs/>
                </w:rPr>
                <w:t>1</w:t>
              </w:r>
            </w:ins>
            <w:ins w:id="622" w:author="Ve" w:date="2019-08-20T21:31:00Z">
              <w:r>
                <w:rPr>
                  <w:rFonts w:cs="Times New Roman"/>
                  <w:b/>
                  <w:bCs/>
                </w:rPr>
                <w:t>6:</w:t>
              </w:r>
            </w:ins>
          </w:p>
          <w:p>
            <w:pPr>
              <w:jc w:val="right"/>
              <w:rPr>
                <w:ins w:id="623" w:author="Ve" w:date="2019-08-20T21:31:00Z"/>
                <w:rFonts w:cs="Times New Roman"/>
                <w:b w:val="0"/>
                <w:bCs w:val="0"/>
              </w:rPr>
            </w:pPr>
            <w:ins w:id="624" w:author="Ve" w:date="2019-08-20T21:31:00Z">
              <w:r>
                <w:rPr>
                  <w:rFonts w:hint="eastAsia" w:cs="Times New Roman"/>
                  <w:b/>
                  <w:bCs/>
                </w:rPr>
                <w:t>1</w:t>
              </w:r>
            </w:ins>
            <w:ins w:id="625" w:author="Ve" w:date="2019-08-20T21:31:00Z">
              <w:r>
                <w:rPr>
                  <w:rFonts w:cs="Times New Roman"/>
                  <w:b/>
                  <w:bCs/>
                </w:rPr>
                <w:t>7:</w:t>
              </w:r>
            </w:ins>
          </w:p>
          <w:p>
            <w:pPr>
              <w:jc w:val="right"/>
              <w:rPr>
                <w:rFonts w:cs="Times New Roman"/>
                <w:b w:val="0"/>
                <w:bCs w:val="0"/>
              </w:rPr>
            </w:pPr>
            <w:ins w:id="626" w:author="Ve" w:date="2019-08-20T21:31:00Z">
              <w:r>
                <w:rPr>
                  <w:rFonts w:hint="eastAsia" w:cs="Times New Roman"/>
                  <w:b/>
                  <w:bCs/>
                </w:rPr>
                <w:t>1</w:t>
              </w:r>
            </w:ins>
            <w:ins w:id="627" w:author="Ve" w:date="2019-08-20T21:31:00Z">
              <w:r>
                <w:rPr>
                  <w:rFonts w:cs="Times New Roman"/>
                  <w:b/>
                  <w:bCs/>
                </w:rPr>
                <w:t>8</w:t>
              </w:r>
            </w:ins>
            <w:ins w:id="628" w:author="Ve" w:date="2019-08-20T21:31:00Z">
              <w:r>
                <w:rPr>
                  <w:rFonts w:hint="eastAsia" w:cs="Times New Roman"/>
                  <w:b/>
                  <w:bCs/>
                </w:rPr>
                <w:t>:</w:t>
              </w:r>
            </w:ins>
          </w:p>
          <w:p>
            <w:pPr>
              <w:jc w:val="right"/>
              <w:rPr>
                <w:ins w:id="629" w:author="Ve" w:date="2019-08-20T21:31:00Z"/>
                <w:rFonts w:cs="Times New Roman"/>
                <w:b w:val="0"/>
                <w:bCs w:val="0"/>
              </w:rPr>
            </w:pPr>
          </w:p>
          <w:p>
            <w:pPr>
              <w:jc w:val="right"/>
              <w:rPr>
                <w:ins w:id="630" w:author="Ve" w:date="2019-08-20T21:31:00Z"/>
                <w:rFonts w:cs="Times New Roman"/>
                <w:b/>
                <w:bCs/>
              </w:rPr>
            </w:pPr>
            <w:ins w:id="631" w:author="Ve" w:date="2019-08-20T21:31:00Z">
              <w:r>
                <w:rPr>
                  <w:rFonts w:hint="eastAsia" w:cs="Times New Roman"/>
                  <w:b/>
                  <w:bCs/>
                </w:rPr>
                <w:t>1</w:t>
              </w:r>
            </w:ins>
            <w:ins w:id="632" w:author="Ve" w:date="2019-08-20T21:31:00Z">
              <w:r>
                <w:rPr>
                  <w:rFonts w:cs="Times New Roman"/>
                  <w:b/>
                  <w:bCs/>
                </w:rPr>
                <w:t>9:</w:t>
              </w:r>
            </w:ins>
          </w:p>
          <w:p>
            <w:pPr>
              <w:jc w:val="right"/>
              <w:rPr>
                <w:ins w:id="633" w:author="Ve" w:date="2019-08-20T21:31:00Z"/>
                <w:rFonts w:cs="Times New Roman"/>
                <w:b/>
                <w:bCs/>
              </w:rPr>
            </w:pPr>
            <w:ins w:id="634" w:author="Ve" w:date="2019-08-22T17:52:00Z">
              <w:r>
                <w:rPr>
                  <w:rFonts w:hint="eastAsia" w:cs="Times New Roman"/>
                  <w:b/>
                  <w:bCs/>
                </w:rPr>
                <w:t>20</w:t>
              </w:r>
            </w:ins>
            <w:ins w:id="635" w:author="Ve" w:date="2019-08-20T21:31:00Z">
              <w:r>
                <w:rPr>
                  <w:rFonts w:cs="Times New Roman"/>
                  <w:b/>
                  <w:bCs/>
                </w:rPr>
                <w:t>:</w:t>
              </w:r>
            </w:ins>
          </w:p>
          <w:p>
            <w:pPr>
              <w:jc w:val="right"/>
              <w:rPr>
                <w:ins w:id="636" w:author="Ve" w:date="2019-08-20T21:31:00Z"/>
                <w:rFonts w:cs="Times New Roman"/>
                <w:b/>
                <w:bCs/>
              </w:rPr>
            </w:pPr>
            <w:ins w:id="637" w:author="Ve" w:date="2019-08-22T17:52:00Z">
              <w:r>
                <w:rPr>
                  <w:rFonts w:hint="eastAsia" w:cs="Times New Roman"/>
                  <w:b/>
                  <w:bCs/>
                </w:rPr>
                <w:t>21:</w:t>
              </w:r>
            </w:ins>
          </w:p>
          <w:p>
            <w:pPr>
              <w:jc w:val="right"/>
              <w:rPr>
                <w:ins w:id="638" w:author="Ve" w:date="2019-08-20T21:31:00Z"/>
                <w:rFonts w:cs="Times New Roman"/>
                <w:b/>
                <w:bCs/>
              </w:rPr>
            </w:pPr>
            <w:ins w:id="639" w:author="Ve" w:date="2019-08-20T21:31:00Z">
              <w:r>
                <w:rPr>
                  <w:rFonts w:hint="eastAsia" w:cs="Times New Roman"/>
                  <w:b/>
                  <w:bCs/>
                </w:rPr>
                <w:t>2</w:t>
              </w:r>
            </w:ins>
            <w:ins w:id="640" w:author="Ve" w:date="2019-08-22T17:52:00Z">
              <w:r>
                <w:rPr>
                  <w:rFonts w:hint="eastAsia" w:cs="Times New Roman"/>
                  <w:b/>
                  <w:bCs/>
                </w:rPr>
                <w:t>2</w:t>
              </w:r>
            </w:ins>
            <w:ins w:id="641" w:author="Ve" w:date="2019-08-20T21:31:00Z">
              <w:r>
                <w:rPr>
                  <w:rFonts w:cs="Times New Roman"/>
                  <w:b/>
                  <w:bCs/>
                </w:rPr>
                <w:t>:</w:t>
              </w:r>
            </w:ins>
          </w:p>
          <w:p>
            <w:pPr>
              <w:jc w:val="right"/>
              <w:rPr>
                <w:ins w:id="642" w:author="Ve" w:date="2019-08-20T21:31:00Z"/>
                <w:rFonts w:cs="Times New Roman"/>
                <w:b/>
                <w:bCs/>
              </w:rPr>
            </w:pPr>
            <w:ins w:id="643" w:author="Ve" w:date="2019-08-20T21:31:00Z">
              <w:r>
                <w:rPr>
                  <w:rFonts w:hint="eastAsia" w:cs="Times New Roman"/>
                  <w:b/>
                  <w:bCs/>
                </w:rPr>
                <w:t>23</w:t>
              </w:r>
            </w:ins>
            <w:ins w:id="644" w:author="Ve" w:date="2019-08-20T21:31:00Z">
              <w:r>
                <w:rPr>
                  <w:rFonts w:cs="Times New Roman"/>
                  <w:b/>
                  <w:bCs/>
                </w:rPr>
                <w:t>:</w:t>
              </w:r>
            </w:ins>
          </w:p>
          <w:p>
            <w:pPr>
              <w:jc w:val="right"/>
              <w:rPr>
                <w:ins w:id="645" w:author="Ve" w:date="2019-08-22T17:57:00Z"/>
                <w:rFonts w:cs="Times New Roman"/>
                <w:b w:val="0"/>
                <w:bCs w:val="0"/>
              </w:rPr>
            </w:pPr>
            <w:ins w:id="646" w:author="Ve" w:date="2019-08-20T21:31:00Z">
              <w:r>
                <w:rPr>
                  <w:rFonts w:hint="eastAsia" w:cs="Times New Roman"/>
                  <w:b/>
                  <w:bCs/>
                </w:rPr>
                <w:t>24</w:t>
              </w:r>
            </w:ins>
            <w:ins w:id="647" w:author="Ve" w:date="2019-08-20T21:31:00Z">
              <w:r>
                <w:rPr>
                  <w:rFonts w:cs="Times New Roman"/>
                  <w:b/>
                  <w:bCs/>
                </w:rPr>
                <w:t>:</w:t>
              </w:r>
            </w:ins>
          </w:p>
          <w:p>
            <w:pPr>
              <w:jc w:val="right"/>
              <w:rPr>
                <w:ins w:id="648" w:author="Ve" w:date="2019-08-22T20:52:00Z"/>
                <w:rFonts w:cs="Times New Roman"/>
                <w:b/>
                <w:bCs/>
              </w:rPr>
            </w:pPr>
            <w:ins w:id="649" w:author="Ve" w:date="2019-08-20T21:31:00Z">
              <w:r>
                <w:rPr>
                  <w:rFonts w:hint="eastAsia" w:cs="Times New Roman"/>
                  <w:b/>
                  <w:bCs/>
                </w:rPr>
                <w:t>25</w:t>
              </w:r>
            </w:ins>
            <w:ins w:id="650" w:author="Ve" w:date="2019-08-20T21:31:00Z">
              <w:r>
                <w:rPr>
                  <w:rFonts w:cs="Times New Roman"/>
                  <w:b/>
                  <w:bCs/>
                </w:rPr>
                <w:t>:</w:t>
              </w:r>
            </w:ins>
          </w:p>
          <w:p>
            <w:pPr>
              <w:jc w:val="right"/>
              <w:rPr>
                <w:ins w:id="651" w:author="Ve" w:date="2019-08-22T17:53:00Z"/>
                <w:rFonts w:cs="Times New Roman"/>
                <w:b w:val="0"/>
                <w:bCs w:val="0"/>
              </w:rPr>
            </w:pPr>
            <w:ins w:id="652" w:author="Ve" w:date="2019-08-20T21:31:00Z">
              <w:r>
                <w:rPr>
                  <w:rFonts w:hint="eastAsia" w:cs="Times New Roman"/>
                  <w:b/>
                  <w:bCs/>
                </w:rPr>
                <w:t>26</w:t>
              </w:r>
            </w:ins>
            <w:ins w:id="653" w:author="Ve" w:date="2019-08-20T21:31:00Z">
              <w:r>
                <w:rPr>
                  <w:rFonts w:cs="Times New Roman"/>
                  <w:b/>
                  <w:bCs/>
                </w:rPr>
                <w:t>:</w:t>
              </w:r>
            </w:ins>
          </w:p>
          <w:p>
            <w:pPr>
              <w:jc w:val="right"/>
              <w:rPr>
                <w:ins w:id="654" w:author="Ve" w:date="2019-08-22T17:58:00Z"/>
                <w:rFonts w:cs="Times New Roman"/>
                <w:b w:val="0"/>
                <w:bCs w:val="0"/>
              </w:rPr>
            </w:pPr>
            <w:ins w:id="655" w:author="Ve" w:date="2019-08-20T21:31:00Z">
              <w:r>
                <w:rPr>
                  <w:rFonts w:hint="eastAsia" w:cs="Times New Roman"/>
                  <w:b/>
                  <w:bCs/>
                </w:rPr>
                <w:t>27</w:t>
              </w:r>
            </w:ins>
            <w:ins w:id="656" w:author="Ve" w:date="2019-08-20T21:31:00Z">
              <w:r>
                <w:rPr>
                  <w:rFonts w:cs="Times New Roman"/>
                  <w:b/>
                  <w:bCs/>
                </w:rPr>
                <w:t>:</w:t>
              </w:r>
            </w:ins>
          </w:p>
          <w:p>
            <w:pPr>
              <w:jc w:val="right"/>
              <w:rPr>
                <w:ins w:id="657" w:author="Ve" w:date="2019-08-20T21:37:00Z"/>
                <w:rFonts w:cs="Times New Roman"/>
                <w:b/>
                <w:bCs/>
              </w:rPr>
            </w:pPr>
            <w:ins w:id="658" w:author="Ve" w:date="2019-08-20T21:31:00Z">
              <w:r>
                <w:rPr>
                  <w:rFonts w:hint="eastAsia" w:cs="Times New Roman"/>
                  <w:b/>
                  <w:bCs/>
                </w:rPr>
                <w:t>28</w:t>
              </w:r>
            </w:ins>
            <w:ins w:id="659" w:author="Ve" w:date="2019-08-20T21:31:00Z">
              <w:r>
                <w:rPr>
                  <w:rFonts w:cs="Times New Roman"/>
                  <w:b/>
                  <w:bCs/>
                </w:rPr>
                <w:t>:</w:t>
              </w:r>
            </w:ins>
          </w:p>
          <w:p>
            <w:pPr>
              <w:jc w:val="right"/>
              <w:rPr>
                <w:ins w:id="660" w:author="Ve" w:date="2019-08-20T21:37:00Z"/>
                <w:rFonts w:cs="Times New Roman"/>
                <w:b/>
                <w:bCs/>
              </w:rPr>
            </w:pPr>
            <w:ins w:id="661" w:author="Ve" w:date="2019-08-20T21:37:00Z">
              <w:r>
                <w:rPr>
                  <w:rFonts w:hint="eastAsia" w:cs="Times New Roman"/>
                  <w:b/>
                  <w:bCs/>
                </w:rPr>
                <w:t>29:</w:t>
              </w:r>
            </w:ins>
          </w:p>
          <w:p>
            <w:pPr>
              <w:jc w:val="right"/>
              <w:rPr>
                <w:ins w:id="662" w:author="Ve" w:date="2019-08-20T21:37:00Z"/>
                <w:rFonts w:cs="Times New Roman"/>
                <w:b/>
                <w:bCs/>
              </w:rPr>
            </w:pPr>
            <w:ins w:id="663" w:author="Ve" w:date="2019-08-20T21:37:00Z">
              <w:r>
                <w:rPr>
                  <w:rFonts w:hint="eastAsia" w:cs="Times New Roman"/>
                  <w:b/>
                  <w:bCs/>
                </w:rPr>
                <w:t>30:</w:t>
              </w:r>
            </w:ins>
          </w:p>
          <w:p>
            <w:pPr>
              <w:jc w:val="right"/>
              <w:rPr>
                <w:ins w:id="664" w:author="Ve" w:date="2019-08-20T21:37:00Z"/>
                <w:rFonts w:cs="Times New Roman"/>
                <w:b/>
                <w:bCs/>
              </w:rPr>
            </w:pPr>
            <w:ins w:id="665" w:author="Ve" w:date="2019-08-20T21:37:00Z">
              <w:r>
                <w:rPr>
                  <w:rFonts w:hint="eastAsia" w:cs="Times New Roman"/>
                  <w:b/>
                  <w:bCs/>
                </w:rPr>
                <w:t>31:</w:t>
              </w:r>
            </w:ins>
          </w:p>
          <w:p>
            <w:pPr>
              <w:jc w:val="right"/>
              <w:rPr>
                <w:ins w:id="666" w:author="Ve" w:date="2019-08-20T21:31:00Z"/>
                <w:rFonts w:cs="Times New Roman"/>
                <w:b w:val="0"/>
                <w:bCs w:val="0"/>
              </w:rPr>
            </w:pPr>
            <w:ins w:id="667" w:author="Ve" w:date="2019-08-20T21:37:00Z">
              <w:r>
                <w:rPr>
                  <w:rFonts w:hint="eastAsia" w:cs="Times New Roman"/>
                  <w:b/>
                  <w:bCs/>
                </w:rPr>
                <w:t>32:</w:t>
              </w:r>
            </w:ins>
          </w:p>
        </w:tc>
        <w:tc>
          <w:tcPr>
            <w:tcW w:w="7870" w:type="dxa"/>
            <w:tcBorders>
              <w:top w:val="nil"/>
              <w:bottom w:val="nil"/>
            </w:tcBorders>
          </w:tcPr>
          <w:p>
            <w:pPr>
              <w:jc w:val="left"/>
              <w:rPr>
                <w:ins w:id="668" w:author="Ve" w:date="2019-08-20T21:31:00Z"/>
                <w:rFonts w:cs="Times New Roman"/>
                <w:i/>
                <w:sz w:val="21"/>
                <w:szCs w:val="21"/>
              </w:rPr>
            </w:pPr>
            <w:ins w:id="669" w:author="Ve" w:date="2019-08-20T21:31:00Z">
              <w:r>
                <w:rPr>
                  <w:rFonts w:hint="eastAsia" w:cs="Times New Roman"/>
                  <w:i/>
                  <w:sz w:val="21"/>
                  <w:szCs w:val="21"/>
                </w:rPr>
                <w:t>do j=1,Nbands</w:t>
              </w:r>
            </w:ins>
          </w:p>
          <w:p>
            <w:pPr>
              <w:jc w:val="left"/>
              <w:rPr>
                <w:ins w:id="670" w:author="Ve" w:date="2019-08-20T21:31:00Z"/>
                <w:rFonts w:cs="Times New Roman"/>
                <w:i/>
                <w:sz w:val="21"/>
                <w:szCs w:val="21"/>
              </w:rPr>
            </w:pPr>
            <w:ins w:id="671" w:author="Ve" w:date="2019-08-20T21:31:00Z">
              <w:r>
                <w:rPr>
                  <w:rFonts w:hint="eastAsia" w:cs="Times New Roman"/>
                  <w:i/>
                  <w:sz w:val="21"/>
                  <w:szCs w:val="21"/>
                </w:rPr>
                <w:t xml:space="preserve">   do ii=1,nptk</w:t>
              </w:r>
            </w:ins>
          </w:p>
          <w:p>
            <w:pPr>
              <w:jc w:val="left"/>
              <w:rPr>
                <w:ins w:id="672" w:author="Ve" w:date="2019-08-20T21:31:00Z"/>
                <w:rFonts w:cs="Times New Roman"/>
                <w:i/>
                <w:sz w:val="21"/>
                <w:szCs w:val="21"/>
              </w:rPr>
            </w:pPr>
            <w:ins w:id="673" w:author="Ve" w:date="2019-08-20T21:31:00Z">
              <w:r>
                <w:rPr>
                  <w:rFonts w:hint="eastAsia" w:cs="Times New Roman"/>
                  <w:i/>
                  <w:sz w:val="21"/>
                  <w:szCs w:val="21"/>
                </w:rPr>
                <w:t xml:space="preserve">      </w:t>
              </w:r>
            </w:ins>
            <w:r>
              <w:rPr>
                <w:rFonts w:hint="eastAsia" w:cs="Times New Roman"/>
                <w:i/>
                <w:sz w:val="21"/>
                <w:szCs w:val="21"/>
              </w:rPr>
              <w:t>Get the value of qprime,realqprime,omegap,fBEprime</w:t>
            </w:r>
          </w:p>
          <w:p>
            <w:pPr>
              <w:jc w:val="left"/>
              <w:rPr>
                <w:ins w:id="674" w:author="Ve" w:date="2019-08-22T17:56:00Z"/>
                <w:rFonts w:cs="Times New Roman"/>
                <w:i/>
                <w:sz w:val="21"/>
                <w:szCs w:val="21"/>
              </w:rPr>
            </w:pPr>
            <w:ins w:id="675" w:author="Ve" w:date="2019-08-20T21:31:00Z">
              <w:r>
                <w:rPr>
                  <w:rFonts w:hint="eastAsia" w:cs="Times New Roman"/>
                  <w:i/>
                  <w:sz w:val="21"/>
                  <w:szCs w:val="21"/>
                </w:rPr>
                <w:t xml:space="preserve">      do k=1,Nbands</w:t>
              </w:r>
            </w:ins>
          </w:p>
          <w:p>
            <w:pPr>
              <w:jc w:val="left"/>
              <w:rPr>
                <w:ins w:id="676" w:author="Ve" w:date="2019-08-20T21:31:00Z"/>
                <w:rFonts w:cs="Times New Roman"/>
                <w:i/>
                <w:sz w:val="21"/>
                <w:szCs w:val="21"/>
              </w:rPr>
            </w:pPr>
            <w:ins w:id="677" w:author="Ve" w:date="2019-08-22T17:57:00Z">
              <w:r>
                <w:rPr>
                  <w:rFonts w:hint="eastAsia" w:cs="Times New Roman"/>
                  <w:i/>
                  <w:sz w:val="21"/>
                  <w:szCs w:val="21"/>
                </w:rPr>
                <w:t xml:space="preserve">         Indof2ndPhonon_plus(k+Nbands*(ii+j*nptk))=0</w:t>
              </w:r>
            </w:ins>
          </w:p>
          <w:p>
            <w:pPr>
              <w:jc w:val="left"/>
              <w:rPr>
                <w:ins w:id="678" w:author="Ve" w:date="2019-08-20T21:31:00Z"/>
                <w:rFonts w:cs="Times New Roman"/>
                <w:i/>
                <w:sz w:val="21"/>
                <w:szCs w:val="21"/>
              </w:rPr>
            </w:pPr>
            <w:ins w:id="679" w:author="Ve" w:date="2019-08-20T21:31:00Z">
              <w:r>
                <w:rPr>
                  <w:rFonts w:hint="eastAsia" w:cs="Times New Roman"/>
                  <w:i/>
                  <w:sz w:val="21"/>
                  <w:szCs w:val="21"/>
                </w:rPr>
                <w:t xml:space="preserve">         </w:t>
              </w:r>
            </w:ins>
            <w:r>
              <w:rPr>
                <w:rFonts w:hint="eastAsia" w:cs="Times New Roman"/>
                <w:i/>
                <w:sz w:val="21"/>
                <w:szCs w:val="21"/>
              </w:rPr>
              <w:t>Get the value of qdprime,realqdprime,ss,omegadp</w:t>
            </w:r>
          </w:p>
          <w:p>
            <w:pPr>
              <w:jc w:val="left"/>
              <w:rPr>
                <w:ins w:id="680" w:author="Ve" w:date="2019-08-20T21:31:00Z"/>
                <w:rFonts w:cs="Times New Roman"/>
                <w:i/>
                <w:sz w:val="21"/>
                <w:szCs w:val="21"/>
              </w:rPr>
            </w:pPr>
            <w:ins w:id="681" w:author="Ve" w:date="2019-08-20T21:31:00Z">
              <w:r>
                <w:rPr>
                  <w:rFonts w:hint="eastAsia" w:cs="Times New Roman"/>
                  <w:i/>
                  <w:sz w:val="21"/>
                  <w:szCs w:val="21"/>
                </w:rPr>
                <w:t xml:space="preserve">         if ((omegap.ne.0).and.(omegadp.ne.0)) then</w:t>
              </w:r>
            </w:ins>
          </w:p>
          <w:p>
            <w:pPr>
              <w:jc w:val="left"/>
              <w:rPr>
                <w:ins w:id="682" w:author="Ve" w:date="2019-08-20T21:31:00Z"/>
                <w:rFonts w:cs="Times New Roman"/>
                <w:i/>
                <w:sz w:val="21"/>
                <w:szCs w:val="21"/>
              </w:rPr>
            </w:pPr>
            <w:ins w:id="683" w:author="Ve" w:date="2019-08-20T21:31:00Z">
              <w:r>
                <w:rPr>
                  <w:rFonts w:hint="eastAsia" w:cs="Times New Roman"/>
                  <w:i/>
                  <w:sz w:val="21"/>
                  <w:szCs w:val="21"/>
                </w:rPr>
                <w:t xml:space="preserve">            sigma=scalebroad*base_sigma(velocity(ii,j,:)-velocity(ss,k,:))</w:t>
              </w:r>
            </w:ins>
          </w:p>
          <w:p>
            <w:pPr>
              <w:jc w:val="left"/>
              <w:rPr>
                <w:ins w:id="684" w:author="Ve" w:date="2019-08-20T21:31:00Z"/>
                <w:rFonts w:cs="Times New Roman"/>
                <w:i/>
                <w:sz w:val="21"/>
                <w:szCs w:val="21"/>
              </w:rPr>
            </w:pPr>
            <w:ins w:id="685" w:author="Ve" w:date="2019-08-20T21:31:00Z">
              <w:r>
                <w:rPr>
                  <w:rFonts w:hint="eastAsia" w:cs="Times New Roman"/>
                  <w:i/>
                  <w:sz w:val="21"/>
                  <w:szCs w:val="21"/>
                </w:rPr>
                <w:t xml:space="preserve">            if(abs(omega+omegap-omegadp).le.(2.d0*sigma)) then</w:t>
              </w:r>
            </w:ins>
          </w:p>
          <w:p>
            <w:pPr>
              <w:jc w:val="left"/>
              <w:rPr>
                <w:ins w:id="686" w:author="Ve" w:date="2019-08-20T21:33:00Z"/>
                <w:rFonts w:cs="Times New Roman"/>
                <w:i/>
                <w:sz w:val="21"/>
                <w:szCs w:val="21"/>
              </w:rPr>
            </w:pPr>
            <w:ins w:id="687" w:author="Ve" w:date="2019-08-20T21:31:00Z">
              <w:r>
                <w:rPr>
                  <w:rFonts w:hint="eastAsia" w:cs="Times New Roman"/>
                  <w:i/>
                  <w:sz w:val="21"/>
                  <w:szCs w:val="21"/>
                </w:rPr>
                <w:t xml:space="preserve">               N_plus_count= </w:t>
              </w:r>
            </w:ins>
            <w:ins w:id="688" w:author="Ve" w:date="2019-08-20T21:33:00Z">
              <w:r>
                <w:rPr>
                  <w:rFonts w:hint="eastAsia" w:cs="Times New Roman"/>
                  <w:i/>
                  <w:sz w:val="21"/>
                  <w:szCs w:val="21"/>
                </w:rPr>
                <w:t>k+Nbands*(ii+j*nptk)</w:t>
              </w:r>
            </w:ins>
          </w:p>
          <w:p>
            <w:pPr>
              <w:jc w:val="left"/>
              <w:rPr>
                <w:ins w:id="689" w:author="Ve" w:date="2019-08-20T21:31:00Z"/>
                <w:rFonts w:cs="Times New Roman"/>
                <w:i/>
                <w:sz w:val="21"/>
                <w:szCs w:val="21"/>
              </w:rPr>
            </w:pPr>
            <w:ins w:id="690" w:author="Ve" w:date="2019-08-20T21:31:00Z">
              <w:r>
                <w:rPr>
                  <w:rFonts w:hint="eastAsia" w:cs="Times New Roman"/>
                  <w:i/>
                  <w:sz w:val="21"/>
                  <w:szCs w:val="21"/>
                </w:rPr>
                <w:t xml:space="preserve">              </w:t>
              </w:r>
            </w:ins>
            <w:ins w:id="691" w:author="Ve" w:date="2019-08-20T21:33:00Z">
              <w:r>
                <w:rPr>
                  <w:rFonts w:hint="eastAsia" w:cs="Times New Roman"/>
                  <w:i/>
                  <w:sz w:val="21"/>
                  <w:szCs w:val="21"/>
                </w:rPr>
                <w:t xml:space="preserve"> </w:t>
              </w:r>
            </w:ins>
            <w:ins w:id="692" w:author="Ve" w:date="2019-08-20T21:31:00Z">
              <w:r>
                <w:rPr>
                  <w:rFonts w:hint="eastAsia" w:cs="Times New Roman"/>
                  <w:i/>
                  <w:sz w:val="21"/>
                  <w:szCs w:val="21"/>
                </w:rPr>
                <w:t>Indof2ndPhonon_plus(N_plus_count)=(ii-1)*Nbands+j</w:t>
              </w:r>
            </w:ins>
          </w:p>
          <w:p>
            <w:pPr>
              <w:jc w:val="left"/>
              <w:rPr>
                <w:ins w:id="693" w:author="Ve" w:date="2019-08-20T21:31:00Z"/>
                <w:rFonts w:cs="Times New Roman"/>
                <w:i/>
                <w:sz w:val="21"/>
                <w:szCs w:val="21"/>
              </w:rPr>
            </w:pPr>
            <w:ins w:id="694" w:author="Ve" w:date="2019-08-20T21:31:00Z">
              <w:r>
                <w:rPr>
                  <w:rFonts w:hint="eastAsia" w:cs="Times New Roman"/>
                  <w:i/>
                  <w:sz w:val="21"/>
                  <w:szCs w:val="21"/>
                </w:rPr>
                <w:t xml:space="preserve">               Indof3rdPhonon_plus(N_plus_count)=(ss-1)*Nbands+k</w:t>
              </w:r>
            </w:ins>
          </w:p>
          <w:p>
            <w:pPr>
              <w:jc w:val="left"/>
              <w:rPr>
                <w:ins w:id="695" w:author="Ve" w:date="2019-08-20T21:31:00Z"/>
                <w:rFonts w:cs="Times New Roman"/>
                <w:i/>
                <w:sz w:val="21"/>
                <w:szCs w:val="21"/>
              </w:rPr>
            </w:pPr>
            <w:ins w:id="696" w:author="Ve" w:date="2019-08-20T21:31:00Z">
              <w:r>
                <w:rPr>
                  <w:rFonts w:hint="eastAsia" w:cs="Times New Roman"/>
                  <w:i/>
                  <w:sz w:val="21"/>
                  <w:szCs w:val="21"/>
                </w:rPr>
                <w:t xml:space="preserve">               fBEdprime=1.d0/(exp(hbar*omegadp/Kb/T)-1.D0)</w:t>
              </w:r>
            </w:ins>
          </w:p>
          <w:p>
            <w:pPr>
              <w:jc w:val="left"/>
              <w:rPr>
                <w:ins w:id="697" w:author="Ve" w:date="2019-08-20T21:31:00Z"/>
                <w:rFonts w:cs="Times New Roman"/>
                <w:i/>
                <w:sz w:val="21"/>
                <w:szCs w:val="21"/>
              </w:rPr>
            </w:pPr>
            <w:ins w:id="698" w:author="Ve" w:date="2019-08-20T21:31:00Z">
              <w:r>
                <w:rPr>
                  <w:rFonts w:hint="eastAsia" w:cs="Times New Roman"/>
                  <w:i/>
                  <w:sz w:val="21"/>
                  <w:szCs w:val="21"/>
                </w:rPr>
                <w:t xml:space="preserve">               Vp=Vp_plus(i,j,k,list(ll),ii,ss,realqprime,realqdprime,eigenvect,&amp;</w:t>
              </w:r>
            </w:ins>
          </w:p>
          <w:p>
            <w:pPr>
              <w:jc w:val="left"/>
              <w:rPr>
                <w:ins w:id="699" w:author="Ve" w:date="2019-08-20T21:31:00Z"/>
                <w:rFonts w:cs="Times New Roman"/>
                <w:i/>
                <w:sz w:val="21"/>
                <w:szCs w:val="21"/>
              </w:rPr>
            </w:pPr>
            <w:ins w:id="700" w:author="Ve" w:date="2019-08-20T21:31:00Z">
              <w:r>
                <w:rPr>
                  <w:rFonts w:hint="eastAsia" w:cs="Times New Roman"/>
                  <w:i/>
                  <w:sz w:val="21"/>
                  <w:szCs w:val="21"/>
                </w:rPr>
                <w:t xml:space="preserve">                      Ntri,Phi,R_j,R_k,Index_i,Index_j,Index_k)</w:t>
              </w:r>
            </w:ins>
          </w:p>
          <w:p>
            <w:pPr>
              <w:jc w:val="left"/>
              <w:rPr>
                <w:ins w:id="701" w:author="Ve" w:date="2019-08-20T21:31:00Z"/>
                <w:rFonts w:cs="Times New Roman"/>
                <w:i/>
                <w:sz w:val="21"/>
                <w:szCs w:val="21"/>
              </w:rPr>
            </w:pPr>
            <w:ins w:id="702" w:author="Ve" w:date="2019-08-20T21:31:00Z">
              <w:r>
                <w:rPr>
                  <w:rFonts w:hint="eastAsia" w:cs="Times New Roman"/>
                  <w:i/>
                  <w:sz w:val="21"/>
                  <w:szCs w:val="21"/>
                </w:rPr>
                <w:t xml:space="preserve">               WP3=(fBEprime-fBEdprime)*exp(-(omega+omegap-omegadp)**&amp;</w:t>
              </w:r>
            </w:ins>
          </w:p>
          <w:p>
            <w:pPr>
              <w:ind w:firstLine="2310" w:firstLineChars="1100"/>
              <w:jc w:val="left"/>
              <w:rPr>
                <w:ins w:id="703" w:author="Ve" w:date="2019-08-20T21:31:00Z"/>
                <w:rFonts w:cs="Times New Roman"/>
                <w:i/>
                <w:sz w:val="21"/>
                <w:szCs w:val="21"/>
              </w:rPr>
            </w:pPr>
            <w:ins w:id="704" w:author="Ve" w:date="2019-08-20T21:31:00Z">
              <w:r>
                <w:rPr>
                  <w:rFonts w:hint="eastAsia" w:cs="Times New Roman"/>
                  <w:i/>
                  <w:sz w:val="21"/>
                  <w:szCs w:val="21"/>
                </w:rPr>
                <w:t>2/(sigma**2))/sigma/sqrt(Pi)/(omega*omegap*omegadp)</w:t>
              </w:r>
            </w:ins>
          </w:p>
          <w:p>
            <w:pPr>
              <w:jc w:val="left"/>
              <w:rPr>
                <w:ins w:id="705" w:author="Ve" w:date="2019-08-20T21:31:00Z"/>
                <w:rFonts w:cs="Times New Roman"/>
                <w:i/>
                <w:sz w:val="21"/>
                <w:szCs w:val="21"/>
              </w:rPr>
            </w:pPr>
            <w:ins w:id="706" w:author="Ve" w:date="2019-08-20T21:31:00Z">
              <w:r>
                <w:rPr>
                  <w:rFonts w:hint="eastAsia" w:cs="Times New Roman"/>
                  <w:i/>
                  <w:sz w:val="21"/>
                  <w:szCs w:val="21"/>
                </w:rPr>
                <w:t xml:space="preserve">              WP3_plus=WP3_plus+WP3</w:t>
              </w:r>
            </w:ins>
          </w:p>
          <w:p>
            <w:pPr>
              <w:ind w:firstLine="1470" w:firstLineChars="700"/>
              <w:jc w:val="left"/>
              <w:rPr>
                <w:ins w:id="707" w:author="Ve" w:date="2019-08-20T21:31:00Z"/>
                <w:rFonts w:cs="Times New Roman"/>
                <w:i/>
                <w:sz w:val="21"/>
                <w:szCs w:val="21"/>
              </w:rPr>
            </w:pPr>
            <w:ins w:id="708" w:author="Ve" w:date="2019-08-20T21:31:00Z">
              <w:r>
                <w:rPr>
                  <w:rFonts w:hint="eastAsia" w:cs="Times New Roman"/>
                  <w:i/>
                  <w:sz w:val="21"/>
                  <w:szCs w:val="21"/>
                </w:rPr>
                <w:t>Gamma_plus(N_plus_count)=hbarp*pi/4.d0*WP3*abs(Vp)**2</w:t>
              </w:r>
            </w:ins>
          </w:p>
          <w:p>
            <w:pPr>
              <w:ind w:left="3772" w:leftChars="609" w:hanging="2310" w:hangingChars="1100"/>
              <w:jc w:val="left"/>
              <w:rPr>
                <w:ins w:id="709" w:author="Ve" w:date="2019-08-22T18:01:00Z"/>
                <w:rFonts w:cs="Times New Roman"/>
                <w:i/>
                <w:sz w:val="21"/>
                <w:szCs w:val="21"/>
              </w:rPr>
            </w:pPr>
            <w:ins w:id="710" w:author="Ve" w:date="2019-08-20T21:31:00Z">
              <w:r>
                <w:rPr>
                  <w:rFonts w:hint="eastAsia" w:cs="Times New Roman"/>
                  <w:i/>
                  <w:sz w:val="21"/>
                  <w:szCs w:val="21"/>
                </w:rPr>
                <w:t>Gamma_plus(N_plus_count)=Gamma_plus(N_plus_count)*</w:t>
              </w:r>
            </w:ins>
            <w:ins w:id="711" w:author="Ve" w:date="2019-08-22T18:01:00Z">
              <w:r>
                <w:rPr>
                  <w:rFonts w:hint="eastAsia" w:cs="Times New Roman"/>
                  <w:i/>
                  <w:sz w:val="21"/>
                  <w:szCs w:val="21"/>
                </w:rPr>
                <w:t>&amp;</w:t>
              </w:r>
            </w:ins>
          </w:p>
          <w:p>
            <w:pPr>
              <w:ind w:left="3767" w:leftChars="957" w:hanging="1470" w:hangingChars="700"/>
              <w:jc w:val="left"/>
              <w:rPr>
                <w:ins w:id="712" w:author="Ve" w:date="2019-08-20T21:31:00Z"/>
                <w:rFonts w:cs="Times New Roman"/>
                <w:i/>
                <w:sz w:val="21"/>
                <w:szCs w:val="21"/>
              </w:rPr>
            </w:pPr>
            <w:ins w:id="713" w:author="Ve" w:date="2019-08-20T21:31:00Z">
              <w:r>
                <w:rPr>
                  <w:rFonts w:hint="eastAsia" w:cs="Times New Roman"/>
                  <w:i/>
                  <w:sz w:val="21"/>
                  <w:szCs w:val="21"/>
                </w:rPr>
                <w:t>5.60626442*1.d8/nptk</w:t>
              </w:r>
            </w:ins>
          </w:p>
          <w:p>
            <w:pPr>
              <w:jc w:val="left"/>
              <w:rPr>
                <w:ins w:id="714" w:author="Ve" w:date="2019-08-20T21:31:00Z"/>
                <w:rFonts w:cs="Times New Roman"/>
                <w:i/>
                <w:sz w:val="21"/>
                <w:szCs w:val="21"/>
              </w:rPr>
            </w:pPr>
            <w:ins w:id="715" w:author="Ve" w:date="2019-08-20T21:31:00Z">
              <w:r>
                <w:rPr>
                  <w:rFonts w:hint="eastAsia" w:cs="Times New Roman"/>
                  <w:i/>
                  <w:sz w:val="21"/>
                  <w:szCs w:val="21"/>
                </w:rPr>
                <w:t xml:space="preserve">            end if</w:t>
              </w:r>
            </w:ins>
          </w:p>
          <w:p>
            <w:pPr>
              <w:jc w:val="left"/>
              <w:rPr>
                <w:ins w:id="716" w:author="Ve" w:date="2019-08-20T21:31:00Z"/>
                <w:rFonts w:cs="Times New Roman"/>
                <w:i/>
                <w:sz w:val="21"/>
                <w:szCs w:val="21"/>
              </w:rPr>
            </w:pPr>
            <w:ins w:id="717" w:author="Ve" w:date="2019-08-20T21:31:00Z">
              <w:r>
                <w:rPr>
                  <w:rFonts w:hint="eastAsia" w:cs="Times New Roman"/>
                  <w:i/>
                  <w:sz w:val="21"/>
                  <w:szCs w:val="21"/>
                </w:rPr>
                <w:t xml:space="preserve">         end if</w:t>
              </w:r>
            </w:ins>
          </w:p>
          <w:p>
            <w:pPr>
              <w:jc w:val="left"/>
              <w:rPr>
                <w:ins w:id="718" w:author="Ve" w:date="2019-08-20T21:31:00Z"/>
                <w:rFonts w:cs="Times New Roman"/>
                <w:i/>
                <w:sz w:val="21"/>
                <w:szCs w:val="21"/>
              </w:rPr>
            </w:pPr>
            <w:ins w:id="719" w:author="Ve" w:date="2019-08-20T21:31:00Z">
              <w:r>
                <w:rPr>
                  <w:rFonts w:hint="eastAsia" w:cs="Times New Roman"/>
                  <w:i/>
                  <w:sz w:val="21"/>
                  <w:szCs w:val="21"/>
                </w:rPr>
                <w:t xml:space="preserve">      end do</w:t>
              </w:r>
            </w:ins>
          </w:p>
          <w:p>
            <w:pPr>
              <w:jc w:val="left"/>
              <w:rPr>
                <w:ins w:id="720" w:author="Ve" w:date="2019-08-20T21:31:00Z"/>
                <w:rFonts w:cs="Times New Roman"/>
                <w:i/>
                <w:sz w:val="21"/>
                <w:szCs w:val="21"/>
              </w:rPr>
            </w:pPr>
            <w:ins w:id="721" w:author="Ve" w:date="2019-08-20T21:31:00Z">
              <w:r>
                <w:rPr>
                  <w:rFonts w:hint="eastAsia" w:cs="Times New Roman"/>
                  <w:i/>
                  <w:sz w:val="21"/>
                  <w:szCs w:val="21"/>
                </w:rPr>
                <w:t xml:space="preserve">   end do</w:t>
              </w:r>
            </w:ins>
          </w:p>
          <w:p>
            <w:pPr>
              <w:jc w:val="left"/>
              <w:rPr>
                <w:ins w:id="722" w:author="Ve" w:date="2019-08-20T21:36:00Z"/>
                <w:rFonts w:cs="Times New Roman"/>
                <w:i/>
                <w:sz w:val="21"/>
                <w:szCs w:val="21"/>
              </w:rPr>
            </w:pPr>
            <w:ins w:id="723" w:author="Ve" w:date="2019-08-20T21:31:00Z">
              <w:r>
                <w:rPr>
                  <w:rFonts w:hint="eastAsia" w:cs="Times New Roman"/>
                  <w:i/>
                  <w:sz w:val="21"/>
                  <w:szCs w:val="21"/>
                </w:rPr>
                <w:t>end do</w:t>
              </w:r>
            </w:ins>
          </w:p>
          <w:p>
            <w:pPr>
              <w:jc w:val="left"/>
              <w:rPr>
                <w:ins w:id="724" w:author="Ve" w:date="2019-08-20T21:34:00Z"/>
                <w:rFonts w:cs="Times New Roman"/>
                <w:i/>
                <w:sz w:val="21"/>
                <w:szCs w:val="21"/>
              </w:rPr>
            </w:pPr>
            <w:ins w:id="725" w:author="Ve" w:date="2019-08-20T21:36:00Z">
              <w:r>
                <w:rPr>
                  <w:rFonts w:hint="eastAsia" w:cs="Times New Roman"/>
                  <w:i/>
                  <w:sz w:val="21"/>
                  <w:szCs w:val="21"/>
                </w:rPr>
                <w:t>ii=</w:t>
              </w:r>
            </w:ins>
            <w:ins w:id="726" w:author="Ve" w:date="2019-08-20T21:38:00Z">
              <w:r>
                <w:rPr>
                  <w:rFonts w:hint="eastAsia" w:cs="Times New Roman"/>
                  <w:i/>
                  <w:sz w:val="21"/>
                  <w:szCs w:val="21"/>
                </w:rPr>
                <w:t>1</w:t>
              </w:r>
            </w:ins>
          </w:p>
          <w:p>
            <w:pPr>
              <w:jc w:val="left"/>
              <w:rPr>
                <w:ins w:id="727" w:author="Ve" w:date="2019-08-20T21:36:00Z"/>
                <w:rFonts w:cs="Times New Roman"/>
                <w:i/>
                <w:sz w:val="21"/>
                <w:szCs w:val="21"/>
              </w:rPr>
            </w:pPr>
            <w:ins w:id="728" w:author="Ve" w:date="2019-08-20T21:35:00Z">
              <w:r>
                <w:rPr>
                  <w:rFonts w:hint="eastAsia" w:cs="Times New Roman"/>
                  <w:i/>
                  <w:sz w:val="21"/>
                  <w:szCs w:val="21"/>
                </w:rPr>
                <w:t>do j=1, Nbands*nptk*Nbands</w:t>
              </w:r>
            </w:ins>
          </w:p>
          <w:p>
            <w:pPr>
              <w:jc w:val="left"/>
              <w:rPr>
                <w:ins w:id="729" w:author="Ve" w:date="2019-08-20T21:37:00Z"/>
                <w:rFonts w:cs="Times New Roman"/>
                <w:i/>
                <w:sz w:val="21"/>
                <w:szCs w:val="21"/>
              </w:rPr>
            </w:pPr>
            <w:ins w:id="730" w:author="Ve" w:date="2019-08-20T21:36:00Z">
              <w:r>
                <w:rPr>
                  <w:rFonts w:hint="eastAsia" w:cs="Times New Roman"/>
                  <w:i/>
                  <w:sz w:val="21"/>
                  <w:szCs w:val="21"/>
                </w:rPr>
                <w:t xml:space="preserve">   if(</w:t>
              </w:r>
            </w:ins>
            <w:ins w:id="731" w:author="Ve" w:date="2019-08-20T21:37:00Z">
              <w:r>
                <w:rPr>
                  <w:rFonts w:hint="eastAsia" w:cs="Times New Roman"/>
                  <w:i/>
                  <w:sz w:val="21"/>
                  <w:szCs w:val="21"/>
                </w:rPr>
                <w:t>Indof2ndPhonon_plus(j).ne.0</w:t>
              </w:r>
            </w:ins>
            <w:ins w:id="732" w:author="Ve" w:date="2019-08-20T21:36:00Z">
              <w:r>
                <w:rPr>
                  <w:rFonts w:hint="eastAsia" w:cs="Times New Roman"/>
                  <w:i/>
                  <w:sz w:val="21"/>
                  <w:szCs w:val="21"/>
                </w:rPr>
                <w:t>)</w:t>
              </w:r>
            </w:ins>
            <w:ins w:id="733" w:author="Ve" w:date="2019-08-20T21:37:00Z">
              <w:r>
                <w:rPr>
                  <w:rFonts w:hint="eastAsia" w:cs="Times New Roman"/>
                  <w:i/>
                  <w:sz w:val="21"/>
                  <w:szCs w:val="21"/>
                </w:rPr>
                <w:t xml:space="preserve"> then</w:t>
              </w:r>
            </w:ins>
          </w:p>
          <w:p>
            <w:pPr>
              <w:jc w:val="left"/>
              <w:rPr>
                <w:ins w:id="734" w:author="Ve" w:date="2019-08-20T21:38:00Z"/>
                <w:rFonts w:cs="Times New Roman"/>
                <w:i/>
                <w:sz w:val="21"/>
                <w:szCs w:val="21"/>
              </w:rPr>
            </w:pPr>
            <w:ins w:id="735" w:author="Ve" w:date="2019-08-20T21:37:00Z">
              <w:r>
                <w:rPr>
                  <w:rFonts w:hint="eastAsia" w:cs="Times New Roman"/>
                  <w:i/>
                  <w:sz w:val="21"/>
                  <w:szCs w:val="21"/>
                </w:rPr>
                <w:t xml:space="preserve">      </w:t>
              </w:r>
            </w:ins>
            <w:ins w:id="736" w:author="Ve" w:date="2019-08-20T21:38:00Z">
              <w:r>
                <w:rPr>
                  <w:rFonts w:hint="eastAsia" w:cs="Times New Roman"/>
                  <w:i/>
                  <w:sz w:val="21"/>
                  <w:szCs w:val="21"/>
                </w:rPr>
                <w:t>Indof2ndPhonon_plus(</w:t>
              </w:r>
            </w:ins>
            <w:ins w:id="737" w:author="Ve" w:date="2019-08-20T21:39:00Z">
              <w:r>
                <w:rPr>
                  <w:rFonts w:hint="eastAsia" w:cs="Times New Roman"/>
                  <w:i/>
                  <w:sz w:val="21"/>
                  <w:szCs w:val="21"/>
                </w:rPr>
                <w:t>ii</w:t>
              </w:r>
            </w:ins>
            <w:ins w:id="738" w:author="Ve" w:date="2019-08-20T21:38:00Z">
              <w:r>
                <w:rPr>
                  <w:rFonts w:hint="eastAsia" w:cs="Times New Roman"/>
                  <w:i/>
                  <w:sz w:val="21"/>
                  <w:szCs w:val="21"/>
                </w:rPr>
                <w:t>)</w:t>
              </w:r>
            </w:ins>
            <w:ins w:id="739" w:author="Ve" w:date="2019-08-20T21:39:00Z">
              <w:r>
                <w:rPr>
                  <w:rFonts w:hint="eastAsia" w:cs="Times New Roman"/>
                  <w:i/>
                  <w:sz w:val="21"/>
                  <w:szCs w:val="21"/>
                </w:rPr>
                <w:t>=Indof2ndPhonon_plus(j)</w:t>
              </w:r>
            </w:ins>
          </w:p>
          <w:p>
            <w:pPr>
              <w:ind w:firstLine="630" w:firstLineChars="300"/>
              <w:jc w:val="left"/>
              <w:rPr>
                <w:ins w:id="740" w:author="Ve" w:date="2019-08-20T21:38:00Z"/>
                <w:rFonts w:cs="Times New Roman"/>
                <w:i/>
                <w:sz w:val="21"/>
                <w:szCs w:val="21"/>
              </w:rPr>
            </w:pPr>
            <w:ins w:id="741" w:author="Ve" w:date="2019-08-20T21:38:00Z">
              <w:r>
                <w:rPr>
                  <w:rFonts w:hint="eastAsia" w:cs="Times New Roman"/>
                  <w:i/>
                  <w:sz w:val="21"/>
                  <w:szCs w:val="21"/>
                </w:rPr>
                <w:t>Indof3rdPhonon_plus(</w:t>
              </w:r>
            </w:ins>
            <w:ins w:id="742" w:author="Ve" w:date="2019-08-20T21:39:00Z">
              <w:r>
                <w:rPr>
                  <w:rFonts w:hint="eastAsia" w:cs="Times New Roman"/>
                  <w:i/>
                  <w:sz w:val="21"/>
                  <w:szCs w:val="21"/>
                </w:rPr>
                <w:t>ii</w:t>
              </w:r>
            </w:ins>
            <w:ins w:id="743" w:author="Ve" w:date="2019-08-20T21:38:00Z">
              <w:r>
                <w:rPr>
                  <w:rFonts w:hint="eastAsia" w:cs="Times New Roman"/>
                  <w:i/>
                  <w:sz w:val="21"/>
                  <w:szCs w:val="21"/>
                </w:rPr>
                <w:t>)</w:t>
              </w:r>
            </w:ins>
            <w:ins w:id="744" w:author="Ve" w:date="2019-08-20T21:39:00Z">
              <w:r>
                <w:rPr>
                  <w:rFonts w:hint="eastAsia" w:cs="Times New Roman"/>
                  <w:i/>
                  <w:sz w:val="21"/>
                  <w:szCs w:val="21"/>
                </w:rPr>
                <w:t>=Indof3rdPhonon_plus(j)</w:t>
              </w:r>
            </w:ins>
          </w:p>
          <w:p>
            <w:pPr>
              <w:ind w:firstLine="630" w:firstLineChars="300"/>
              <w:jc w:val="left"/>
              <w:rPr>
                <w:ins w:id="745" w:author="Ve" w:date="2019-08-20T21:39:00Z"/>
                <w:rFonts w:cs="Times New Roman"/>
                <w:i/>
                <w:sz w:val="21"/>
                <w:szCs w:val="21"/>
              </w:rPr>
            </w:pPr>
            <w:ins w:id="746" w:author="Ve" w:date="2019-08-20T21:38:00Z">
              <w:r>
                <w:rPr>
                  <w:rFonts w:hint="eastAsia" w:cs="Times New Roman"/>
                  <w:i/>
                  <w:sz w:val="21"/>
                  <w:szCs w:val="21"/>
                </w:rPr>
                <w:t>Gamma_plus(</w:t>
              </w:r>
            </w:ins>
            <w:ins w:id="747" w:author="Ve" w:date="2019-08-20T21:39:00Z">
              <w:r>
                <w:rPr>
                  <w:rFonts w:hint="eastAsia" w:cs="Times New Roman"/>
                  <w:i/>
                  <w:sz w:val="21"/>
                  <w:szCs w:val="21"/>
                </w:rPr>
                <w:t>ii</w:t>
              </w:r>
            </w:ins>
            <w:ins w:id="748" w:author="Ve" w:date="2019-08-20T21:38:00Z">
              <w:r>
                <w:rPr>
                  <w:rFonts w:hint="eastAsia" w:cs="Times New Roman"/>
                  <w:i/>
                  <w:sz w:val="21"/>
                  <w:szCs w:val="21"/>
                </w:rPr>
                <w:t>)</w:t>
              </w:r>
            </w:ins>
            <w:ins w:id="749" w:author="Ve" w:date="2019-08-20T21:39:00Z">
              <w:r>
                <w:rPr>
                  <w:rFonts w:hint="eastAsia" w:cs="Times New Roman"/>
                  <w:i/>
                  <w:sz w:val="21"/>
                  <w:szCs w:val="21"/>
                </w:rPr>
                <w:t>=Gamma_plus(j)</w:t>
              </w:r>
            </w:ins>
          </w:p>
          <w:p>
            <w:pPr>
              <w:ind w:firstLine="630" w:firstLineChars="300"/>
              <w:jc w:val="left"/>
              <w:rPr>
                <w:ins w:id="750" w:author="Ve" w:date="2019-08-20T21:37:00Z"/>
                <w:rFonts w:cs="Times New Roman"/>
                <w:i/>
                <w:sz w:val="21"/>
                <w:szCs w:val="21"/>
              </w:rPr>
            </w:pPr>
            <w:ins w:id="751" w:author="Ve" w:date="2019-08-20T21:39:00Z">
              <w:r>
                <w:rPr>
                  <w:rFonts w:hint="eastAsia" w:cs="Times New Roman"/>
                  <w:i/>
                  <w:sz w:val="21"/>
                  <w:szCs w:val="21"/>
                </w:rPr>
                <w:t>ii=ii+1</w:t>
              </w:r>
            </w:ins>
          </w:p>
          <w:p>
            <w:pPr>
              <w:jc w:val="left"/>
              <w:rPr>
                <w:ins w:id="752" w:author="Ve" w:date="2019-08-20T21:36:00Z"/>
                <w:rFonts w:cs="Times New Roman"/>
                <w:i/>
                <w:sz w:val="21"/>
                <w:szCs w:val="21"/>
              </w:rPr>
            </w:pPr>
            <w:ins w:id="753" w:author="Ve" w:date="2019-08-20T21:37:00Z">
              <w:r>
                <w:rPr>
                  <w:rFonts w:hint="eastAsia" w:cs="Times New Roman"/>
                  <w:i/>
                  <w:sz w:val="21"/>
                  <w:szCs w:val="21"/>
                </w:rPr>
                <w:t xml:space="preserve">   end if</w:t>
              </w:r>
            </w:ins>
          </w:p>
          <w:p>
            <w:pPr>
              <w:jc w:val="left"/>
              <w:rPr>
                <w:ins w:id="754" w:author="Ve" w:date="2019-08-20T21:31:00Z"/>
                <w:rFonts w:cs="Times New Roman"/>
                <w:i/>
                <w:sz w:val="21"/>
                <w:szCs w:val="21"/>
              </w:rPr>
            </w:pPr>
            <w:ins w:id="755" w:author="Ve" w:date="2019-08-20T21:36:00Z">
              <w:r>
                <w:rPr>
                  <w:rFonts w:hint="eastAsia" w:cs="Times New Roman"/>
                  <w:i/>
                  <w:sz w:val="21"/>
                  <w:szCs w:val="21"/>
                </w:rPr>
                <w:t>end do</w:t>
              </w:r>
            </w:ins>
          </w:p>
        </w:tc>
      </w:tr>
    </w:tbl>
    <w:p>
      <w:pPr>
        <w:rPr>
          <w:ins w:id="756" w:author="Ve" w:date="2019-08-20T21:31:00Z"/>
        </w:rPr>
      </w:pPr>
    </w:p>
    <w:p>
      <w:pPr>
        <w:ind w:firstLine="420"/>
      </w:pPr>
      <w:ins w:id="757" w:author="Yang Hailong" w:date="2019-08-22T23:59:00Z">
        <w:r>
          <w:rPr>
            <w:rFonts w:hint="eastAsia"/>
          </w:rPr>
          <w:t>算法2</w:t>
        </w:r>
      </w:ins>
      <w:ins w:id="758" w:author="you xin" w:date="2019-08-22T13:38:00Z">
        <w:r>
          <w:rPr>
            <w:rFonts w:hint="eastAsia"/>
          </w:rPr>
          <w:t>可以有效地消除循环间之间的依赖，</w:t>
        </w:r>
      </w:ins>
      <w:ins w:id="759" w:author="you xin" w:date="2019-08-22T13:39:00Z">
        <w:r>
          <w:rPr>
            <w:rFonts w:hint="eastAsia"/>
          </w:rPr>
          <w:t>从而为</w:t>
        </w:r>
      </w:ins>
      <w:ins w:id="760" w:author="Yang Hailong" w:date="2019-08-22T23:59:00Z">
        <w:r>
          <w:rPr>
            <w:rFonts w:hint="eastAsia"/>
          </w:rPr>
          <w:t>程序在</w:t>
        </w:r>
      </w:ins>
      <w:ins w:id="761" w:author="you xin" w:date="2019-08-22T13:39:00Z">
        <w:r>
          <w:rPr>
            <w:rFonts w:hint="eastAsia"/>
          </w:rPr>
          <w:t>GPU</w:t>
        </w:r>
      </w:ins>
      <w:ins w:id="762" w:author="Yang Hailong" w:date="2019-08-22T23:59:00Z">
        <w:r>
          <w:rPr>
            <w:rFonts w:hint="eastAsia"/>
          </w:rPr>
          <w:t>上的并行化</w:t>
        </w:r>
      </w:ins>
      <w:ins w:id="763" w:author="you xin" w:date="2019-08-22T13:39:00Z">
        <w:r>
          <w:rPr>
            <w:rFonts w:hint="eastAsia"/>
          </w:rPr>
          <w:t>提供了</w:t>
        </w:r>
      </w:ins>
      <w:ins w:id="764" w:author="Yang Hailong" w:date="2019-08-22T23:59:00Z">
        <w:r>
          <w:rPr>
            <w:rFonts w:hint="eastAsia"/>
          </w:rPr>
          <w:t>可能</w:t>
        </w:r>
      </w:ins>
      <w:ins w:id="765" w:author="you xin" w:date="2019-08-22T13:39:00Z">
        <w:r>
          <w:rPr>
            <w:rFonts w:hint="eastAsia"/>
          </w:rPr>
          <w:t>。但该方法</w:t>
        </w:r>
      </w:ins>
      <w:ins w:id="766" w:author="Yang Hailong" w:date="2019-08-23T00:00:00Z">
        <w:r>
          <w:rPr>
            <w:rFonts w:hint="eastAsia"/>
          </w:rPr>
          <w:t>可能</w:t>
        </w:r>
      </w:ins>
      <w:ins w:id="767" w:author="you xin" w:date="2019-08-20T14:20:00Z">
        <w:r>
          <w:rPr>
            <w:rFonts w:hint="eastAsia"/>
          </w:rPr>
          <w:t>会</w:t>
        </w:r>
      </w:ins>
      <w:ins w:id="768" w:author="Ve" w:date="2019-08-06T21:15:00Z">
        <w:r>
          <w:rPr>
            <w:rFonts w:hint="eastAsia"/>
          </w:rPr>
          <w:t>由于Indof2ndPhonon_plus，Indof3rdPhonon_plus，Gamma_plus三个数组空间增大</w:t>
        </w:r>
      </w:ins>
      <w:ins w:id="769" w:author="Yang Hailong" w:date="2019-08-23T00:01:00Z">
        <w:r>
          <w:rPr>
            <w:rFonts w:hint="eastAsia"/>
          </w:rPr>
          <w:t>而</w:t>
        </w:r>
      </w:ins>
      <w:ins w:id="770" w:author="Ve" w:date="2019-08-06T21:16:00Z">
        <w:r>
          <w:rPr>
            <w:rFonts w:hint="eastAsia"/>
          </w:rPr>
          <w:t>引起</w:t>
        </w:r>
      </w:ins>
      <w:r>
        <w:rPr>
          <w:rFonts w:hint="eastAsia"/>
        </w:rPr>
        <w:t>调用时传输的数据量增加，</w:t>
      </w:r>
      <w:ins w:id="771" w:author="you xin" w:date="2019-08-20T14:20:00Z">
        <w:r>
          <w:rPr>
            <w:rFonts w:hint="eastAsia"/>
          </w:rPr>
          <w:t>并</w:t>
        </w:r>
      </w:ins>
      <w:ins w:id="772" w:author="Yang Hailong" w:date="2019-08-23T00:01:00Z">
        <w:r>
          <w:rPr>
            <w:rFonts w:hint="eastAsia"/>
          </w:rPr>
          <w:t>造成计算过程中</w:t>
        </w:r>
      </w:ins>
      <w:r>
        <w:rPr>
          <w:rFonts w:hint="eastAsia"/>
        </w:rPr>
        <w:t>GPU显存占用</w:t>
      </w:r>
      <w:ins w:id="773" w:author="Yang Hailong" w:date="2019-08-23T00:01:00Z">
        <w:r>
          <w:rPr>
            <w:rFonts w:hint="eastAsia"/>
          </w:rPr>
          <w:t>率</w:t>
        </w:r>
      </w:ins>
      <w:r>
        <w:rPr>
          <w:rFonts w:hint="eastAsia"/>
        </w:rPr>
        <w:t>增加。但是经过我们测试发现</w:t>
      </w:r>
      <w:ins w:id="774" w:author="Yang Hailong" w:date="2019-08-23T00:02:00Z">
        <w:r>
          <w:rPr>
            <w:rFonts w:hint="eastAsia"/>
          </w:rPr>
          <w:t>，上述改进后的数组</w:t>
        </w:r>
      </w:ins>
      <w:ins w:id="775" w:author="Ve" w:date="2019-08-17T01:26:00Z">
        <w:r>
          <w:rPr>
            <w:rFonts w:hint="eastAsia"/>
          </w:rPr>
          <w:t>在</w:t>
        </w:r>
      </w:ins>
      <w:ins w:id="776" w:author="you xin" w:date="2019-08-20T14:19:00Z">
        <w:r>
          <w:rPr>
            <w:rFonts w:hint="eastAsia"/>
          </w:rPr>
          <w:t>CPU</w:t>
        </w:r>
      </w:ins>
      <w:ins w:id="777" w:author="you xin" w:date="2019-08-20T14:19:00Z">
        <w:r>
          <w:rPr/>
          <w:t>-GPU</w:t>
        </w:r>
      </w:ins>
      <w:ins w:id="778" w:author="Ve" w:date="2019-08-17T01:26:00Z">
        <w:r>
          <w:rPr>
            <w:rFonts w:hint="eastAsia"/>
          </w:rPr>
          <w:t>之间</w:t>
        </w:r>
      </w:ins>
      <w:ins w:id="779" w:author="Yang Hailong" w:date="2019-08-23T00:03:00Z">
        <w:r>
          <w:rPr>
            <w:rFonts w:hint="eastAsia"/>
          </w:rPr>
          <w:t>的</w:t>
        </w:r>
      </w:ins>
      <w:ins w:id="780" w:author="Ve" w:date="2019-08-17T01:26:00Z">
        <w:r>
          <w:rPr>
            <w:rFonts w:hint="eastAsia"/>
          </w:rPr>
          <w:t>传输</w:t>
        </w:r>
      </w:ins>
      <w:r>
        <w:rPr>
          <w:rFonts w:hint="eastAsia"/>
        </w:rPr>
        <w:t>没有成为</w:t>
      </w:r>
      <w:ins w:id="781" w:author="Yang Hailong" w:date="2019-08-23T00:02:00Z">
        <w:r>
          <w:rPr>
            <w:rFonts w:hint="eastAsia"/>
          </w:rPr>
          <w:t>ShengBTE</w:t>
        </w:r>
      </w:ins>
      <w:ins w:id="782" w:author="Yang Hailong" w:date="2019-08-23T00:03:00Z">
        <w:r>
          <w:rPr>
            <w:rFonts w:hint="eastAsia"/>
          </w:rPr>
          <w:t>的</w:t>
        </w:r>
      </w:ins>
      <w:r>
        <w:rPr>
          <w:rFonts w:hint="eastAsia"/>
        </w:rPr>
        <w:t>性能瓶颈，</w:t>
      </w:r>
      <w:ins w:id="783" w:author="Yang Hailong" w:date="2019-08-23T00:03:00Z">
        <w:r>
          <w:rPr>
            <w:rFonts w:hint="eastAsia"/>
          </w:rPr>
          <w:t>因此上述方法的</w:t>
        </w:r>
      </w:ins>
      <w:r>
        <w:rPr>
          <w:rFonts w:hint="eastAsia"/>
        </w:rPr>
        <w:t>加速效果</w:t>
      </w:r>
      <w:ins w:id="784" w:author="Yang Hailong" w:date="2019-08-23T00:03:00Z">
        <w:r>
          <w:rPr>
            <w:rFonts w:hint="eastAsia"/>
          </w:rPr>
          <w:t>有效的</w:t>
        </w:r>
      </w:ins>
      <w:r>
        <w:rPr>
          <w:rFonts w:hint="eastAsia"/>
        </w:rPr>
        <w:t>。</w:t>
      </w:r>
    </w:p>
    <w:p>
      <w:pPr>
        <w:pStyle w:val="3"/>
        <w:numPr>
          <w:ilvl w:val="1"/>
          <w:numId w:val="0"/>
        </w:numPr>
      </w:pPr>
      <w:r>
        <w:rPr>
          <w:rFonts w:hint="eastAsia"/>
        </w:rPr>
        <w:t>4.2 Accelerating the Kenerl</w:t>
      </w:r>
      <w:ins w:id="785" w:author="Yang Hailong" w:date="2019-08-22T23:57:00Z">
        <w:r>
          <w:rPr>
            <w:rFonts w:hint="eastAsia"/>
          </w:rPr>
          <w:t>s</w:t>
        </w:r>
      </w:ins>
    </w:p>
    <w:p>
      <w:pPr>
        <w:ind w:firstLine="420"/>
        <w:rPr>
          <w:ins w:id="786" w:author="Ve" w:date="2019-08-06T21:41:00Z"/>
        </w:rPr>
      </w:pPr>
      <w:ins w:id="787" w:author="Ve" w:date="2019-08-21T00:04:00Z">
        <w:r>
          <w:rPr>
            <w:rFonts w:hint="eastAsia"/>
          </w:rPr>
          <w:t>经过4.1小节消除</w:t>
        </w:r>
      </w:ins>
      <w:ins w:id="788" w:author="Yang Hailong" w:date="2019-08-23T00:04:00Z">
        <w:r>
          <w:rPr>
            <w:rFonts w:hint="eastAsia"/>
          </w:rPr>
          <w:t>循环</w:t>
        </w:r>
      </w:ins>
      <w:ins w:id="789" w:author="Ve" w:date="2019-08-21T00:04:00Z">
        <w:r>
          <w:rPr>
            <w:rFonts w:hint="eastAsia"/>
          </w:rPr>
          <w:t>依赖以后，我们得到了I</w:t>
        </w:r>
      </w:ins>
      <w:ins w:id="790" w:author="Ve" w:date="2019-08-21T00:04:00Z">
        <w:r>
          <w:rPr/>
          <w:t>nd_plus</w:t>
        </w:r>
      </w:ins>
      <w:ins w:id="791" w:author="Ve" w:date="2019-08-21T00:04:00Z">
        <w:r>
          <w:rPr>
            <w:rFonts w:hint="eastAsia"/>
          </w:rPr>
          <w:t>与I</w:t>
        </w:r>
      </w:ins>
      <w:ins w:id="792" w:author="Ve" w:date="2019-08-21T00:04:00Z">
        <w:r>
          <w:rPr/>
          <w:t>nd_minus</w:t>
        </w:r>
      </w:ins>
      <w:ins w:id="793" w:author="Ve" w:date="2019-08-21T00:04:00Z">
        <w:r>
          <w:rPr>
            <w:rFonts w:hint="eastAsia"/>
          </w:rPr>
          <w:t>函数的无循环依赖的算法</w:t>
        </w:r>
      </w:ins>
      <w:ins w:id="794" w:author="Yang Hailong" w:date="2019-08-23T00:04:00Z">
        <w:r>
          <w:rPr>
            <w:rFonts w:hint="eastAsia"/>
          </w:rPr>
          <w:t>（例如算法2）</w:t>
        </w:r>
      </w:ins>
      <w:ins w:id="795" w:author="Ve" w:date="2019-08-21T00:08:00Z">
        <w:r>
          <w:rPr>
            <w:rFonts w:hint="eastAsia"/>
          </w:rPr>
          <w:t>，</w:t>
        </w:r>
      </w:ins>
      <w:ins w:id="796" w:author="Yang Hailong" w:date="2019-08-23T00:04:00Z">
        <w:r>
          <w:rPr>
            <w:rFonts w:hint="eastAsia"/>
          </w:rPr>
          <w:t>而</w:t>
        </w:r>
      </w:ins>
      <w:ins w:id="797" w:author="Ve" w:date="2019-08-21T00:06:00Z">
        <w:r>
          <w:rPr>
            <w:rFonts w:hint="eastAsia"/>
          </w:rPr>
          <w:t>这两个函数</w:t>
        </w:r>
      </w:ins>
      <w:ins w:id="798" w:author="Ve" w:date="2019-08-21T00:30:00Z">
        <w:r>
          <w:rPr>
            <w:rFonts w:hint="eastAsia"/>
          </w:rPr>
          <w:t>都通过</w:t>
        </w:r>
      </w:ins>
      <w:ins w:id="799" w:author="Ve" w:date="2019-08-21T00:06:00Z">
        <w:r>
          <w:rPr>
            <w:rFonts w:hint="eastAsia"/>
          </w:rPr>
          <w:t>Ind_driver函数</w:t>
        </w:r>
      </w:ins>
      <w:ins w:id="800" w:author="Ve" w:date="2019-08-21T00:30:00Z">
        <w:r>
          <w:rPr>
            <w:rFonts w:hint="eastAsia"/>
          </w:rPr>
          <w:t>迭代调用</w:t>
        </w:r>
      </w:ins>
      <w:ins w:id="801" w:author="Ve" w:date="2019-08-21T00:08:00Z">
        <w:r>
          <w:rPr>
            <w:rFonts w:hint="eastAsia"/>
          </w:rPr>
          <w:t>。</w:t>
        </w:r>
      </w:ins>
      <w:ins w:id="802" w:author="Ve" w:date="2019-08-21T00:40:00Z">
        <w:r>
          <w:rPr>
            <w:rFonts w:hint="eastAsia"/>
          </w:rPr>
          <w:t>I</w:t>
        </w:r>
      </w:ins>
      <w:ins w:id="803" w:author="Ve" w:date="2019-08-21T00:31:00Z">
        <w:r>
          <w:rPr>
            <w:rFonts w:hint="eastAsia"/>
          </w:rPr>
          <w:t>nd_driver函数</w:t>
        </w:r>
      </w:ins>
      <w:ins w:id="804" w:author="Ve" w:date="2019-08-21T00:10:00Z">
        <w:r>
          <w:rPr>
            <w:rFonts w:hint="eastAsia"/>
          </w:rPr>
          <w:t>首先初始化变量，然后</w:t>
        </w:r>
      </w:ins>
      <w:ins w:id="805" w:author="Ve" w:date="2019-08-21T00:11:00Z">
        <w:r>
          <w:rPr>
            <w:rFonts w:hint="eastAsia"/>
          </w:rPr>
          <w:t>进行多进程间任务的分配，随后</w:t>
        </w:r>
      </w:ins>
      <w:ins w:id="806" w:author="you xin" w:date="2019-08-22T13:46:00Z">
        <w:r>
          <w:rPr>
            <w:rFonts w:hint="eastAsia"/>
          </w:rPr>
          <w:t>在每个进程中</w:t>
        </w:r>
      </w:ins>
      <w:ins w:id="807" w:author="Yang Hailong" w:date="2019-08-23T09:29:00Z">
        <w:r>
          <w:rPr>
            <w:rFonts w:hint="eastAsia"/>
          </w:rPr>
          <w:t>计算</w:t>
        </w:r>
      </w:ins>
      <w:ins w:id="808" w:author="Ve" w:date="2019-08-21T00:11:00Z">
        <w:r>
          <w:rPr>
            <w:rFonts w:hint="eastAsia"/>
          </w:rPr>
          <w:t>迭代</w:t>
        </w:r>
      </w:ins>
      <w:ins w:id="809" w:author="Ve" w:date="2019-08-21T00:13:00Z">
        <w:r>
          <w:rPr>
            <w:rFonts w:hint="eastAsia"/>
          </w:rPr>
          <w:t>的</w:t>
        </w:r>
      </w:ins>
      <w:ins w:id="810" w:author="Ve" w:date="2019-08-21T00:14:00Z">
        <w:r>
          <w:rPr>
            <w:rFonts w:hint="eastAsia"/>
          </w:rPr>
          <w:t>声子</w:t>
        </w:r>
      </w:ins>
      <w:ins w:id="811" w:author="Ve" w:date="2019-08-21T00:13:00Z">
        <w:r>
          <w:rPr>
            <w:rFonts w:hint="eastAsia"/>
          </w:rPr>
          <w:t>发射吸收</w:t>
        </w:r>
      </w:ins>
      <w:ins w:id="812" w:author="Ve" w:date="2019-08-21T00:11:00Z">
        <w:r>
          <w:rPr>
            <w:rFonts w:hint="eastAsia"/>
          </w:rPr>
          <w:t>求解过程，最后</w:t>
        </w:r>
      </w:ins>
      <w:ins w:id="813" w:author="you xin" w:date="2019-08-22T13:46:00Z">
        <w:r>
          <w:rPr>
            <w:rFonts w:hint="eastAsia"/>
          </w:rPr>
          <w:t>在所有进程间</w:t>
        </w:r>
      </w:ins>
      <w:ins w:id="814" w:author="Ve" w:date="2019-08-21T00:12:00Z">
        <w:r>
          <w:rPr>
            <w:rFonts w:hint="eastAsia"/>
          </w:rPr>
          <w:t>同步</w:t>
        </w:r>
      </w:ins>
      <w:ins w:id="815" w:author="you xin" w:date="2019-08-22T13:47:00Z">
        <w:r>
          <w:rPr>
            <w:rFonts w:hint="eastAsia"/>
          </w:rPr>
          <w:t>计算结果</w:t>
        </w:r>
      </w:ins>
      <w:ins w:id="816" w:author="Ve" w:date="2019-08-21T00:10:00Z">
        <w:r>
          <w:rPr>
            <w:rFonts w:hint="eastAsia"/>
          </w:rPr>
          <w:t>。</w:t>
        </w:r>
      </w:ins>
      <w:ins w:id="817" w:author="Ve" w:date="2019-08-21T00:32:00Z">
        <w:r>
          <w:rPr>
            <w:rFonts w:hint="eastAsia"/>
          </w:rPr>
          <w:t>优化前后</w:t>
        </w:r>
      </w:ins>
      <w:ins w:id="818" w:author="you xin" w:date="2019-08-22T13:42:00Z">
        <w:r>
          <w:rPr>
            <w:rFonts w:hint="eastAsia"/>
          </w:rPr>
          <w:t>计算</w:t>
        </w:r>
      </w:ins>
      <w:ins w:id="819" w:author="Ve" w:date="2019-08-21T00:32:00Z">
        <w:r>
          <w:rPr>
            <w:rFonts w:hint="eastAsia"/>
          </w:rPr>
          <w:t>流程如图</w:t>
        </w:r>
      </w:ins>
      <w:ins w:id="820" w:author="Ve" w:date="2019-08-21T01:00:00Z">
        <w:r>
          <w:rPr>
            <w:rFonts w:hint="eastAsia"/>
          </w:rPr>
          <w:t>4</w:t>
        </w:r>
      </w:ins>
      <w:ins w:id="821" w:author="Ve" w:date="2019-08-21T00:32:00Z">
        <w:r>
          <w:rPr>
            <w:rFonts w:hint="eastAsia"/>
          </w:rPr>
          <w:t>所示。</w:t>
        </w:r>
      </w:ins>
    </w:p>
    <w:p>
      <w:pPr>
        <w:jc w:val="center"/>
        <w:rPr>
          <w:ins w:id="822" w:author="Ve" w:date="2019-08-20T21:44:00Z"/>
        </w:rPr>
      </w:pPr>
    </w:p>
    <w:p>
      <w:pPr>
        <w:jc w:val="center"/>
        <w:rPr>
          <w:ins w:id="823" w:author="Ve" w:date="2019-08-21T00:38:00Z"/>
        </w:rPr>
      </w:pPr>
      <w:r>
        <w:rPr>
          <w:rFonts w:hint="eastAsia"/>
        </w:rPr>
        <w:drawing>
          <wp:inline distT="0" distB="0" distL="114300" distR="114300">
            <wp:extent cx="5754370" cy="2643505"/>
            <wp:effectExtent l="0" t="0" r="0" b="0"/>
            <wp:docPr id="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qt_temp"/>
                    <pic:cNvPicPr>
                      <a:picLocks noChangeAspect="1"/>
                    </pic:cNvPicPr>
                  </pic:nvPicPr>
                  <pic:blipFill>
                    <a:blip r:embed="rId11"/>
                    <a:stretch>
                      <a:fillRect/>
                    </a:stretch>
                  </pic:blipFill>
                  <pic:spPr>
                    <a:xfrm>
                      <a:off x="0" y="0"/>
                      <a:ext cx="5754370" cy="2643505"/>
                    </a:xfrm>
                    <a:prstGeom prst="rect">
                      <a:avLst/>
                    </a:prstGeom>
                  </pic:spPr>
                </pic:pic>
              </a:graphicData>
            </a:graphic>
          </wp:inline>
        </w:drawing>
      </w:r>
    </w:p>
    <w:p>
      <w:pPr>
        <w:pStyle w:val="4"/>
        <w:jc w:val="center"/>
        <w:rPr>
          <w:ins w:id="824" w:author="Ve" w:date="2019-08-06T21:56:00Z"/>
        </w:rPr>
      </w:pPr>
      <w:ins w:id="825" w:author="Ve" w:date="2019-08-21T00:38:00Z">
        <w:r>
          <w:rPr/>
          <w:t xml:space="preserve">Figure </w:t>
        </w:r>
      </w:ins>
      <w:ins w:id="826" w:author="Ve" w:date="2019-08-21T00:38:00Z">
        <w:r>
          <w:rPr>
            <w:rFonts w:hint="eastAsia"/>
          </w:rPr>
          <w:t>4：</w:t>
        </w:r>
      </w:ins>
      <w:ins w:id="827" w:author="Ve" w:date="2019-08-21T00:39:00Z">
        <w:r>
          <w:rPr>
            <w:rFonts w:hint="eastAsia"/>
          </w:rPr>
          <w:t>The</w:t>
        </w:r>
      </w:ins>
      <w:ins w:id="828" w:author="you xin" w:date="2019-08-22T15:52:00Z">
        <w:r>
          <w:rPr/>
          <w:t xml:space="preserve"> </w:t>
        </w:r>
      </w:ins>
      <w:ins w:id="829" w:author="you xin" w:date="2019-08-22T15:52:00Z">
        <w:r>
          <w:rPr>
            <w:rFonts w:hint="eastAsia"/>
          </w:rPr>
          <w:t>execution flow</w:t>
        </w:r>
      </w:ins>
      <w:ins w:id="830" w:author="you xin" w:date="2019-08-22T15:52:00Z">
        <w:r>
          <w:rPr/>
          <w:t xml:space="preserve"> </w:t>
        </w:r>
      </w:ins>
      <w:ins w:id="831" w:author="you xin" w:date="2019-08-22T15:53:00Z">
        <w:r>
          <w:rPr/>
          <w:t>of the</w:t>
        </w:r>
      </w:ins>
      <w:ins w:id="832" w:author="Ve" w:date="2019-08-21T00:39:00Z">
        <w:r>
          <w:rPr>
            <w:rFonts w:hint="eastAsia"/>
          </w:rPr>
          <w:t xml:space="preserve"> Ind_driver function</w:t>
        </w:r>
      </w:ins>
      <w:ins w:id="833" w:author="you xin" w:date="2019-08-22T15:53:00Z">
        <w:r>
          <w:rPr/>
          <w:t xml:space="preserve"> before and after optimization.</w:t>
        </w:r>
      </w:ins>
    </w:p>
    <w:p>
      <w:pPr>
        <w:ind w:firstLine="420"/>
        <w:rPr>
          <w:ins w:id="834" w:author="you xin" w:date="2019-08-20T14:55:00Z"/>
        </w:rPr>
      </w:pPr>
      <w:ins w:id="835" w:author="you xin" w:date="2019-08-22T13:47:00Z">
        <w:r>
          <w:rPr>
            <w:rFonts w:hint="eastAsia"/>
          </w:rPr>
          <w:t>如图4所示，</w:t>
        </w:r>
      </w:ins>
      <w:ins w:id="836" w:author="Ve" w:date="2019-08-15T23:31:00Z">
        <w:r>
          <w:rPr>
            <w:rFonts w:hint="eastAsia"/>
          </w:rPr>
          <w:t>计算密集的区域是Ind_plus和Ind_minus的迭代计算</w:t>
        </w:r>
      </w:ins>
      <w:ins w:id="837" w:author="you xin" w:date="2019-08-22T13:47:00Z">
        <w:r>
          <w:rPr>
            <w:rFonts w:hint="eastAsia"/>
          </w:rPr>
          <w:t>，</w:t>
        </w:r>
      </w:ins>
      <w:ins w:id="838" w:author="you xin" w:date="2019-08-22T13:48:00Z">
        <w:r>
          <w:rPr>
            <w:rFonts w:hint="eastAsia"/>
          </w:rPr>
          <w:t>我们使用GPU加速这两个过程</w:t>
        </w:r>
      </w:ins>
      <w:ins w:id="839" w:author="Ve" w:date="2019-08-15T23:39:00Z">
        <w:r>
          <w:rPr>
            <w:rFonts w:hint="eastAsia"/>
          </w:rPr>
          <w:t>。</w:t>
        </w:r>
      </w:ins>
      <w:ins w:id="840" w:author="you xin" w:date="2019-08-22T13:48:00Z">
        <w:r>
          <w:rPr>
            <w:rFonts w:hint="eastAsia"/>
          </w:rPr>
          <w:t>在数据传输方面</w:t>
        </w:r>
      </w:ins>
      <w:ins w:id="841" w:author="you xin" w:date="2019-08-22T13:49:00Z">
        <w:r>
          <w:rPr>
            <w:rFonts w:hint="eastAsia"/>
          </w:rPr>
          <w:t>，</w:t>
        </w:r>
      </w:ins>
      <w:ins w:id="842" w:author="you xin" w:date="2019-08-20T14:48:00Z">
        <w:r>
          <w:rPr>
            <w:rFonts w:hint="eastAsia"/>
          </w:rPr>
          <w:t>由于</w:t>
        </w:r>
      </w:ins>
      <w:ins w:id="843" w:author="Ve" w:date="2019-08-15T23:39:00Z">
        <w:r>
          <w:rPr>
            <w:rFonts w:hint="eastAsia"/>
          </w:rPr>
          <w:t>两个函数</w:t>
        </w:r>
      </w:ins>
      <w:ins w:id="844" w:author="Ve" w:date="2019-08-15T23:40:00Z">
        <w:r>
          <w:rPr>
            <w:rFonts w:hint="eastAsia"/>
          </w:rPr>
          <w:t>所需数据大量</w:t>
        </w:r>
      </w:ins>
      <w:ins w:id="845" w:author="Yang Hailong" w:date="2019-08-23T09:32:00Z">
        <w:r>
          <w:rPr>
            <w:rFonts w:hint="eastAsia"/>
          </w:rPr>
          <w:t>重叠</w:t>
        </w:r>
      </w:ins>
      <w:ins w:id="846" w:author="Ve" w:date="2019-08-15T23:40:00Z">
        <w:r>
          <w:rPr>
            <w:rFonts w:hint="eastAsia"/>
          </w:rPr>
          <w:t>，</w:t>
        </w:r>
      </w:ins>
      <w:ins w:id="847" w:author="Ve" w:date="2019-08-15T23:35:00Z">
        <w:r>
          <w:rPr>
            <w:rFonts w:hint="eastAsia"/>
          </w:rPr>
          <w:t>我们</w:t>
        </w:r>
      </w:ins>
      <w:ins w:id="848" w:author="you xin" w:date="2019-08-22T13:51:00Z">
        <w:r>
          <w:rPr>
            <w:rFonts w:hint="eastAsia"/>
          </w:rPr>
          <w:t>在迭代的开始与结束时完成所有的</w:t>
        </w:r>
      </w:ins>
      <w:ins w:id="849" w:author="Ve" w:date="2019-08-15T23:35:00Z">
        <w:r>
          <w:rPr>
            <w:rFonts w:hint="eastAsia"/>
          </w:rPr>
          <w:t>GPU初始化</w:t>
        </w:r>
      </w:ins>
      <w:ins w:id="850" w:author="you xin" w:date="2019-08-22T13:50:00Z">
        <w:r>
          <w:rPr>
            <w:rFonts w:hint="eastAsia"/>
          </w:rPr>
          <w:t>、</w:t>
        </w:r>
      </w:ins>
      <w:ins w:id="851" w:author="you xin" w:date="2019-08-22T13:49:00Z">
        <w:r>
          <w:rPr>
            <w:rFonts w:hint="eastAsia"/>
          </w:rPr>
          <w:t>所需数据的</w:t>
        </w:r>
      </w:ins>
      <w:ins w:id="852" w:author="you xin" w:date="2019-08-22T13:50:00Z">
        <w:r>
          <w:rPr>
            <w:rFonts w:hint="eastAsia"/>
          </w:rPr>
          <w:t>初始化与</w:t>
        </w:r>
      </w:ins>
      <w:ins w:id="853" w:author="you xin" w:date="2019-08-22T13:49:00Z">
        <w:r>
          <w:rPr>
            <w:rFonts w:hint="eastAsia"/>
          </w:rPr>
          <w:t>传输以及GPU</w:t>
        </w:r>
      </w:ins>
      <w:ins w:id="854" w:author="Ve" w:date="2019-08-15T23:36:00Z">
        <w:r>
          <w:rPr>
            <w:rFonts w:hint="eastAsia"/>
          </w:rPr>
          <w:t>空间</w:t>
        </w:r>
      </w:ins>
      <w:ins w:id="855" w:author="you xin" w:date="2019-08-22T13:51:00Z">
        <w:r>
          <w:rPr>
            <w:rFonts w:hint="eastAsia"/>
          </w:rPr>
          <w:t>的</w:t>
        </w:r>
      </w:ins>
      <w:ins w:id="856" w:author="Ve" w:date="2019-08-15T23:36:00Z">
        <w:r>
          <w:rPr>
            <w:rFonts w:hint="eastAsia"/>
          </w:rPr>
          <w:t>释放</w:t>
        </w:r>
      </w:ins>
      <w:ins w:id="857" w:author="you xin" w:date="2019-08-20T14:48:00Z">
        <w:r>
          <w:rPr>
            <w:rFonts w:hint="eastAsia"/>
          </w:rPr>
          <w:t>来避免</w:t>
        </w:r>
      </w:ins>
      <w:ins w:id="858" w:author="you xin" w:date="2019-08-20T14:49:00Z">
        <w:r>
          <w:rPr>
            <w:rFonts w:hint="eastAsia"/>
          </w:rPr>
          <w:t>冗余的</w:t>
        </w:r>
      </w:ins>
      <w:ins w:id="859" w:author="you xin" w:date="2019-08-20T14:48:00Z">
        <w:r>
          <w:rPr>
            <w:rFonts w:hint="eastAsia"/>
          </w:rPr>
          <w:t>GPU数据拷贝</w:t>
        </w:r>
      </w:ins>
      <w:ins w:id="860" w:author="Ve" w:date="2019-08-15T23:36:00Z">
        <w:r>
          <w:rPr>
            <w:rFonts w:hint="eastAsia"/>
          </w:rPr>
          <w:t>。</w:t>
        </w:r>
      </w:ins>
      <w:ins w:id="861" w:author="you xin" w:date="2019-08-20T14:49:00Z">
        <w:r>
          <w:rPr>
            <w:rFonts w:hint="eastAsia"/>
          </w:rPr>
          <w:t>此外，</w:t>
        </w:r>
      </w:ins>
      <w:ins w:id="862" w:author="you xin" w:date="2019-08-20T14:57:00Z">
        <w:r>
          <w:rPr>
            <w:rFonts w:hint="eastAsia"/>
          </w:rPr>
          <w:t>如</w:t>
        </w:r>
      </w:ins>
      <w:ins w:id="863" w:author="Ve" w:date="2019-08-21T00:37:00Z">
        <w:r>
          <w:rPr>
            <w:rFonts w:hint="eastAsia"/>
          </w:rPr>
          <w:t>公</w:t>
        </w:r>
      </w:ins>
      <w:ins w:id="864" w:author="you xin" w:date="2019-08-20T14:57:00Z">
        <w:r>
          <w:rPr>
            <w:rFonts w:hint="eastAsia"/>
          </w:rPr>
          <w:t>式</w:t>
        </w:r>
      </w:ins>
      <w:ins w:id="865" w:author="Ve" w:date="2019-08-21T00:37:00Z">
        <w:r>
          <w:rPr>
            <w:rFonts w:hint="eastAsia"/>
          </w:rPr>
          <w:t>1</w:t>
        </w:r>
      </w:ins>
      <w:ins w:id="866" w:author="you xin" w:date="2019-08-20T14:57:00Z">
        <w:r>
          <w:rPr>
            <w:rFonts w:hint="eastAsia"/>
          </w:rPr>
          <w:t>所示，</w:t>
        </w:r>
      </w:ins>
      <w:ins w:id="867" w:author="you xin" w:date="2019-08-20T14:49:00Z">
        <w:r>
          <w:rPr>
            <w:rFonts w:hint="eastAsia"/>
          </w:rPr>
          <w:t>我们</w:t>
        </w:r>
      </w:ins>
      <w:ins w:id="868" w:author="Ve" w:date="2019-08-15T23:41:00Z">
        <w:r>
          <w:rPr>
            <w:rFonts w:hint="eastAsia"/>
          </w:rPr>
          <w:t>在初始化时</w:t>
        </w:r>
      </w:ins>
      <w:ins w:id="869" w:author="you xin" w:date="2019-08-20T14:54:00Z">
        <w:r>
          <w:rPr>
            <w:rFonts w:hint="eastAsia"/>
          </w:rPr>
          <w:t>使用</w:t>
        </w:r>
      </w:ins>
      <w:ins w:id="870" w:author="Yang Hailong" w:date="2019-08-23T09:33:00Z">
        <w:r>
          <w:rPr>
            <w:rFonts w:hint="eastAsia"/>
          </w:rPr>
          <w:t>取模的</w:t>
        </w:r>
      </w:ins>
      <w:ins w:id="871" w:author="you xin" w:date="2019-08-20T14:54:00Z">
        <w:r>
          <w:rPr>
            <w:rFonts w:hint="eastAsia"/>
          </w:rPr>
          <w:t>方式</w:t>
        </w:r>
      </w:ins>
      <w:ins w:id="872" w:author="you xin" w:date="2019-08-20T14:59:00Z">
        <w:r>
          <w:rPr>
            <w:rFonts w:hint="eastAsia"/>
          </w:rPr>
          <w:t>在具有</w:t>
        </w:r>
      </w:ins>
      <m:oMath>
        <m:sSub>
          <m:sSubPr>
            <m:ctrlPr>
              <w:ins w:id="873" w:author="you xin" w:date="2019-08-20T14:59:00Z">
                <w:rPr>
                  <w:rFonts w:ascii="Cambria Math" w:hAnsi="Cambria Math"/>
                  <w:i/>
                </w:rPr>
              </w:ins>
            </m:ctrlPr>
          </m:sSubPr>
          <m:e>
            <w:ins w:id="874" w:author="you xin" w:date="2019-08-20T14:59:00Z">
              <m:r>
                <w:rPr>
                  <w:rFonts w:ascii="Cambria Math" w:hAnsi="Cambria Math"/>
                </w:rPr>
                <m:t>N</m:t>
              </m:r>
            </w:ins>
            <m:ctrlPr>
              <w:ins w:id="875" w:author="you xin" w:date="2019-08-20T14:59:00Z">
                <w:rPr>
                  <w:rFonts w:ascii="Cambria Math" w:hAnsi="Cambria Math"/>
                  <w:i/>
                </w:rPr>
              </w:ins>
            </m:ctrlPr>
          </m:e>
          <m:sub>
            <w:ins w:id="876" w:author="you xin" w:date="2019-08-20T14:59:00Z">
              <m:r>
                <w:rPr>
                  <w:rFonts w:ascii="Cambria Math" w:hAnsi="Cambria Math"/>
                </w:rPr>
                <m:t>GPU</m:t>
              </m:r>
            </w:ins>
            <m:ctrlPr>
              <w:ins w:id="877" w:author="you xin" w:date="2019-08-20T14:59:00Z">
                <w:rPr>
                  <w:rFonts w:ascii="Cambria Math" w:hAnsi="Cambria Math"/>
                  <w:i/>
                </w:rPr>
              </w:ins>
            </m:ctrlPr>
          </m:sub>
        </m:sSub>
      </m:oMath>
      <w:ins w:id="878" w:author="you xin" w:date="2019-08-20T15:00:00Z">
        <w:r>
          <w:rPr>
            <w:rFonts w:hint="eastAsia"/>
          </w:rPr>
          <w:t>块GPU</w:t>
        </w:r>
      </w:ins>
      <w:ins w:id="879" w:author="you xin" w:date="2019-08-20T14:59:00Z">
        <w:r>
          <w:rPr>
            <w:rFonts w:hint="eastAsia"/>
          </w:rPr>
          <w:t>的</w:t>
        </w:r>
      </w:ins>
      <w:ins w:id="880" w:author="you xin" w:date="2019-08-20T15:00:00Z">
        <w:r>
          <w:rPr>
            <w:rFonts w:hint="eastAsia"/>
          </w:rPr>
          <w:t>节点上</w:t>
        </w:r>
      </w:ins>
      <w:ins w:id="881" w:author="Ve" w:date="2019-08-15T23:42:00Z">
        <w:r>
          <w:rPr>
            <w:rFonts w:hint="eastAsia"/>
          </w:rPr>
          <w:t>为进程</w:t>
        </w:r>
      </w:ins>
      <w:ins w:id="882" w:author="you xin" w:date="2019-08-20T14:58:00Z">
        <w:r>
          <w:rPr>
            <w:rFonts w:hint="eastAsia"/>
          </w:rPr>
          <w:t>（</w:t>
        </w:r>
      </w:ins>
      <m:oMath>
        <m:sSub>
          <m:sSubPr>
            <m:ctrlPr>
              <w:ins w:id="883" w:author="you xin" w:date="2019-08-20T14:58:00Z">
                <w:rPr>
                  <w:rFonts w:ascii="Cambria Math" w:hAnsi="Cambria Math"/>
                  <w:i/>
                </w:rPr>
              </w:ins>
            </m:ctrlPr>
          </m:sSubPr>
          <m:e>
            <w:ins w:id="884" w:author="you xin" w:date="2019-08-20T14:58:00Z">
              <m:r>
                <w:rPr>
                  <w:rFonts w:ascii="Cambria Math" w:hAnsi="Cambria Math"/>
                </w:rPr>
                <m:t>ID</m:t>
              </m:r>
            </w:ins>
            <m:ctrlPr>
              <w:ins w:id="885" w:author="you xin" w:date="2019-08-20T14:58:00Z">
                <w:rPr>
                  <w:rFonts w:ascii="Cambria Math" w:hAnsi="Cambria Math"/>
                  <w:i/>
                </w:rPr>
              </w:ins>
            </m:ctrlPr>
          </m:e>
          <m:sub>
            <w:ins w:id="886" w:author="you xin" w:date="2019-08-20T14:58:00Z">
              <m:r>
                <w:rPr>
                  <w:rFonts w:ascii="Cambria Math" w:hAnsi="Cambria Math"/>
                </w:rPr>
                <m:t>proc</m:t>
              </m:r>
            </w:ins>
            <m:ctrlPr>
              <w:ins w:id="887" w:author="you xin" w:date="2019-08-20T14:58:00Z">
                <w:rPr>
                  <w:rFonts w:ascii="Cambria Math" w:hAnsi="Cambria Math"/>
                  <w:i/>
                </w:rPr>
              </w:ins>
            </m:ctrlPr>
          </m:sub>
        </m:sSub>
      </m:oMath>
      <w:ins w:id="888" w:author="you xin" w:date="2019-08-20T14:58:00Z">
        <w:r>
          <w:rPr>
            <w:rFonts w:hint="eastAsia"/>
          </w:rPr>
          <w:t>）</w:t>
        </w:r>
      </w:ins>
      <w:ins w:id="889" w:author="you xin" w:date="2019-08-20T14:53:00Z">
        <w:r>
          <w:rPr>
            <w:rFonts w:hint="eastAsia"/>
          </w:rPr>
          <w:t>绑定</w:t>
        </w:r>
      </w:ins>
      <w:ins w:id="890" w:author="you xin" w:date="2019-08-20T14:59:00Z">
        <w:r>
          <w:rPr>
            <w:rFonts w:hint="eastAsia"/>
          </w:rPr>
          <w:t>其对应的</w:t>
        </w:r>
      </w:ins>
      <w:ins w:id="891" w:author="Ve" w:date="2019-08-15T23:42:00Z">
        <w:r>
          <w:rPr>
            <w:rFonts w:hint="eastAsia"/>
          </w:rPr>
          <w:t>GPU</w:t>
        </w:r>
      </w:ins>
      <w:ins w:id="892" w:author="you xin" w:date="2019-08-20T14:58:00Z">
        <w:r>
          <w:rPr>
            <w:rFonts w:hint="eastAsia"/>
          </w:rPr>
          <w:t>（</w:t>
        </w:r>
      </w:ins>
      <m:oMath>
        <m:sSub>
          <m:sSubPr>
            <m:ctrlPr>
              <w:ins w:id="893" w:author="you xin" w:date="2019-08-20T14:58:00Z">
                <w:rPr>
                  <w:rFonts w:ascii="Cambria Math" w:hAnsi="Cambria Math"/>
                </w:rPr>
              </w:ins>
            </m:ctrlPr>
          </m:sSubPr>
          <m:e>
            <w:ins w:id="894" w:author="you xin" w:date="2019-08-20T14:58:00Z">
              <m:r>
                <w:rPr>
                  <w:rFonts w:ascii="Cambria Math" w:hAnsi="Cambria Math"/>
                </w:rPr>
                <m:t>ID</m:t>
              </m:r>
            </w:ins>
            <m:ctrlPr>
              <w:ins w:id="895" w:author="you xin" w:date="2019-08-20T14:58:00Z">
                <w:rPr>
                  <w:rFonts w:ascii="Cambria Math" w:hAnsi="Cambria Math"/>
                </w:rPr>
              </w:ins>
            </m:ctrlPr>
          </m:e>
          <m:sub>
            <w:ins w:id="896" w:author="you xin" w:date="2019-08-20T14:58:00Z">
              <m:r>
                <w:rPr>
                  <w:rFonts w:ascii="Cambria Math" w:hAnsi="Cambria Math"/>
                </w:rPr>
                <m:t>GPU</m:t>
              </m:r>
            </w:ins>
            <m:ctrlPr>
              <w:ins w:id="897" w:author="you xin" w:date="2019-08-20T14:58:00Z">
                <w:rPr>
                  <w:rFonts w:ascii="Cambria Math" w:hAnsi="Cambria Math"/>
                </w:rPr>
              </w:ins>
            </m:ctrlPr>
          </m:sub>
        </m:sSub>
      </m:oMath>
      <w:ins w:id="898" w:author="you xin" w:date="2019-08-20T14:58:00Z">
        <w:r>
          <w:rPr>
            <w:rFonts w:hint="eastAsia"/>
          </w:rPr>
          <w:t>）</w:t>
        </w:r>
      </w:ins>
      <w:ins w:id="899" w:author="you xin" w:date="2019-08-20T15:00:00Z">
        <w:r>
          <w:rPr>
            <w:rFonts w:hint="eastAsia"/>
          </w:rPr>
          <w:t>来</w:t>
        </w:r>
      </w:ins>
      <w:ins w:id="900" w:author="Ve" w:date="2019-08-15T23:42:00Z">
        <w:r>
          <w:rPr>
            <w:rFonts w:hint="eastAsia"/>
          </w:rPr>
          <w:t>尽量保证每个GPU上的进程数相同</w:t>
        </w:r>
      </w:ins>
      <w:ins w:id="901" w:author="you xin" w:date="2019-08-20T15:00:00Z">
        <w:r>
          <w:rPr>
            <w:rFonts w:hint="eastAsia"/>
          </w:rPr>
          <w:t>，从而保证</w:t>
        </w:r>
      </w:ins>
      <w:ins w:id="902" w:author="you xin" w:date="2019-08-20T15:01:00Z">
        <w:r>
          <w:rPr>
            <w:rFonts w:hint="eastAsia"/>
          </w:rPr>
          <w:t>GPU上的</w:t>
        </w:r>
      </w:ins>
      <w:ins w:id="903" w:author="you xin" w:date="2019-08-20T15:00:00Z">
        <w:r>
          <w:rPr>
            <w:rFonts w:hint="eastAsia"/>
          </w:rPr>
          <w:t>负载均衡</w:t>
        </w:r>
      </w:ins>
      <w:ins w:id="904" w:author="you xin" w:date="2019-08-22T14:15:00Z">
        <w:r>
          <w:rPr>
            <w:rFonts w:hint="eastAsia"/>
          </w:rPr>
          <w:t>，</w:t>
        </w:r>
      </w:ins>
      <w:ins w:id="905" w:author="you xin" w:date="2019-08-22T14:16:00Z">
        <w:r>
          <w:rPr>
            <w:rFonts w:hint="eastAsia"/>
          </w:rPr>
          <w:t>进而缩短MPI的等待同步时间。</w:t>
        </w:r>
      </w:ins>
    </w:p>
    <w:p>
      <w:pPr>
        <w:ind w:firstLine="420"/>
        <w:rPr>
          <w:ins w:id="906" w:author="Ve" w:date="2019-08-21T00:37:00Z"/>
          <w:rFonts w:hint="eastAsia" w:ascii="Cambria Math" w:hAnsi="Cambria Math"/>
        </w:rPr>
      </w:pPr>
      <m:oMathPara>
        <m:oMath>
          <m:sSub>
            <m:sSubPr>
              <m:ctrlPr>
                <w:ins w:id="907" w:author="you xin" w:date="2019-08-20T14:55:00Z">
                  <w:rPr>
                    <w:rFonts w:ascii="Cambria Math" w:hAnsi="Cambria Math"/>
                  </w:rPr>
                </w:ins>
              </m:ctrlPr>
            </m:sSubPr>
            <m:e>
              <w:ins w:id="908" w:author="you xin" w:date="2019-08-20T14:55:00Z">
                <m:r>
                  <w:rPr>
                    <w:rFonts w:ascii="Cambria Math" w:hAnsi="Cambria Math"/>
                  </w:rPr>
                  <m:t>ID</m:t>
                </m:r>
              </w:ins>
              <m:ctrlPr>
                <w:ins w:id="909" w:author="you xin" w:date="2019-08-20T14:55:00Z">
                  <w:rPr>
                    <w:rFonts w:ascii="Cambria Math" w:hAnsi="Cambria Math"/>
                  </w:rPr>
                </w:ins>
              </m:ctrlPr>
            </m:e>
            <m:sub>
              <w:ins w:id="910" w:author="you xin" w:date="2019-08-20T14:55:00Z">
                <m:r>
                  <w:rPr>
                    <w:rFonts w:ascii="Cambria Math" w:hAnsi="Cambria Math"/>
                  </w:rPr>
                  <m:t>GPU</m:t>
                </m:r>
              </w:ins>
              <m:ctrlPr>
                <w:ins w:id="911" w:author="you xin" w:date="2019-08-20T14:55:00Z">
                  <w:rPr>
                    <w:rFonts w:ascii="Cambria Math" w:hAnsi="Cambria Math"/>
                  </w:rPr>
                </w:ins>
              </m:ctrlPr>
            </m:sub>
          </m:sSub>
          <w:ins w:id="912" w:author="you xin" w:date="2019-08-20T14:55:00Z">
            <m:r>
              <w:rPr>
                <w:rFonts w:ascii="Cambria Math" w:hAnsi="Cambria Math"/>
              </w:rPr>
              <m:t>=</m:t>
            </m:r>
          </w:ins>
          <w:ins w:id="913" w:author="you xin" w:date="2019-08-20T14:56:00Z">
            <m:r>
              <w:rPr>
                <w:rFonts w:ascii="Cambria Math" w:hAnsi="Cambria Math"/>
              </w:rPr>
              <m:t>mod(</m:t>
            </m:r>
          </w:ins>
          <m:sSub>
            <m:sSubPr>
              <m:ctrlPr>
                <w:ins w:id="914" w:author="you xin" w:date="2019-08-20T14:56:00Z">
                  <w:rPr>
                    <w:rFonts w:ascii="Cambria Math" w:hAnsi="Cambria Math"/>
                    <w:i/>
                  </w:rPr>
                </w:ins>
              </m:ctrlPr>
            </m:sSubPr>
            <m:e>
              <w:ins w:id="915" w:author="you xin" w:date="2019-08-20T14:56:00Z">
                <m:r>
                  <w:rPr>
                    <w:rFonts w:ascii="Cambria Math" w:hAnsi="Cambria Math"/>
                  </w:rPr>
                  <m:t>ID</m:t>
                </m:r>
              </w:ins>
              <m:ctrlPr>
                <w:ins w:id="916" w:author="you xin" w:date="2019-08-20T14:56:00Z">
                  <w:rPr>
                    <w:rFonts w:ascii="Cambria Math" w:hAnsi="Cambria Math"/>
                    <w:i/>
                  </w:rPr>
                </w:ins>
              </m:ctrlPr>
            </m:e>
            <m:sub>
              <w:ins w:id="917" w:author="you xin" w:date="2019-08-20T14:56:00Z">
                <m:r>
                  <w:rPr>
                    <w:rFonts w:ascii="Cambria Math" w:hAnsi="Cambria Math"/>
                  </w:rPr>
                  <m:t>proc</m:t>
                </m:r>
              </w:ins>
              <m:ctrlPr>
                <w:ins w:id="918" w:author="you xin" w:date="2019-08-20T14:56:00Z">
                  <w:rPr>
                    <w:rFonts w:ascii="Cambria Math" w:hAnsi="Cambria Math"/>
                    <w:i/>
                  </w:rPr>
                </w:ins>
              </m:ctrlPr>
            </m:sub>
          </m:sSub>
          <w:ins w:id="919" w:author="you xin" w:date="2019-08-20T14:56:00Z">
            <m:r>
              <w:rPr>
                <w:rFonts w:ascii="Cambria Math" w:hAnsi="Cambria Math"/>
              </w:rPr>
              <m:t>,</m:t>
            </m:r>
          </w:ins>
          <m:sSub>
            <m:sSubPr>
              <m:ctrlPr>
                <w:ins w:id="920" w:author="you xin" w:date="2019-08-20T14:56:00Z">
                  <w:rPr>
                    <w:rFonts w:ascii="Cambria Math" w:hAnsi="Cambria Math"/>
                    <w:i/>
                  </w:rPr>
                </w:ins>
              </m:ctrlPr>
            </m:sSubPr>
            <m:e>
              <w:ins w:id="921" w:author="you xin" w:date="2019-08-20T14:56:00Z">
                <m:r>
                  <w:rPr>
                    <w:rFonts w:ascii="Cambria Math" w:hAnsi="Cambria Math"/>
                  </w:rPr>
                  <m:t>N</m:t>
                </m:r>
              </w:ins>
              <m:ctrlPr>
                <w:ins w:id="922" w:author="you xin" w:date="2019-08-20T14:56:00Z">
                  <w:rPr>
                    <w:rFonts w:ascii="Cambria Math" w:hAnsi="Cambria Math"/>
                    <w:i/>
                  </w:rPr>
                </w:ins>
              </m:ctrlPr>
            </m:e>
            <m:sub>
              <w:ins w:id="923" w:author="you xin" w:date="2019-08-20T14:56:00Z">
                <m:r>
                  <w:rPr>
                    <w:rFonts w:ascii="Cambria Math" w:hAnsi="Cambria Math"/>
                  </w:rPr>
                  <m:t>GPU</m:t>
                </m:r>
              </w:ins>
              <m:ctrlPr>
                <w:ins w:id="924" w:author="you xin" w:date="2019-08-20T14:56:00Z">
                  <w:rPr>
                    <w:rFonts w:ascii="Cambria Math" w:hAnsi="Cambria Math"/>
                    <w:i/>
                  </w:rPr>
                </w:ins>
              </m:ctrlPr>
            </m:sub>
          </m:sSub>
          <w:ins w:id="925" w:author="you xin" w:date="2019-08-20T14:56:00Z">
            <m:r>
              <w:rPr>
                <w:rFonts w:ascii="Cambria Math" w:hAnsi="Cambria Math"/>
              </w:rPr>
              <m:t>)</m:t>
            </m:r>
          </w:ins>
        </m:oMath>
      </m:oMathPara>
    </w:p>
    <w:p>
      <w:pPr>
        <w:pStyle w:val="4"/>
        <w:jc w:val="center"/>
        <w:rPr>
          <w:ins w:id="926" w:author="Ve" w:date="2019-08-06T21:58:00Z"/>
          <w:rFonts w:hint="eastAsia" w:ascii="Cambria Math" w:hAnsi="Cambria Math"/>
        </w:rPr>
      </w:pPr>
      <w:ins w:id="927" w:author="Ve" w:date="2019-08-21T00:37:00Z">
        <w:r>
          <w:rPr/>
          <w:t xml:space="preserve">公式 </w:t>
        </w:r>
      </w:ins>
      <w:ins w:id="928" w:author="Ve" w:date="2019-08-21T00:37:00Z">
        <w:r>
          <w:rPr/>
          <w:fldChar w:fldCharType="begin"/>
        </w:r>
      </w:ins>
      <w:ins w:id="929" w:author="Ve" w:date="2019-08-21T00:37:00Z">
        <w:r>
          <w:rPr/>
          <w:instrText xml:space="preserve"> SEQ 公式 \* ARABIC </w:instrText>
        </w:r>
      </w:ins>
      <w:ins w:id="930" w:author="Ve" w:date="2019-08-21T00:37:00Z">
        <w:r>
          <w:rPr/>
          <w:fldChar w:fldCharType="separate"/>
        </w:r>
      </w:ins>
      <w:ins w:id="931" w:author="Ve" w:date="2019-08-21T03:03:00Z">
        <w:r>
          <w:rPr/>
          <w:t>1</w:t>
        </w:r>
      </w:ins>
      <w:ins w:id="932" w:author="Ve" w:date="2019-08-21T00:37:00Z">
        <w:r>
          <w:rPr/>
          <w:fldChar w:fldCharType="end"/>
        </w:r>
      </w:ins>
    </w:p>
    <w:p>
      <w:pPr>
        <w:ind w:firstLine="420"/>
        <w:rPr>
          <w:ins w:id="933" w:author="Ve" w:date="2019-08-07T00:06:00Z"/>
        </w:rPr>
      </w:pPr>
      <w:ins w:id="934" w:author="Yang Hailong" w:date="2019-08-23T09:37:00Z">
        <w:r>
          <w:rPr>
            <w:rFonts w:hint="eastAsia"/>
          </w:rPr>
          <w:t>这里</w:t>
        </w:r>
      </w:ins>
      <w:ins w:id="935" w:author="Ve" w:date="2019-08-06T22:01:00Z">
        <w:r>
          <w:rPr>
            <w:rFonts w:hint="eastAsia"/>
          </w:rPr>
          <w:t>以Ind</w:t>
        </w:r>
      </w:ins>
      <w:ins w:id="936" w:author="Ve" w:date="2019-08-06T22:02:00Z">
        <w:r>
          <w:rPr>
            <w:rFonts w:hint="eastAsia"/>
          </w:rPr>
          <w:t>_plus为例，</w:t>
        </w:r>
      </w:ins>
      <w:ins w:id="937" w:author="Yang Hailong" w:date="2019-08-23T09:37:00Z">
        <w:r>
          <w:rPr>
            <w:rFonts w:hint="eastAsia"/>
          </w:rPr>
          <w:t>具体介绍对Ind_plus和Ind_minus核函数使用GPU进行加速。</w:t>
        </w:r>
      </w:ins>
      <w:ins w:id="938" w:author="Ve" w:date="2019-08-07T00:20:00Z">
        <w:r>
          <w:rPr>
            <w:rFonts w:hint="eastAsia"/>
          </w:rPr>
          <w:t>我们</w:t>
        </w:r>
      </w:ins>
      <w:ins w:id="939" w:author="Ve" w:date="2019-08-07T00:26:00Z">
        <w:r>
          <w:rPr>
            <w:rFonts w:hint="eastAsia"/>
          </w:rPr>
          <w:t>把</w:t>
        </w:r>
      </w:ins>
      <w:ins w:id="940" w:author="Ve" w:date="2019-08-07T00:20:00Z">
        <w:r>
          <w:rPr>
            <w:rFonts w:hint="eastAsia"/>
          </w:rPr>
          <w:t>4.</w:t>
        </w:r>
      </w:ins>
      <w:ins w:id="941" w:author="Ve" w:date="2019-08-07T00:25:00Z">
        <w:r>
          <w:rPr>
            <w:rFonts w:hint="eastAsia"/>
          </w:rPr>
          <w:t>1</w:t>
        </w:r>
      </w:ins>
      <w:ins w:id="942" w:author="Ve" w:date="2019-08-07T00:20:00Z">
        <w:r>
          <w:rPr>
            <w:rFonts w:hint="eastAsia"/>
          </w:rPr>
          <w:t>小节</w:t>
        </w:r>
      </w:ins>
      <w:ins w:id="943" w:author="you xin" w:date="2019-08-22T13:58:00Z">
        <w:r>
          <w:rPr>
            <w:rFonts w:hint="eastAsia"/>
          </w:rPr>
          <w:t>消除循环依赖</w:t>
        </w:r>
      </w:ins>
      <w:ins w:id="944" w:author="Yang Hailong" w:date="2019-08-23T09:38:00Z">
        <w:r>
          <w:rPr>
            <w:rFonts w:hint="eastAsia"/>
          </w:rPr>
          <w:t>后</w:t>
        </w:r>
      </w:ins>
      <w:ins w:id="945" w:author="you xin" w:date="2019-08-22T13:58:00Z">
        <w:r>
          <w:rPr>
            <w:rFonts w:hint="eastAsia"/>
          </w:rPr>
          <w:t>的</w:t>
        </w:r>
      </w:ins>
      <w:ins w:id="946" w:author="Ve" w:date="2019-08-21T00:45:00Z">
        <w:r>
          <w:rPr>
            <w:rFonts w:hint="eastAsia"/>
          </w:rPr>
          <w:t>三重循环部分</w:t>
        </w:r>
      </w:ins>
      <w:ins w:id="947" w:author="you xin" w:date="2019-08-22T13:57:00Z">
        <w:r>
          <w:rPr>
            <w:rFonts w:hint="eastAsia"/>
          </w:rPr>
          <w:t>（</w:t>
        </w:r>
      </w:ins>
      <w:ins w:id="948" w:author="you xin" w:date="2019-08-22T13:58:00Z">
        <w:r>
          <w:rPr>
            <w:rFonts w:hint="eastAsia"/>
          </w:rPr>
          <w:t>算法2第</w:t>
        </w:r>
      </w:ins>
      <w:ins w:id="949" w:author="Ve" w:date="2019-08-22T20:56:00Z">
        <w:r>
          <w:rPr>
            <w:rFonts w:hint="eastAsia"/>
          </w:rPr>
          <w:t>1</w:t>
        </w:r>
      </w:ins>
      <w:ins w:id="950" w:author="you xin" w:date="2019-08-22T13:59:00Z">
        <w:r>
          <w:rPr>
            <w:rFonts w:hint="eastAsia"/>
          </w:rPr>
          <w:t>、</w:t>
        </w:r>
      </w:ins>
      <w:ins w:id="951" w:author="Ve" w:date="2019-08-22T20:56:00Z">
        <w:r>
          <w:rPr>
            <w:rFonts w:hint="eastAsia"/>
          </w:rPr>
          <w:t>2</w:t>
        </w:r>
      </w:ins>
      <w:ins w:id="952" w:author="you xin" w:date="2019-08-22T13:59:00Z">
        <w:r>
          <w:rPr>
            <w:rFonts w:hint="eastAsia"/>
          </w:rPr>
          <w:t>和</w:t>
        </w:r>
      </w:ins>
      <w:r>
        <w:rPr>
          <w:rFonts w:hint="eastAsia"/>
        </w:rPr>
        <w:t>4</w:t>
      </w:r>
      <w:ins w:id="953" w:author="you xin" w:date="2019-08-22T13:59:00Z">
        <w:r>
          <w:rPr>
            <w:rFonts w:hint="eastAsia"/>
          </w:rPr>
          <w:t>行</w:t>
        </w:r>
      </w:ins>
      <w:ins w:id="954" w:author="you xin" w:date="2019-08-22T13:57:00Z">
        <w:r>
          <w:rPr>
            <w:rFonts w:hint="eastAsia"/>
          </w:rPr>
          <w:t>）</w:t>
        </w:r>
      </w:ins>
      <w:ins w:id="955" w:author="Yang Hailong" w:date="2019-08-23T09:40:00Z">
        <w:r>
          <w:rPr>
            <w:rFonts w:hint="eastAsia"/>
          </w:rPr>
          <w:t xml:space="preserve">封装为GPU </w:t>
        </w:r>
      </w:ins>
      <w:ins w:id="956" w:author="Ve" w:date="2019-08-07T00:20:00Z">
        <w:r>
          <w:rPr>
            <w:rFonts w:hint="eastAsia"/>
          </w:rPr>
          <w:t>kernel</w:t>
        </w:r>
      </w:ins>
      <w:ins w:id="957" w:author="Yang Hailong" w:date="2019-08-23T09:40:00Z">
        <w:r>
          <w:rPr>
            <w:rFonts w:hint="eastAsia"/>
          </w:rPr>
          <w:t>函数</w:t>
        </w:r>
      </w:ins>
      <w:ins w:id="958" w:author="Ve" w:date="2019-08-07T00:21:00Z">
        <w:r>
          <w:rPr>
            <w:rFonts w:hint="eastAsia"/>
          </w:rPr>
          <w:t>，</w:t>
        </w:r>
      </w:ins>
      <w:ins w:id="959" w:author="Ve" w:date="2019-08-21T00:46:00Z">
        <w:r>
          <w:rPr>
            <w:rFonts w:hint="eastAsia"/>
          </w:rPr>
          <w:t>每次循环</w:t>
        </w:r>
      </w:ins>
      <w:ins w:id="960" w:author="Yang Hailong" w:date="2019-08-23T09:41:00Z">
        <w:r>
          <w:rPr>
            <w:rFonts w:hint="eastAsia"/>
          </w:rPr>
          <w:t>迭代则</w:t>
        </w:r>
      </w:ins>
      <w:ins w:id="961" w:author="Ve" w:date="2019-08-21T00:46:00Z">
        <w:r>
          <w:rPr>
            <w:rFonts w:hint="eastAsia"/>
          </w:rPr>
          <w:t>映射</w:t>
        </w:r>
      </w:ins>
      <w:ins w:id="962" w:author="Yang Hailong" w:date="2019-08-23T09:41:00Z">
        <w:r>
          <w:rPr>
            <w:rFonts w:hint="eastAsia"/>
          </w:rPr>
          <w:t>为</w:t>
        </w:r>
      </w:ins>
      <w:ins w:id="963" w:author="Ve" w:date="2019-08-21T00:46:00Z">
        <w:r>
          <w:rPr>
            <w:rFonts w:hint="eastAsia"/>
          </w:rPr>
          <w:t>GPU上的一个线程</w:t>
        </w:r>
      </w:ins>
      <w:ins w:id="964" w:author="Ve" w:date="2019-08-21T00:45:00Z">
        <w:r>
          <w:rPr>
            <w:rFonts w:hint="eastAsia"/>
          </w:rPr>
          <w:t>，</w:t>
        </w:r>
      </w:ins>
      <w:ins w:id="965" w:author="Ve" w:date="2019-08-07T00:21:00Z">
        <w:r>
          <w:rPr>
            <w:rFonts w:hint="eastAsia"/>
          </w:rPr>
          <w:t>并在</w:t>
        </w:r>
      </w:ins>
      <w:ins w:id="966" w:author="Yang Hailong" w:date="2019-08-23T09:41:00Z">
        <w:r>
          <w:rPr>
            <w:rFonts w:hint="eastAsia"/>
          </w:rPr>
          <w:t>计算完成后将</w:t>
        </w:r>
      </w:ins>
      <w:ins w:id="967" w:author="Ve" w:date="2019-08-07T00:22:00Z">
        <w:r>
          <w:rPr>
            <w:rFonts w:hint="eastAsia"/>
          </w:rPr>
          <w:t>结果从GPU</w:t>
        </w:r>
      </w:ins>
      <w:ins w:id="968" w:author="Ve" w:date="2019-08-07T00:23:00Z">
        <w:r>
          <w:rPr>
            <w:rFonts w:hint="eastAsia"/>
          </w:rPr>
          <w:t>拷贝回CPU。</w:t>
        </w:r>
      </w:ins>
      <w:ins w:id="969" w:author="you xin" w:date="2019-08-22T13:59:00Z">
        <w:r>
          <w:rPr>
            <w:rFonts w:hint="eastAsia"/>
          </w:rPr>
          <w:t>具体来讲，我们使用三维线程块</w:t>
        </w:r>
      </w:ins>
      <w:ins w:id="970" w:author="you xin" w:date="2019-08-22T14:00:00Z">
        <w:r>
          <w:rPr>
            <w:rFonts w:hint="eastAsia"/>
          </w:rPr>
          <w:t>(</w:t>
        </w:r>
      </w:ins>
      <w:ins w:id="971" w:author="you xin" w:date="2019-08-22T14:00:00Z">
        <w:r>
          <w:rPr/>
          <w:t>block.x</w:t>
        </w:r>
      </w:ins>
      <w:ins w:id="972" w:author="you xin" w:date="2019-08-22T14:00:00Z">
        <w:r>
          <w:rPr>
            <w:rFonts w:hint="eastAsia"/>
          </w:rPr>
          <w:t>，b</w:t>
        </w:r>
      </w:ins>
      <w:ins w:id="973" w:author="you xin" w:date="2019-08-22T14:00:00Z">
        <w:r>
          <w:rPr/>
          <w:t>lock.y</w:t>
        </w:r>
      </w:ins>
      <w:ins w:id="974" w:author="you xin" w:date="2019-08-22T14:00:00Z">
        <w:r>
          <w:rPr>
            <w:rFonts w:hint="eastAsia"/>
          </w:rPr>
          <w:t>，b</w:t>
        </w:r>
      </w:ins>
      <w:ins w:id="975" w:author="you xin" w:date="2019-08-22T14:00:00Z">
        <w:r>
          <w:rPr/>
          <w:t>lock.z)</w:t>
        </w:r>
      </w:ins>
      <w:ins w:id="976" w:author="you xin" w:date="2019-08-22T14:00:00Z">
        <w:r>
          <w:rPr>
            <w:rFonts w:hint="eastAsia"/>
          </w:rPr>
          <w:t>，其中</w:t>
        </w:r>
      </w:ins>
      <w:ins w:id="977" w:author="you xin" w:date="2019-08-22T14:02:00Z">
        <w:r>
          <w:rPr>
            <w:rFonts w:hint="eastAsia"/>
          </w:rPr>
          <w:t>每个</w:t>
        </w:r>
      </w:ins>
      <w:ins w:id="978" w:author="you xin" w:date="2019-08-22T14:01:00Z">
        <w:r>
          <w:rPr>
            <w:rFonts w:hint="eastAsia"/>
          </w:rPr>
          <w:t>线程块中x维度中含有</w:t>
        </w:r>
      </w:ins>
      <w:ins w:id="979" w:author="you xin" w:date="2019-08-22T14:00:00Z">
        <w:r>
          <w:rPr>
            <w:rFonts w:hint="eastAsia"/>
          </w:rPr>
          <w:t>block</w:t>
        </w:r>
      </w:ins>
      <w:ins w:id="980" w:author="you xin" w:date="2019-08-22T14:00:00Z">
        <w:r>
          <w:rPr/>
          <w:t>.</w:t>
        </w:r>
      </w:ins>
      <w:ins w:id="981" w:author="you xin" w:date="2019-08-22T14:01:00Z">
        <w:r>
          <w:rPr>
            <w:rFonts w:hint="eastAsia"/>
          </w:rPr>
          <w:t>x线程，映射到</w:t>
        </w:r>
      </w:ins>
      <w:ins w:id="982" w:author="you xin" w:date="2019-08-22T14:02:00Z">
        <w:r>
          <w:rPr>
            <w:rFonts w:hint="eastAsia"/>
          </w:rPr>
          <w:t>算法2中的j循环变量；</w:t>
        </w:r>
      </w:ins>
      <w:ins w:id="983" w:author="you xin" w:date="2019-08-22T14:03:00Z">
        <w:r>
          <w:rPr>
            <w:rFonts w:hint="eastAsia"/>
          </w:rPr>
          <w:t>y维度中含有block</w:t>
        </w:r>
      </w:ins>
      <w:ins w:id="984" w:author="you xin" w:date="2019-08-22T14:03:00Z">
        <w:r>
          <w:rPr/>
          <w:t>.y</w:t>
        </w:r>
      </w:ins>
      <w:ins w:id="985" w:author="you xin" w:date="2019-08-22T14:03:00Z">
        <w:r>
          <w:rPr>
            <w:rFonts w:hint="eastAsia"/>
          </w:rPr>
          <w:t>线程，映射到算法2中ii循环变量；z维度中含有block</w:t>
        </w:r>
      </w:ins>
      <w:ins w:id="986" w:author="you xin" w:date="2019-08-22T14:03:00Z">
        <w:r>
          <w:rPr/>
          <w:t>.z</w:t>
        </w:r>
      </w:ins>
      <w:ins w:id="987" w:author="you xin" w:date="2019-08-22T14:03:00Z">
        <w:r>
          <w:rPr>
            <w:rFonts w:hint="eastAsia"/>
          </w:rPr>
          <w:t>线程，映射到算法2中k循环变量。</w:t>
        </w:r>
      </w:ins>
      <w:ins w:id="988" w:author="you xin" w:date="2019-08-22T14:06:00Z">
        <w:r>
          <w:rPr>
            <w:rFonts w:hint="eastAsia"/>
          </w:rPr>
          <w:t>循环中的计算部分（算法2</w:t>
        </w:r>
      </w:ins>
      <w:ins w:id="989" w:author="you xin" w:date="2019-08-22T14:07:00Z">
        <w:r>
          <w:rPr>
            <w:rFonts w:hint="eastAsia"/>
          </w:rPr>
          <w:t>行</w:t>
        </w:r>
      </w:ins>
      <w:r>
        <w:rPr>
          <w:rFonts w:hint="eastAsia"/>
        </w:rPr>
        <w:t>5</w:t>
      </w:r>
      <w:ins w:id="990" w:author="you xin" w:date="2019-08-22T14:07:00Z">
        <w:r>
          <w:rPr>
            <w:rFonts w:hint="eastAsia"/>
          </w:rPr>
          <w:t>-2</w:t>
        </w:r>
      </w:ins>
      <w:r>
        <w:rPr>
          <w:rFonts w:hint="eastAsia"/>
        </w:rPr>
        <w:t>0</w:t>
      </w:r>
      <w:ins w:id="991" w:author="you xin" w:date="2019-08-22T14:06:00Z">
        <w:r>
          <w:rPr>
            <w:rFonts w:hint="eastAsia"/>
          </w:rPr>
          <w:t>）</w:t>
        </w:r>
      </w:ins>
      <w:ins w:id="992" w:author="you xin" w:date="2019-08-22T14:08:00Z">
        <w:r>
          <w:rPr>
            <w:rFonts w:hint="eastAsia"/>
          </w:rPr>
          <w:t>按照该线程块</w:t>
        </w:r>
      </w:ins>
      <w:ins w:id="993" w:author="Yang Hailong" w:date="2019-08-23T09:56:00Z">
        <w:r>
          <w:rPr>
            <w:rFonts w:hint="eastAsia"/>
          </w:rPr>
          <w:t>分配</w:t>
        </w:r>
      </w:ins>
      <w:ins w:id="994" w:author="you xin" w:date="2019-08-22T14:08:00Z">
        <w:r>
          <w:rPr>
            <w:rFonts w:hint="eastAsia"/>
          </w:rPr>
          <w:t>GPU线程中</w:t>
        </w:r>
      </w:ins>
      <w:ins w:id="995" w:author="you xin" w:date="2019-08-22T14:09:00Z">
        <w:r>
          <w:rPr>
            <w:rFonts w:hint="eastAsia"/>
          </w:rPr>
          <w:t>。由于</w:t>
        </w:r>
      </w:ins>
      <w:ins w:id="996" w:author="you xin" w:date="2019-08-22T14:08:00Z">
        <w:r>
          <w:rPr>
            <w:rFonts w:hint="eastAsia"/>
          </w:rPr>
          <w:t>4.1小节</w:t>
        </w:r>
      </w:ins>
      <w:ins w:id="997" w:author="you xin" w:date="2019-08-22T14:09:00Z">
        <w:r>
          <w:rPr>
            <w:rFonts w:hint="eastAsia"/>
          </w:rPr>
          <w:t>中我们已经消除了循环依赖，因此GPU线程</w:t>
        </w:r>
      </w:ins>
      <w:ins w:id="998" w:author="Yang Hailong" w:date="2019-08-23T09:57:00Z">
        <w:r>
          <w:rPr>
            <w:rFonts w:hint="eastAsia"/>
          </w:rPr>
          <w:t>可以</w:t>
        </w:r>
      </w:ins>
      <w:ins w:id="999" w:author="you xin" w:date="2019-08-22T14:09:00Z">
        <w:r>
          <w:rPr>
            <w:rFonts w:hint="eastAsia"/>
          </w:rPr>
          <w:t>并行执行</w:t>
        </w:r>
      </w:ins>
      <w:ins w:id="1000" w:author="Yang Hailong" w:date="2019-08-23T09:57:00Z">
        <w:r>
          <w:rPr>
            <w:rFonts w:hint="eastAsia"/>
          </w:rPr>
          <w:t>而</w:t>
        </w:r>
      </w:ins>
      <w:ins w:id="1001" w:author="you xin" w:date="2019-08-22T14:09:00Z">
        <w:r>
          <w:rPr>
            <w:rFonts w:hint="eastAsia"/>
          </w:rPr>
          <w:t>不</w:t>
        </w:r>
      </w:ins>
      <w:ins w:id="1002" w:author="Yang Hailong" w:date="2019-08-23T09:57:00Z">
        <w:r>
          <w:rPr>
            <w:rFonts w:hint="eastAsia"/>
          </w:rPr>
          <w:t>需要</w:t>
        </w:r>
      </w:ins>
      <w:ins w:id="1003" w:author="you xin" w:date="2019-08-22T14:10:00Z">
        <w:r>
          <w:rPr>
            <w:rFonts w:hint="eastAsia"/>
          </w:rPr>
          <w:t>同步操作，大大增加了</w:t>
        </w:r>
      </w:ins>
      <w:ins w:id="1004" w:author="Yang Hailong" w:date="2019-08-23T09:57:00Z">
        <w:r>
          <w:rPr>
            <w:rFonts w:hint="eastAsia"/>
          </w:rPr>
          <w:t>程序在</w:t>
        </w:r>
      </w:ins>
      <w:ins w:id="1005" w:author="you xin" w:date="2019-08-22T14:10:00Z">
        <w:r>
          <w:rPr>
            <w:rFonts w:hint="eastAsia"/>
          </w:rPr>
          <w:t>GPU</w:t>
        </w:r>
      </w:ins>
      <w:ins w:id="1006" w:author="Yang Hailong" w:date="2019-08-23T09:57:00Z">
        <w:r>
          <w:rPr>
            <w:rFonts w:hint="eastAsia"/>
          </w:rPr>
          <w:t>上的并行度</w:t>
        </w:r>
      </w:ins>
      <w:ins w:id="1007" w:author="you xin" w:date="2019-08-22T14:10:00Z">
        <w:r>
          <w:rPr>
            <w:rFonts w:hint="eastAsia"/>
          </w:rPr>
          <w:t>。</w:t>
        </w:r>
      </w:ins>
      <w:ins w:id="1008" w:author="you xin" w:date="2019-08-22T14:11:00Z">
        <w:r>
          <w:rPr>
            <w:rFonts w:hint="eastAsia"/>
          </w:rPr>
          <w:t>此外，GPU加速</w:t>
        </w:r>
      </w:ins>
      <w:ins w:id="1009" w:author="Yang Hailong" w:date="2019-08-23T09:57:00Z">
        <w:r>
          <w:rPr>
            <w:rFonts w:hint="eastAsia"/>
          </w:rPr>
          <w:t>后</w:t>
        </w:r>
      </w:ins>
      <w:ins w:id="1010" w:author="you xin" w:date="2019-08-22T14:11:00Z">
        <w:r>
          <w:rPr>
            <w:rFonts w:hint="eastAsia"/>
          </w:rPr>
          <w:t>I</w:t>
        </w:r>
      </w:ins>
      <w:ins w:id="1011" w:author="you xin" w:date="2019-08-22T14:11:00Z">
        <w:r>
          <w:rPr/>
          <w:t>nd_plus</w:t>
        </w:r>
      </w:ins>
      <w:ins w:id="1012" w:author="you xin" w:date="2019-08-22T14:11:00Z">
        <w:r>
          <w:rPr>
            <w:rFonts w:hint="eastAsia"/>
          </w:rPr>
          <w:t>函数</w:t>
        </w:r>
      </w:ins>
      <w:ins w:id="1013" w:author="Ve" w:date="2019-08-07T00:25:00Z">
        <w:r>
          <w:rPr>
            <w:rFonts w:hint="eastAsia"/>
          </w:rPr>
          <w:t>需要拷贝回CPU的数据</w:t>
        </w:r>
      </w:ins>
      <w:ins w:id="1014" w:author="you xin" w:date="2019-08-22T14:11:00Z">
        <w:r>
          <w:rPr>
            <w:rFonts w:hint="eastAsia"/>
          </w:rPr>
          <w:t>只</w:t>
        </w:r>
      </w:ins>
      <w:ins w:id="1015" w:author="Ve" w:date="2019-08-07T00:25:00Z">
        <w:r>
          <w:rPr>
            <w:rFonts w:hint="eastAsia"/>
          </w:rPr>
          <w:t>有变量WP3_plus</w:t>
        </w:r>
      </w:ins>
      <w:ins w:id="1016" w:author="Ve" w:date="2019-08-07T00:26:00Z">
        <w:r>
          <w:rPr>
            <w:rFonts w:hint="eastAsia"/>
          </w:rPr>
          <w:t>和4.1小节提到的三个数组</w:t>
        </w:r>
      </w:ins>
      <w:ins w:id="1017" w:author="Ve" w:date="2019-08-07T00:28:00Z">
        <w:r>
          <w:rPr>
            <w:rFonts w:hint="eastAsia"/>
          </w:rPr>
          <w:t>，</w:t>
        </w:r>
      </w:ins>
      <w:ins w:id="1018" w:author="Ve" w:date="2019-08-07T00:29:00Z">
        <w:r>
          <w:rPr>
            <w:rFonts w:hint="eastAsia"/>
          </w:rPr>
          <w:t>其余</w:t>
        </w:r>
      </w:ins>
      <w:ins w:id="1019" w:author="Yang Hailong" w:date="2019-08-23T09:59:00Z">
        <w:r>
          <w:rPr>
            <w:rFonts w:hint="eastAsia"/>
          </w:rPr>
          <w:t>值未发生变化或者后续不需要使用的</w:t>
        </w:r>
      </w:ins>
      <w:ins w:id="1020" w:author="Ve" w:date="2019-08-07T00:29:00Z">
        <w:r>
          <w:rPr>
            <w:rFonts w:hint="eastAsia"/>
          </w:rPr>
          <w:t>变量则不用拷贝</w:t>
        </w:r>
      </w:ins>
      <w:ins w:id="1021" w:author="Ve" w:date="2019-08-08T01:45:00Z">
        <w:r>
          <w:rPr>
            <w:rFonts w:hint="eastAsia"/>
          </w:rPr>
          <w:t>，</w:t>
        </w:r>
      </w:ins>
      <w:ins w:id="1022" w:author="you xin" w:date="2019-08-22T14:12:00Z">
        <w:r>
          <w:rPr>
            <w:rFonts w:hint="eastAsia"/>
          </w:rPr>
          <w:t>进一步</w:t>
        </w:r>
      </w:ins>
      <w:ins w:id="1023" w:author="Ve" w:date="2019-08-08T01:45:00Z">
        <w:r>
          <w:rPr>
            <w:rFonts w:hint="eastAsia"/>
          </w:rPr>
          <w:t>减少</w:t>
        </w:r>
      </w:ins>
      <w:ins w:id="1024" w:author="Yang Hailong" w:date="2019-08-23T10:00:00Z">
        <w:r>
          <w:rPr>
            <w:rFonts w:hint="eastAsia"/>
          </w:rPr>
          <w:t>需要拷贝的</w:t>
        </w:r>
      </w:ins>
      <w:ins w:id="1025" w:author="Ve" w:date="2019-08-08T01:45:00Z">
        <w:r>
          <w:rPr>
            <w:rFonts w:hint="eastAsia"/>
          </w:rPr>
          <w:t>数据</w:t>
        </w:r>
      </w:ins>
      <w:ins w:id="1026" w:author="Yang Hailong" w:date="2019-08-23T10:00:00Z">
        <w:r>
          <w:rPr>
            <w:rFonts w:hint="eastAsia"/>
          </w:rPr>
          <w:t>量</w:t>
        </w:r>
      </w:ins>
      <w:ins w:id="1027" w:author="you xin" w:date="2019-08-22T14:12:00Z">
        <w:r>
          <w:rPr>
            <w:rFonts w:hint="eastAsia"/>
          </w:rPr>
          <w:t>，提升</w:t>
        </w:r>
      </w:ins>
      <w:ins w:id="1028" w:author="Ve" w:date="2019-08-08T01:46:00Z">
        <w:r>
          <w:rPr>
            <w:rFonts w:hint="eastAsia"/>
          </w:rPr>
          <w:t>运行速度</w:t>
        </w:r>
      </w:ins>
      <w:ins w:id="1029" w:author="Ve" w:date="2019-08-07T00:29:00Z">
        <w:r>
          <w:rPr>
            <w:rFonts w:hint="eastAsia"/>
          </w:rPr>
          <w:t>。</w:t>
        </w:r>
      </w:ins>
      <w:ins w:id="1030" w:author="you xin" w:date="2019-08-22T14:12:00Z">
        <w:r>
          <w:rPr>
            <w:rFonts w:hint="eastAsia"/>
          </w:rPr>
          <w:t>I</w:t>
        </w:r>
      </w:ins>
      <w:ins w:id="1031" w:author="you xin" w:date="2019-08-22T14:12:00Z">
        <w:r>
          <w:rPr/>
          <w:t>nd_minus</w:t>
        </w:r>
      </w:ins>
      <w:ins w:id="1032" w:author="you xin" w:date="2019-08-22T14:12:00Z">
        <w:r>
          <w:rPr>
            <w:rFonts w:hint="eastAsia"/>
          </w:rPr>
          <w:t>函数的</w:t>
        </w:r>
      </w:ins>
      <w:ins w:id="1033" w:author="you xin" w:date="2019-08-22T14:13:00Z">
        <w:r>
          <w:rPr>
            <w:rFonts w:hint="eastAsia"/>
          </w:rPr>
          <w:t>GPU加速方法与I</w:t>
        </w:r>
      </w:ins>
      <w:ins w:id="1034" w:author="you xin" w:date="2019-08-22T14:13:00Z">
        <w:r>
          <w:rPr/>
          <w:t>nd_plus</w:t>
        </w:r>
      </w:ins>
      <w:ins w:id="1035" w:author="you xin" w:date="2019-08-22T14:13:00Z">
        <w:r>
          <w:rPr>
            <w:rFonts w:hint="eastAsia"/>
          </w:rPr>
          <w:t>函数类似。</w:t>
        </w:r>
      </w:ins>
    </w:p>
    <w:p>
      <w:pPr>
        <w:ind w:firstLine="420"/>
      </w:pPr>
      <w:ins w:id="1036" w:author="you xin" w:date="2019-08-22T14:16:00Z">
        <w:r>
          <w:rPr>
            <w:rFonts w:hint="eastAsia"/>
          </w:rPr>
          <w:t>在实现上，虽然ShengBTE为纯FORTRAN编写的</w:t>
        </w:r>
      </w:ins>
      <w:ins w:id="1037" w:author="you xin" w:date="2019-08-22T14:17:00Z">
        <w:r>
          <w:rPr>
            <w:rFonts w:hint="eastAsia"/>
          </w:rPr>
          <w:t>应用，但我们在GPU加速上使用了F</w:t>
        </w:r>
      </w:ins>
      <w:ins w:id="1038" w:author="you xin" w:date="2019-08-22T14:17:00Z">
        <w:r>
          <w:rPr/>
          <w:t>ORTRAN-C-CUDA</w:t>
        </w:r>
      </w:ins>
      <w:ins w:id="1039" w:author="you xin" w:date="2019-08-22T14:17:00Z">
        <w:r>
          <w:rPr>
            <w:rFonts w:hint="eastAsia"/>
          </w:rPr>
          <w:t>混合编程</w:t>
        </w:r>
      </w:ins>
      <w:ins w:id="1040" w:author="you xin" w:date="2019-08-22T14:19:00Z">
        <w:r>
          <w:rPr>
            <w:rFonts w:hint="eastAsia"/>
          </w:rPr>
          <w:t>（FORTRAN调用C接口封装的CUDA-C加速代码）</w:t>
        </w:r>
      </w:ins>
      <w:ins w:id="1041" w:author="you xin" w:date="2019-08-22T14:17:00Z">
        <w:r>
          <w:rPr>
            <w:rFonts w:hint="eastAsia"/>
          </w:rPr>
          <w:t>的形式，而没有使用PGI支持的FORTRAN-CUDA的</w:t>
        </w:r>
      </w:ins>
      <w:ins w:id="1042" w:author="you xin" w:date="2019-08-22T14:18:00Z">
        <w:r>
          <w:rPr>
            <w:rFonts w:hint="eastAsia"/>
          </w:rPr>
          <w:t>加速实现方案</w:t>
        </w:r>
      </w:ins>
      <w:ins w:id="1043" w:author="Ve" w:date="2019-08-22T18:26:00Z">
        <w:r>
          <w:rPr>
            <w:rFonts w:hint="eastAsia"/>
          </w:rPr>
          <w:t>[41]。</w:t>
        </w:r>
      </w:ins>
      <w:ins w:id="1044" w:author="you xin" w:date="2019-08-22T14:19:00Z">
        <w:r>
          <w:rPr>
            <w:rFonts w:hint="eastAsia"/>
          </w:rPr>
          <w:t>我们</w:t>
        </w:r>
      </w:ins>
      <w:ins w:id="1045" w:author="you xin" w:date="2019-08-22T14:20:00Z">
        <w:r>
          <w:rPr>
            <w:rFonts w:hint="eastAsia"/>
          </w:rPr>
          <w:t>选择该实现方案的原因</w:t>
        </w:r>
      </w:ins>
      <w:ins w:id="1046" w:author="you xin" w:date="2019-08-22T14:24:00Z">
        <w:r>
          <w:rPr>
            <w:rFonts w:hint="eastAsia"/>
          </w:rPr>
          <w:t>有二</w:t>
        </w:r>
      </w:ins>
      <w:ins w:id="1047" w:author="you xin" w:date="2019-08-22T14:20:00Z">
        <w:r>
          <w:rPr>
            <w:rFonts w:hint="eastAsia"/>
          </w:rPr>
          <w:t>：1)</w:t>
        </w:r>
      </w:ins>
      <w:ins w:id="1048" w:author="you xin" w:date="2019-08-22T14:20:00Z">
        <w:r>
          <w:rPr/>
          <w:t xml:space="preserve"> </w:t>
        </w:r>
      </w:ins>
      <w:ins w:id="1049" w:author="you xin" w:date="2019-08-22T14:21:00Z">
        <w:bookmarkStart w:id="10" w:name="OLE_LINK7"/>
        <w:r>
          <w:rPr>
            <w:rFonts w:hint="eastAsia"/>
          </w:rPr>
          <w:t>PGI支持的FORTRAN-CUDA</w:t>
        </w:r>
      </w:ins>
      <w:ins w:id="1050" w:author="you xin" w:date="2019-08-22T14:22:00Z">
        <w:r>
          <w:rPr>
            <w:rFonts w:hint="eastAsia"/>
          </w:rPr>
          <w:t>会带来冗余的数据拷贝</w:t>
        </w:r>
        <w:bookmarkEnd w:id="10"/>
      </w:ins>
      <w:ins w:id="1051" w:author="you xin" w:date="2019-08-22T14:26:00Z">
        <w:commentRangeStart w:id="39"/>
        <w:commentRangeStart w:id="40"/>
        <w:r>
          <w:rPr>
            <w:rStyle w:val="13"/>
          </w:rPr>
          <w:commentReference w:id="39"/>
        </w:r>
        <w:commentRangeEnd w:id="39"/>
        <w:commentRangeEnd w:id="40"/>
      </w:ins>
      <w:r>
        <w:commentReference w:id="40"/>
      </w:r>
      <w:ins w:id="1052" w:author="you xin" w:date="2019-08-22T14:22:00Z">
        <w:r>
          <w:rPr>
            <w:rFonts w:hint="eastAsia"/>
          </w:rPr>
          <w:t>，在</w:t>
        </w:r>
      </w:ins>
      <w:ins w:id="1053" w:author="you xin" w:date="2019-08-22T14:21:00Z">
        <w:r>
          <w:rPr>
            <w:rFonts w:hint="eastAsia"/>
          </w:rPr>
          <w:t>性能上不如使用FORTRAN-C</w:t>
        </w:r>
      </w:ins>
      <w:ins w:id="1054" w:author="you xin" w:date="2019-08-22T14:21:00Z">
        <w:r>
          <w:rPr/>
          <w:t>-CUDA</w:t>
        </w:r>
      </w:ins>
      <w:ins w:id="1055" w:author="you xin" w:date="2019-08-22T14:21:00Z">
        <w:r>
          <w:rPr>
            <w:rFonts w:hint="eastAsia"/>
          </w:rPr>
          <w:t>混合编程</w:t>
        </w:r>
      </w:ins>
      <w:ins w:id="1056" w:author="you xin" w:date="2019-08-22T14:22:00Z">
        <w:r>
          <w:rPr>
            <w:rFonts w:hint="eastAsia"/>
          </w:rPr>
          <w:t>；2</w:t>
        </w:r>
      </w:ins>
      <w:ins w:id="1057" w:author="you xin" w:date="2019-08-22T14:22:00Z">
        <w:r>
          <w:rPr/>
          <w:t xml:space="preserve">) </w:t>
        </w:r>
      </w:ins>
      <w:ins w:id="1058" w:author="you xin" w:date="2019-08-22T14:22:00Z">
        <w:r>
          <w:rPr>
            <w:rFonts w:hint="eastAsia"/>
          </w:rPr>
          <w:t>使用FORTRAN-C-CUDA可以在CPU代码</w:t>
        </w:r>
      </w:ins>
      <w:ins w:id="1059" w:author="you xin" w:date="2019-08-22T14:23:00Z">
        <w:r>
          <w:rPr>
            <w:rFonts w:hint="eastAsia"/>
          </w:rPr>
          <w:t>（如图2中第1-5步）</w:t>
        </w:r>
      </w:ins>
      <w:ins w:id="1060" w:author="you xin" w:date="2019-08-22T14:22:00Z">
        <w:r>
          <w:rPr>
            <w:rFonts w:hint="eastAsia"/>
          </w:rPr>
          <w:t>上</w:t>
        </w:r>
      </w:ins>
      <w:ins w:id="1061" w:author="Yang Hailong" w:date="2019-08-23T09:36:00Z">
        <w:r>
          <w:rPr>
            <w:rFonts w:hint="eastAsia"/>
          </w:rPr>
          <w:t>可以</w:t>
        </w:r>
      </w:ins>
      <w:ins w:id="1062" w:author="you xin" w:date="2019-08-22T14:22:00Z">
        <w:r>
          <w:rPr>
            <w:rFonts w:hint="eastAsia"/>
          </w:rPr>
          <w:t>使用I</w:t>
        </w:r>
      </w:ins>
      <w:ins w:id="1063" w:author="you xin" w:date="2019-08-22T14:22:00Z">
        <w:r>
          <w:rPr/>
          <w:t>ntel ICC</w:t>
        </w:r>
      </w:ins>
      <w:ins w:id="1064" w:author="you xin" w:date="2019-08-22T14:22:00Z">
        <w:r>
          <w:rPr>
            <w:rFonts w:hint="eastAsia"/>
          </w:rPr>
          <w:t>编译器</w:t>
        </w:r>
      </w:ins>
      <w:ins w:id="1065" w:author="Yang Hailong" w:date="2019-08-23T09:36:00Z">
        <w:r>
          <w:rPr>
            <w:rFonts w:hint="eastAsia"/>
          </w:rPr>
          <w:t>对代码进行编译优化</w:t>
        </w:r>
      </w:ins>
      <w:ins w:id="1066" w:author="you xin" w:date="2019-08-22T14:22:00Z">
        <w:r>
          <w:rPr>
            <w:rFonts w:hint="eastAsia"/>
          </w:rPr>
          <w:t>，从而</w:t>
        </w:r>
      </w:ins>
      <w:ins w:id="1067" w:author="you xin" w:date="2019-08-22T14:23:00Z">
        <w:r>
          <w:rPr>
            <w:rFonts w:hint="eastAsia"/>
          </w:rPr>
          <w:t>保证更佳的性能</w:t>
        </w:r>
      </w:ins>
      <w:ins w:id="1068" w:author="you xin" w:date="2019-08-22T14:24:00Z">
        <w:r>
          <w:rPr>
            <w:rFonts w:hint="eastAsia"/>
          </w:rPr>
          <w:t>。</w:t>
        </w:r>
      </w:ins>
    </w:p>
    <w:p>
      <w:pPr>
        <w:pStyle w:val="3"/>
        <w:numPr>
          <w:ilvl w:val="1"/>
          <w:numId w:val="0"/>
        </w:numPr>
      </w:pPr>
      <w:commentRangeStart w:id="41"/>
      <w:r>
        <w:rPr>
          <w:rFonts w:hint="eastAsia"/>
        </w:rPr>
        <w:t>4.</w:t>
      </w:r>
      <w:ins w:id="1069" w:author="Ve" w:date="2019-08-07T00:43:00Z">
        <w:r>
          <w:rPr>
            <w:rFonts w:hint="eastAsia"/>
          </w:rPr>
          <w:t>3</w:t>
        </w:r>
      </w:ins>
      <w:r>
        <w:rPr>
          <w:rFonts w:hint="eastAsia"/>
        </w:rPr>
        <w:t xml:space="preserve"> </w:t>
      </w:r>
      <w:ins w:id="1070" w:author="Yang Hailong" w:date="2019-08-23T10:00:00Z">
        <w:r>
          <w:rPr>
            <w:rFonts w:hint="eastAsia"/>
          </w:rPr>
          <w:t xml:space="preserve">Tuning </w:t>
        </w:r>
      </w:ins>
      <w:r>
        <w:rPr>
          <w:rFonts w:hint="eastAsia"/>
        </w:rPr>
        <w:t xml:space="preserve">the </w:t>
      </w:r>
      <w:ins w:id="1071" w:author="Yang Hailong" w:date="2019-08-23T10:00:00Z">
        <w:r>
          <w:rPr>
            <w:rFonts w:hint="eastAsia"/>
          </w:rPr>
          <w:t>Thread Block</w:t>
        </w:r>
        <w:commentRangeEnd w:id="41"/>
      </w:ins>
      <w:r>
        <w:rPr>
          <w:rStyle w:val="13"/>
          <w:rFonts w:eastAsia="宋体" w:cstheme="minorBidi"/>
          <w:bCs w:val="0"/>
        </w:rPr>
        <w:commentReference w:id="41"/>
      </w:r>
    </w:p>
    <w:p>
      <w:pPr>
        <w:ind w:firstLine="420"/>
      </w:pPr>
      <w:ins w:id="1072" w:author="Yang Hailong" w:date="2019-08-23T10:08:00Z">
        <w:r>
          <w:rPr>
            <w:rFonts w:hint="eastAsia"/>
          </w:rPr>
          <w:t>由于</w:t>
        </w:r>
      </w:ins>
      <w:ins w:id="1073" w:author="Ve" w:date="2019-08-22T19:10:00Z">
        <w:r>
          <w:rPr>
            <w:rFonts w:hint="eastAsia"/>
          </w:rPr>
          <w:t>CUDA</w:t>
        </w:r>
      </w:ins>
      <w:ins w:id="1074" w:author="Yang Hailong" w:date="2019-08-23T10:08:00Z">
        <w:r>
          <w:rPr>
            <w:rFonts w:hint="eastAsia"/>
          </w:rPr>
          <w:t>编程模型在组织GPU线程时采用了</w:t>
        </w:r>
      </w:ins>
      <w:ins w:id="1075" w:author="Ve" w:date="2019-08-22T19:10:00Z">
        <w:r>
          <w:rPr>
            <w:rFonts w:hint="eastAsia"/>
          </w:rPr>
          <w:t>网格（Grid）、线程块（Block）和线程（Thread）</w:t>
        </w:r>
      </w:ins>
      <w:ins w:id="1076" w:author="Yang Hailong" w:date="2019-08-23T10:08:00Z">
        <w:r>
          <w:rPr>
            <w:rFonts w:hint="eastAsia"/>
          </w:rPr>
          <w:t>三层组织形式</w:t>
        </w:r>
      </w:ins>
      <w:ins w:id="1077" w:author="Ve" w:date="2019-08-22T19:10:00Z">
        <w:r>
          <w:rPr>
            <w:rFonts w:hint="eastAsia"/>
          </w:rPr>
          <w:t>，</w:t>
        </w:r>
      </w:ins>
      <w:ins w:id="1078" w:author="Yang Hailong" w:date="2019-08-23T10:08:00Z">
        <w:r>
          <w:rPr>
            <w:rFonts w:hint="eastAsia"/>
          </w:rPr>
          <w:t>首先</w:t>
        </w:r>
      </w:ins>
      <w:ins w:id="1079" w:author="Yang Hailong" w:date="2019-08-23T10:09:00Z">
        <w:r>
          <w:rPr>
            <w:rFonts w:hint="eastAsia"/>
          </w:rPr>
          <w:t>将</w:t>
        </w:r>
      </w:ins>
      <w:ins w:id="1080" w:author="Ve" w:date="2019-08-22T19:10:00Z">
        <w:r>
          <w:rPr>
            <w:rFonts w:hint="eastAsia"/>
          </w:rPr>
          <w:t>GPU上的计算单元分为若干个网格，每个网格内包含若干个线程块，每个线程块包含若干个线程。</w:t>
        </w:r>
      </w:ins>
      <w:r>
        <w:rPr>
          <w:rFonts w:hint="eastAsia"/>
        </w:rPr>
        <w:t>在</w:t>
      </w:r>
      <w:ins w:id="1081" w:author="Yang Hailong" w:date="2019-08-23T10:09:00Z">
        <w:r>
          <w:rPr>
            <w:rFonts w:hint="eastAsia"/>
          </w:rPr>
          <w:t>GPU</w:t>
        </w:r>
      </w:ins>
      <w:r>
        <w:rPr>
          <w:rFonts w:hint="eastAsia"/>
        </w:rPr>
        <w:t>核</w:t>
      </w:r>
      <w:ins w:id="1082" w:author="Yang Hailong" w:date="2019-08-23T10:09:00Z">
        <w:r>
          <w:rPr>
            <w:rFonts w:hint="eastAsia"/>
          </w:rPr>
          <w:t>函数</w:t>
        </w:r>
      </w:ins>
      <w:r>
        <w:rPr>
          <w:rFonts w:hint="eastAsia"/>
        </w:rPr>
        <w:t>调用前必须指定函数的</w:t>
      </w:r>
      <w:ins w:id="1083" w:author="Ve" w:date="2019-08-22T19:13:00Z">
        <w:r>
          <w:rPr>
            <w:rFonts w:hint="eastAsia"/>
          </w:rPr>
          <w:t>网格</w:t>
        </w:r>
      </w:ins>
      <w:r>
        <w:rPr>
          <w:rFonts w:hint="eastAsia"/>
        </w:rPr>
        <w:t>和块</w:t>
      </w:r>
      <w:ins w:id="1084" w:author="Yang Hailong" w:date="2019-08-23T10:09:00Z">
        <w:r>
          <w:rPr>
            <w:rFonts w:hint="eastAsia"/>
          </w:rPr>
          <w:t>组织方式</w:t>
        </w:r>
      </w:ins>
      <w:r>
        <w:rPr>
          <w:rFonts w:hint="eastAsia"/>
        </w:rPr>
        <w:t>，</w:t>
      </w:r>
      <w:ins w:id="1085" w:author="Ve" w:date="2019-08-22T19:13:00Z">
        <w:r>
          <w:rPr>
            <w:rFonts w:hint="eastAsia"/>
          </w:rPr>
          <w:t>网格</w:t>
        </w:r>
      </w:ins>
      <w:r>
        <w:rPr>
          <w:rFonts w:hint="eastAsia"/>
        </w:rPr>
        <w:t>所有维数大小乘积等于被发送的块的数量，而块的所有维数大小乘积等于每个块的线程数量。</w:t>
      </w:r>
    </w:p>
    <w:p>
      <w:pPr>
        <w:ind w:firstLine="420"/>
      </w:pPr>
      <w:ins w:id="1086" w:author="Yang Hailong" w:date="2019-08-23T10:10:00Z">
        <w:r>
          <w:rPr>
            <w:rFonts w:hint="eastAsia"/>
          </w:rPr>
          <w:t>不同</w:t>
        </w:r>
      </w:ins>
      <w:ins w:id="1087" w:author="Yang Hailong" w:date="2019-08-23T10:11:00Z">
        <w:r>
          <w:rPr>
            <w:rFonts w:hint="eastAsia"/>
          </w:rPr>
          <w:t>的线程组织方式会对核函数性能产生显著影响。</w:t>
        </w:r>
      </w:ins>
      <w:r>
        <w:rPr>
          <w:rFonts w:hint="eastAsia"/>
        </w:rPr>
        <w:t>针对4.1节所述三层循环，</w:t>
      </w:r>
      <w:ins w:id="1088" w:author="you xin" w:date="2019-08-20T15:10:00Z">
        <w:r>
          <w:rPr>
            <w:rFonts w:hint="eastAsia"/>
          </w:rPr>
          <w:t>我们</w:t>
        </w:r>
      </w:ins>
      <w:ins w:id="1089" w:author="Ve" w:date="2019-08-22T19:19:00Z">
        <w:r>
          <w:rPr>
            <w:rFonts w:hint="eastAsia"/>
          </w:rPr>
          <w:t>使用三维</w:t>
        </w:r>
      </w:ins>
      <w:r>
        <w:rPr>
          <w:rFonts w:hint="eastAsia"/>
        </w:rPr>
        <w:t>块(block.x,block.y,block.z)</w:t>
      </w:r>
      <w:ins w:id="1090" w:author="Yang Hailong" w:date="2019-08-23T10:13:00Z">
        <w:r>
          <w:rPr>
            <w:rFonts w:hint="eastAsia"/>
          </w:rPr>
          <w:t>组织线程</w:t>
        </w:r>
      </w:ins>
      <w:ins w:id="1091" w:author="Yang Hailong" w:date="2019-08-23T10:15:00Z">
        <w:r>
          <w:rPr>
            <w:rFonts w:hint="eastAsia"/>
          </w:rPr>
          <w:t>。</w:t>
        </w:r>
      </w:ins>
      <w:ins w:id="1092" w:author="Yang Hailong" w:date="2019-08-23T10:18:00Z">
        <w:r>
          <w:rPr>
            <w:rFonts w:hint="eastAsia"/>
          </w:rPr>
          <w:t>此外，我们</w:t>
        </w:r>
      </w:ins>
      <w:ins w:id="1093" w:author="Yang Hailong" w:date="2019-08-23T10:11:00Z">
        <w:r>
          <w:rPr>
            <w:rFonts w:hint="eastAsia"/>
          </w:rPr>
          <w:t>设置</w:t>
        </w:r>
      </w:ins>
      <w:ins w:id="1094" w:author="Ve" w:date="2019-08-22T19:14:00Z">
        <w:r>
          <w:rPr>
            <w:rFonts w:hint="eastAsia"/>
          </w:rPr>
          <w:t>网</w:t>
        </w:r>
      </w:ins>
      <w:r>
        <w:rPr>
          <w:rFonts w:hint="eastAsia"/>
        </w:rPr>
        <w:t>格大小为((Nbands+block.x-1)/block.x, (nptk+block.y-1)/block.y, (Nbands+block.z-1)/block.z )</w:t>
      </w:r>
      <w:ins w:id="1095" w:author="Yang Hailong" w:date="2019-08-23T10:18:00Z">
        <w:r>
          <w:rPr>
            <w:rFonts w:hint="eastAsia"/>
          </w:rPr>
          <w:t>，这时</w:t>
        </w:r>
      </w:ins>
      <w:ins w:id="1096" w:author="you xin" w:date="2019-08-20T15:11:00Z">
        <w:r>
          <w:rPr>
            <w:rFonts w:hint="eastAsia"/>
          </w:rPr>
          <w:t>我们</w:t>
        </w:r>
      </w:ins>
      <w:ins w:id="1097" w:author="Yang Hailong" w:date="2019-08-23T10:14:00Z">
        <w:r>
          <w:rPr>
            <w:rFonts w:hint="eastAsia"/>
          </w:rPr>
          <w:t>提出的</w:t>
        </w:r>
      </w:ins>
      <w:ins w:id="1098" w:author="you xin" w:date="2019-08-20T15:12:00Z">
        <w:r>
          <w:rPr>
            <w:rFonts w:hint="eastAsia"/>
          </w:rPr>
          <w:t>GPU</w:t>
        </w:r>
      </w:ins>
      <w:ins w:id="1099" w:author="Yang Hailong" w:date="2019-08-23T10:14:00Z">
        <w:r>
          <w:rPr>
            <w:rFonts w:hint="eastAsia"/>
          </w:rPr>
          <w:t>加速</w:t>
        </w:r>
      </w:ins>
      <w:ins w:id="1100" w:author="you xin" w:date="2019-08-20T15:12:00Z">
        <w:r>
          <w:rPr>
            <w:rFonts w:hint="eastAsia"/>
          </w:rPr>
          <w:t>方法</w:t>
        </w:r>
      </w:ins>
      <w:ins w:id="1101" w:author="you xin" w:date="2019-08-20T15:11:00Z">
        <w:r>
          <w:rPr>
            <w:rFonts w:hint="eastAsia"/>
          </w:rPr>
          <w:t>可以</w:t>
        </w:r>
      </w:ins>
      <w:ins w:id="1102" w:author="you xin" w:date="2019-08-20T16:24:00Z">
        <w:r>
          <w:rPr>
            <w:rFonts w:hint="eastAsia"/>
          </w:rPr>
          <w:t>充分</w:t>
        </w:r>
      </w:ins>
      <w:ins w:id="1103" w:author="Yang Hailong" w:date="2019-08-23T10:14:00Z">
        <w:r>
          <w:rPr>
            <w:rFonts w:hint="eastAsia"/>
          </w:rPr>
          <w:t>利用</w:t>
        </w:r>
      </w:ins>
      <w:r>
        <w:rPr>
          <w:rFonts w:hint="eastAsia"/>
        </w:rPr>
        <w:t>GPU资源。</w:t>
      </w:r>
      <w:ins w:id="1104" w:author="Yang Hailong" w:date="2019-08-23T10:15:00Z">
        <w:r>
          <w:rPr>
            <w:rFonts w:hint="eastAsia"/>
          </w:rPr>
          <w:t>由于三层循环每层大小存在巨大差异（Nbands和nptk存在数量级差距），因此block三个维度</w:t>
        </w:r>
      </w:ins>
      <w:ins w:id="1105" w:author="Yang Hailong" w:date="2019-08-23T10:17:00Z">
        <w:r>
          <w:rPr>
            <w:rFonts w:hint="eastAsia"/>
          </w:rPr>
          <w:t>的</w:t>
        </w:r>
      </w:ins>
      <w:ins w:id="1106" w:author="Yang Hailong" w:date="2019-08-23T10:18:00Z">
        <w:r>
          <w:rPr>
            <w:rFonts w:hint="eastAsia"/>
          </w:rPr>
          <w:t>取值</w:t>
        </w:r>
      </w:ins>
      <w:ins w:id="1107" w:author="Yang Hailong" w:date="2019-08-23T10:17:00Z">
        <w:r>
          <w:rPr>
            <w:rFonts w:hint="eastAsia"/>
          </w:rPr>
          <w:t>范围需要</w:t>
        </w:r>
      </w:ins>
      <w:ins w:id="1108" w:author="Yang Hailong" w:date="2019-08-23T10:18:00Z">
        <w:r>
          <w:rPr>
            <w:rFonts w:hint="eastAsia"/>
          </w:rPr>
          <w:t>与不同的循环大小相对应</w:t>
        </w:r>
      </w:ins>
      <w:ins w:id="1109" w:author="Yang Hailong" w:date="2019-08-23T10:15:00Z">
        <w:r>
          <w:rPr>
            <w:rFonts w:hint="eastAsia"/>
          </w:rPr>
          <w:t>。</w:t>
        </w:r>
      </w:ins>
      <w:r>
        <w:rPr>
          <w:rFonts w:hint="eastAsia"/>
        </w:rPr>
        <w:t>Nbands的数量级通常是0或1，如果我们把block.x和block.z设置成不能被Nbands除尽，会有部分块存在空闲线程，造成计算资源浪费，因此表现较好的block.x与block.z通常是个位数。nptk可以达到万级别，因此可以设定block.y较大以组织更大的块。当然，我们也不能设置每个块只有一个线程，这样做虽然不会产生线程浪费但是会造成分块数量过多降低计算性能。针对不同的实验数据，线程块最优的组织方式需要通过性能敏感度实验确定，</w:t>
      </w:r>
      <w:ins w:id="1110" w:author="Yang Hailong" w:date="2019-08-23T12:48:00Z">
        <w:r>
          <w:rPr>
            <w:rFonts w:hint="eastAsia"/>
          </w:rPr>
          <w:t>5.5小节中</w:t>
        </w:r>
      </w:ins>
      <w:ins w:id="1111" w:author="Yang Hailong" w:date="2019-08-23T12:49:00Z">
        <w:r>
          <w:rPr>
            <w:rFonts w:hint="eastAsia"/>
          </w:rPr>
          <w:t>详细给出了三维线程块(block.x,block.y,block.z)不同维度取值对ShengBTE</w:t>
        </w:r>
      </w:ins>
      <w:r>
        <w:rPr>
          <w:rFonts w:hint="eastAsia"/>
        </w:rPr>
        <w:t>在</w:t>
      </w:r>
      <w:ins w:id="1112" w:author="Ve" w:date="2019-08-21T15:14:00Z">
        <w:r>
          <w:rPr>
            <w:rFonts w:hint="eastAsia"/>
          </w:rPr>
          <w:t>Sn2Bi-F</w:t>
        </w:r>
      </w:ins>
      <w:r>
        <w:rPr>
          <w:rFonts w:hint="eastAsia"/>
        </w:rPr>
        <w:t>输入数据下</w:t>
      </w:r>
      <w:ins w:id="1113" w:author="Yang Hailong" w:date="2019-08-23T12:49:00Z">
        <w:r>
          <w:rPr>
            <w:rFonts w:hint="eastAsia"/>
          </w:rPr>
          <w:t>加速效果的影响。</w:t>
        </w:r>
      </w:ins>
    </w:p>
    <w:p>
      <w:pPr>
        <w:pStyle w:val="2"/>
        <w:numPr>
          <w:ilvl w:val="0"/>
          <w:numId w:val="2"/>
        </w:numPr>
        <w:jc w:val="left"/>
      </w:pPr>
      <w:commentRangeStart w:id="42"/>
      <w:r>
        <w:rPr>
          <w:rFonts w:hint="eastAsia"/>
        </w:rPr>
        <w:t>Evaluation</w:t>
      </w:r>
      <w:commentRangeEnd w:id="42"/>
      <w:r>
        <w:rPr>
          <w:rStyle w:val="13"/>
          <w:rFonts w:eastAsia="宋体"/>
          <w:bCs w:val="0"/>
          <w:kern w:val="2"/>
        </w:rPr>
        <w:commentReference w:id="42"/>
      </w:r>
    </w:p>
    <w:p>
      <w:pPr>
        <w:pStyle w:val="3"/>
        <w:numPr>
          <w:ilvl w:val="1"/>
          <w:numId w:val="0"/>
        </w:numPr>
      </w:pPr>
      <w:r>
        <w:rPr>
          <w:rFonts w:hint="eastAsia"/>
        </w:rPr>
        <w:t>5.1 Experimental Setup</w:t>
      </w:r>
    </w:p>
    <w:p>
      <w:pPr>
        <w:ind w:firstLine="420"/>
        <w:rPr>
          <w:ins w:id="1114" w:author="you xin" w:date="2019-08-20T15:15:00Z"/>
        </w:rPr>
      </w:pPr>
      <w:ins w:id="1115" w:author="Yang Hailong" w:date="2019-08-23T10:21:00Z">
        <w:r>
          <w:rPr>
            <w:rFonts w:hint="eastAsia"/>
          </w:rPr>
          <w:t>我们</w:t>
        </w:r>
      </w:ins>
      <w:ins w:id="1116" w:author="Yang Hailong" w:date="2019-08-23T10:22:00Z">
        <w:r>
          <w:rPr>
            <w:rFonts w:hint="eastAsia"/>
          </w:rPr>
          <w:t>使用</w:t>
        </w:r>
      </w:ins>
      <w:ins w:id="1117" w:author="Yang Hailong" w:date="2019-08-23T10:22:00Z">
        <w:r>
          <w:rPr/>
          <w:t>almaBTE</w:t>
        </w:r>
      </w:ins>
      <w:ins w:id="1118" w:author="Yang Hailong" w:date="2019-08-23T10:22:00Z">
        <w:r>
          <w:rPr>
            <w:rFonts w:hint="eastAsia"/>
          </w:rPr>
          <w:t>的数据集</w:t>
        </w:r>
      </w:ins>
      <w:ins w:id="1119" w:author="Yang Hailong" w:date="2019-08-23T10:22:00Z">
        <w:r>
          <w:rPr>
            <w:rStyle w:val="13"/>
            <w:rFonts w:hint="eastAsia"/>
          </w:rPr>
          <w:t>[40]</w:t>
        </w:r>
      </w:ins>
      <w:ins w:id="1120" w:author="Yang Hailong" w:date="2019-08-23T10:22:00Z">
        <w:r>
          <w:rPr>
            <w:rFonts w:hint="eastAsia"/>
          </w:rPr>
          <w:t>对优化后的ShengBTE性能进行验证</w:t>
        </w:r>
      </w:ins>
      <w:ins w:id="1121" w:author="you xin" w:date="2019-08-20T16:33:00Z">
        <w:r>
          <w:rPr>
            <w:rFonts w:hint="eastAsia"/>
          </w:rPr>
          <w:t>，</w:t>
        </w:r>
      </w:ins>
      <w:ins w:id="1122" w:author="Yang Hailong" w:date="2019-08-23T10:22:00Z">
        <w:r>
          <w:rPr>
            <w:rFonts w:hint="eastAsia"/>
          </w:rPr>
          <w:t>该数据集包括</w:t>
        </w:r>
      </w:ins>
      <w:ins w:id="1123" w:author="Ve" w:date="2019-08-21T00:47:00Z">
        <w:r>
          <w:rPr>
            <w:rFonts w:hint="eastAsia"/>
          </w:rPr>
          <w:t>SbCaK</w:t>
        </w:r>
      </w:ins>
      <w:ins w:id="1124" w:author="Ve" w:date="2019-08-21T00:48:00Z">
        <w:r>
          <w:rPr>
            <w:rFonts w:hint="eastAsia"/>
          </w:rPr>
          <w:t>、</w:t>
        </w:r>
      </w:ins>
      <w:ins w:id="1125" w:author="Ve" w:date="2019-08-21T00:47:00Z">
        <w:r>
          <w:rPr>
            <w:rFonts w:hint="eastAsia"/>
          </w:rPr>
          <w:t>CoSiTa</w:t>
        </w:r>
      </w:ins>
      <w:ins w:id="1126" w:author="Ve" w:date="2019-08-21T00:48:00Z">
        <w:r>
          <w:rPr>
            <w:rFonts w:hint="eastAsia"/>
          </w:rPr>
          <w:t>、</w:t>
        </w:r>
      </w:ins>
      <w:ins w:id="1127" w:author="Ve" w:date="2019-08-21T00:47:00Z">
        <w:r>
          <w:rPr>
            <w:rFonts w:hint="eastAsia"/>
          </w:rPr>
          <w:t>InYCd</w:t>
        </w:r>
      </w:ins>
      <w:ins w:id="1128" w:author="Ve" w:date="2019-08-21T00:48:00Z">
        <w:r>
          <w:rPr>
            <w:rFonts w:hint="eastAsia"/>
          </w:rPr>
          <w:t>和</w:t>
        </w:r>
      </w:ins>
      <w:ins w:id="1129" w:author="Ve" w:date="2019-08-21T00:47:00Z">
        <w:r>
          <w:rPr>
            <w:rFonts w:hint="eastAsia"/>
          </w:rPr>
          <w:t>RuAsV</w:t>
        </w:r>
      </w:ins>
      <w:r>
        <w:rPr>
          <w:rFonts w:hint="eastAsia"/>
          <w:u w:val="dotted"/>
        </w:rPr>
        <w:t>，另外我们还使用了</w:t>
      </w:r>
      <w:commentRangeStart w:id="43"/>
      <w:commentRangeStart w:id="44"/>
      <w:commentRangeStart w:id="45"/>
      <w:r>
        <w:rPr>
          <w:rFonts w:hint="eastAsia"/>
          <w:u w:val="dotted"/>
        </w:rPr>
        <w:t>石墨烯和Sn2Bi-F</w:t>
      </w:r>
      <w:commentRangeEnd w:id="43"/>
      <w:r>
        <w:commentReference w:id="43"/>
      </w:r>
      <w:commentRangeEnd w:id="44"/>
      <w:r>
        <w:rPr>
          <w:rStyle w:val="13"/>
        </w:rPr>
        <w:commentReference w:id="44"/>
      </w:r>
      <w:commentRangeEnd w:id="45"/>
      <w:r>
        <w:commentReference w:id="45"/>
      </w:r>
      <w:r>
        <w:rPr>
          <w:rFonts w:hint="eastAsia"/>
          <w:u w:val="dotted"/>
        </w:rPr>
        <w:t>测试数据</w:t>
      </w:r>
      <w:r>
        <w:rPr>
          <w:rFonts w:hint="eastAsia"/>
          <w:u w:val="dotted"/>
          <w:lang w:val="en-US" w:eastAsia="zh-CN"/>
        </w:rPr>
        <w:t>[44]</w:t>
      </w:r>
      <w:r>
        <w:rPr>
          <w:rFonts w:hint="eastAsia"/>
          <w:u w:val="dotted"/>
        </w:rPr>
        <w:t>。</w:t>
      </w:r>
      <w:r>
        <w:rPr>
          <w:rFonts w:hint="eastAsia"/>
        </w:rPr>
        <w:t>所有的实验在</w:t>
      </w:r>
      <w:ins w:id="1130" w:author="Yang Hailong" w:date="2019-08-23T10:23:00Z">
        <w:r>
          <w:rPr>
            <w:rFonts w:hint="eastAsia"/>
          </w:rPr>
          <w:t>如表1所示的</w:t>
        </w:r>
      </w:ins>
      <w:r>
        <w:rPr>
          <w:rFonts w:hint="eastAsia"/>
        </w:rPr>
        <w:t>服务器上进行</w:t>
      </w:r>
      <w:ins w:id="1131" w:author="Ve" w:date="2019-08-07T01:10:00Z">
        <w:r>
          <w:rPr>
            <w:rFonts w:hint="eastAsia"/>
          </w:rPr>
          <w:t>。</w:t>
        </w:r>
      </w:ins>
      <w:ins w:id="1132" w:author="Ve" w:date="2019-08-07T01:09:00Z">
        <w:r>
          <w:rPr>
            <w:rFonts w:hint="eastAsia"/>
          </w:rPr>
          <w:t>由于CPU为14核，我们使用14进程并使用numactl命令绑定到单个CPU</w:t>
        </w:r>
      </w:ins>
      <w:ins w:id="1133" w:author="you xin" w:date="2019-08-22T14:30:00Z">
        <w:r>
          <w:rPr>
            <w:rFonts w:hint="eastAsia"/>
          </w:rPr>
          <w:t>对优化前后的</w:t>
        </w:r>
      </w:ins>
      <w:ins w:id="1134" w:author="you xin" w:date="2019-08-22T14:31:00Z">
        <w:r>
          <w:rPr>
            <w:rFonts w:hint="eastAsia"/>
          </w:rPr>
          <w:t>ShengBTE进行测试</w:t>
        </w:r>
      </w:ins>
      <w:ins w:id="1135" w:author="Ve" w:date="2019-08-07T01:10:00Z">
        <w:r>
          <w:rPr>
            <w:rFonts w:hint="eastAsia"/>
          </w:rPr>
          <w:t>。</w:t>
        </w:r>
      </w:ins>
    </w:p>
    <w:p>
      <w:pPr>
        <w:pStyle w:val="4"/>
        <w:jc w:val="center"/>
        <w:rPr>
          <w:ins w:id="1136" w:author="Ve" w:date="2019-08-21T00:59:00Z"/>
        </w:rPr>
      </w:pPr>
      <w:ins w:id="1137" w:author="Ve" w:date="2019-08-21T00:59:00Z">
        <w:r>
          <w:rPr/>
          <w:t xml:space="preserve">Table </w:t>
        </w:r>
      </w:ins>
      <w:ins w:id="1138" w:author="Ve" w:date="2019-08-21T00:59:00Z">
        <w:r>
          <w:rPr/>
          <w:fldChar w:fldCharType="begin"/>
        </w:r>
      </w:ins>
      <w:ins w:id="1139" w:author="Ve" w:date="2019-08-21T00:59:00Z">
        <w:r>
          <w:rPr/>
          <w:instrText xml:space="preserve"> SEQ Table \* ARABIC </w:instrText>
        </w:r>
      </w:ins>
      <w:ins w:id="1140" w:author="Ve" w:date="2019-08-21T00:59:00Z">
        <w:r>
          <w:rPr/>
          <w:fldChar w:fldCharType="separate"/>
        </w:r>
      </w:ins>
      <w:ins w:id="1141" w:author="Ve" w:date="2019-08-21T03:03:00Z">
        <w:r>
          <w:rPr/>
          <w:t>1</w:t>
        </w:r>
      </w:ins>
      <w:ins w:id="1142" w:author="Ve" w:date="2019-08-21T00:59:00Z">
        <w:r>
          <w:rPr/>
          <w:fldChar w:fldCharType="end"/>
        </w:r>
      </w:ins>
      <w:ins w:id="1143" w:author="Ve" w:date="2019-08-21T00:59:00Z">
        <w:r>
          <w:rPr>
            <w:rFonts w:hint="eastAsia"/>
          </w:rPr>
          <w:t xml:space="preserve">： </w:t>
        </w:r>
      </w:ins>
      <w:ins w:id="1144" w:author="Yang Hailong" w:date="2019-08-23T10:23:00Z">
        <w:r>
          <w:rPr>
            <w:rFonts w:hint="eastAsia"/>
          </w:rPr>
          <w:t>The hardware and software configurations</w:t>
        </w:r>
      </w:ins>
    </w:p>
    <w:tbl>
      <w:tblPr>
        <w:tblStyle w:val="10"/>
        <w:tblW w:w="7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5"/>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45" w:author="you xin" w:date="2019-08-20T15:15:00Z"/>
        </w:trPr>
        <w:tc>
          <w:tcPr>
            <w:tcW w:w="2255" w:type="dxa"/>
          </w:tcPr>
          <w:p>
            <w:pPr>
              <w:rPr>
                <w:ins w:id="1146" w:author="you xin" w:date="2019-08-20T15:15:00Z"/>
              </w:rPr>
            </w:pPr>
          </w:p>
        </w:tc>
        <w:tc>
          <w:tcPr>
            <w:tcW w:w="4784" w:type="dxa"/>
          </w:tcPr>
          <w:p>
            <w:pPr>
              <w:rPr>
                <w:ins w:id="1147" w:author="you xin" w:date="2019-08-20T15:15:00Z"/>
              </w:rPr>
            </w:pPr>
            <w:ins w:id="1148" w:author="you xin" w:date="2019-08-20T15:22:00Z">
              <w:r>
                <w:rPr/>
                <w:t>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49" w:author="you xin" w:date="2019-08-20T15:15:00Z"/>
        </w:trPr>
        <w:tc>
          <w:tcPr>
            <w:tcW w:w="2255" w:type="dxa"/>
          </w:tcPr>
          <w:p>
            <w:pPr>
              <w:rPr>
                <w:ins w:id="1150" w:author="you xin" w:date="2019-08-20T15:15:00Z"/>
              </w:rPr>
            </w:pPr>
            <w:ins w:id="1151" w:author="you xin" w:date="2019-08-20T15:15:00Z">
              <w:r>
                <w:rPr>
                  <w:rFonts w:hint="eastAsia"/>
                </w:rPr>
                <w:t>CPU</w:t>
              </w:r>
            </w:ins>
          </w:p>
        </w:tc>
        <w:tc>
          <w:tcPr>
            <w:tcW w:w="4784" w:type="dxa"/>
          </w:tcPr>
          <w:p>
            <w:pPr>
              <w:rPr>
                <w:ins w:id="1152" w:author="you xin" w:date="2019-08-20T15:15:00Z"/>
              </w:rPr>
            </w:pPr>
            <w:ins w:id="1153" w:author="you xin" w:date="2019-08-20T15:18:00Z">
              <w:r>
                <w:rPr/>
                <w:t>2xIntel E5-2680v4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54" w:author="you xin" w:date="2019-08-20T15:15:00Z"/>
        </w:trPr>
        <w:tc>
          <w:tcPr>
            <w:tcW w:w="2255" w:type="dxa"/>
          </w:tcPr>
          <w:p>
            <w:pPr>
              <w:rPr>
                <w:ins w:id="1155" w:author="you xin" w:date="2019-08-20T15:15:00Z"/>
              </w:rPr>
            </w:pPr>
            <w:ins w:id="1156" w:author="you xin" w:date="2019-08-20T15:15:00Z">
              <w:r>
                <w:rPr>
                  <w:rFonts w:hint="eastAsia"/>
                </w:rPr>
                <w:t>GPU</w:t>
              </w:r>
            </w:ins>
          </w:p>
        </w:tc>
        <w:tc>
          <w:tcPr>
            <w:tcW w:w="4784" w:type="dxa"/>
          </w:tcPr>
          <w:p>
            <w:pPr>
              <w:rPr>
                <w:ins w:id="1157" w:author="you xin" w:date="2019-08-20T15:15:00Z"/>
              </w:rPr>
            </w:pPr>
            <w:ins w:id="1158" w:author="you xin" w:date="2019-08-20T15:18:00Z">
              <w:r>
                <w:rPr/>
                <w:t>2xNvidia P100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59" w:author="you xin" w:date="2019-08-20T15:15:00Z"/>
        </w:trPr>
        <w:tc>
          <w:tcPr>
            <w:tcW w:w="2255" w:type="dxa"/>
          </w:tcPr>
          <w:p>
            <w:pPr>
              <w:rPr>
                <w:ins w:id="1160" w:author="you xin" w:date="2019-08-20T15:15:00Z"/>
              </w:rPr>
            </w:pPr>
            <w:ins w:id="1161" w:author="you xin" w:date="2019-08-20T15:15:00Z">
              <w:r>
                <w:rPr>
                  <w:rFonts w:hint="eastAsia"/>
                </w:rPr>
                <w:t>Memory</w:t>
              </w:r>
            </w:ins>
          </w:p>
        </w:tc>
        <w:tc>
          <w:tcPr>
            <w:tcW w:w="4784" w:type="dxa"/>
          </w:tcPr>
          <w:p>
            <w:pPr>
              <w:rPr>
                <w:ins w:id="1162" w:author="you xin" w:date="2019-08-20T15:15:00Z"/>
              </w:rPr>
            </w:pPr>
            <w:ins w:id="1163" w:author="you xin" w:date="2019-08-20T15:18:00Z">
              <w:r>
                <w:rPr>
                  <w:sz w:val="21"/>
                  <w:szCs w:val="21"/>
                </w:rPr>
                <w:t>384</w:t>
              </w:r>
            </w:ins>
            <w:ins w:id="1164" w:author="you xin" w:date="2019-08-20T15:18:00Z">
              <w:r>
                <w:rPr>
                  <w:rFonts w:hint="eastAsia"/>
                  <w:sz w:val="21"/>
                  <w:szCs w:val="21"/>
                </w:rPr>
                <w:t>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65" w:author="you xin" w:date="2019-08-20T15:18:00Z"/>
        </w:trPr>
        <w:tc>
          <w:tcPr>
            <w:tcW w:w="2255" w:type="dxa"/>
          </w:tcPr>
          <w:p>
            <w:pPr>
              <w:rPr>
                <w:ins w:id="1166" w:author="you xin" w:date="2019-08-20T15:18:00Z"/>
              </w:rPr>
            </w:pPr>
            <w:ins w:id="1167" w:author="you xin" w:date="2019-08-20T15:19:00Z">
              <w:r>
                <w:rPr>
                  <w:rFonts w:hint="eastAsia"/>
                </w:rPr>
                <w:t>O</w:t>
              </w:r>
            </w:ins>
            <w:ins w:id="1168" w:author="you xin" w:date="2019-08-20T15:19:00Z">
              <w:r>
                <w:rPr/>
                <w:t>perating System</w:t>
              </w:r>
            </w:ins>
          </w:p>
        </w:tc>
        <w:tc>
          <w:tcPr>
            <w:tcW w:w="4784" w:type="dxa"/>
          </w:tcPr>
          <w:p>
            <w:pPr>
              <w:rPr>
                <w:ins w:id="1169" w:author="you xin" w:date="2019-08-20T15:18:00Z"/>
                <w:sz w:val="21"/>
                <w:szCs w:val="21"/>
              </w:rPr>
            </w:pPr>
            <w:ins w:id="1170" w:author="you xin" w:date="2019-08-20T15:19:00Z">
              <w:r>
                <w:rPr>
                  <w:sz w:val="21"/>
                  <w:szCs w:val="21"/>
                </w:rPr>
                <w:t xml:space="preserve">CentOS7.6 </w:t>
              </w:r>
            </w:ins>
            <w:ins w:id="1171" w:author="you xin" w:date="2019-08-20T15:19:00Z">
              <w:r>
                <w:rPr>
                  <w:rFonts w:hint="eastAsia"/>
                  <w:sz w:val="21"/>
                  <w:szCs w:val="21"/>
                </w:rPr>
                <w:t>(k</w:t>
              </w:r>
            </w:ins>
            <w:ins w:id="1172" w:author="you xin" w:date="2019-08-20T15:19:00Z">
              <w:r>
                <w:rPr>
                  <w:sz w:val="21"/>
                  <w:szCs w:val="21"/>
                </w:rPr>
                <w:t xml:space="preserve">ernel: </w:t>
              </w:r>
            </w:ins>
            <w:ins w:id="1173" w:author="you xin" w:date="2019-08-20T15:19:00Z">
              <w:r>
                <w:rPr>
                  <w:rFonts w:hint="eastAsia"/>
                  <w:sz w:val="21"/>
                  <w:szCs w:val="21"/>
                </w:rPr>
                <w:t>3.10.0 x86 64)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174" w:author="you xin" w:date="2019-08-20T15:18:00Z"/>
        </w:trPr>
        <w:tc>
          <w:tcPr>
            <w:tcW w:w="2255" w:type="dxa"/>
          </w:tcPr>
          <w:p>
            <w:pPr>
              <w:rPr>
                <w:ins w:id="1175" w:author="you xin" w:date="2019-08-20T15:18:00Z"/>
              </w:rPr>
            </w:pPr>
            <w:ins w:id="1176" w:author="you xin" w:date="2019-08-20T15:20:00Z">
              <w:r>
                <w:rPr>
                  <w:rFonts w:hint="eastAsia"/>
                </w:rPr>
                <w:t>S</w:t>
              </w:r>
            </w:ins>
            <w:ins w:id="1177" w:author="you xin" w:date="2019-08-20T15:20:00Z">
              <w:r>
                <w:rPr/>
                <w:t>oftware</w:t>
              </w:r>
            </w:ins>
          </w:p>
        </w:tc>
        <w:tc>
          <w:tcPr>
            <w:tcW w:w="4784" w:type="dxa"/>
          </w:tcPr>
          <w:p>
            <w:pPr>
              <w:rPr>
                <w:ins w:id="1178" w:author="you xin" w:date="2019-08-20T15:18:00Z"/>
                <w:sz w:val="21"/>
                <w:szCs w:val="21"/>
              </w:rPr>
            </w:pPr>
            <w:ins w:id="1179" w:author="you xin" w:date="2019-08-20T15:20:00Z">
              <w:r>
                <w:rPr>
                  <w:sz w:val="21"/>
                  <w:szCs w:val="21"/>
                </w:rPr>
                <w:t>GCC v4.8.5, ICC v2018.5.274, CUDA v10.0, IFORT v2018.5.274, Intel VTune v2018.4.0.573462, Intel MPI v2018.4.274</w:t>
              </w:r>
            </w:ins>
          </w:p>
        </w:tc>
      </w:tr>
    </w:tbl>
    <w:p>
      <w:pPr>
        <w:ind w:firstLine="420"/>
      </w:pPr>
    </w:p>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w:t>
      </w:r>
      <w:ins w:id="1180" w:author="Ve" w:date="2019-08-21T15:24:00Z">
        <w:r>
          <w:rPr>
            <w:rFonts w:hint="eastAsia"/>
          </w:rPr>
          <w:t>优化</w:t>
        </w:r>
      </w:ins>
      <w:r>
        <w:rPr>
          <w:rFonts w:hint="eastAsia"/>
        </w:rPr>
        <w:t>。</w:t>
      </w:r>
      <w:ins w:id="1181" w:author="you xin" w:date="2019-08-22T14:31:00Z">
        <w:r>
          <w:rPr>
            <w:rFonts w:hint="eastAsia"/>
          </w:rPr>
          <w:t>由于</w:t>
        </w:r>
      </w:ins>
      <w:r>
        <w:rPr>
          <w:rFonts w:hint="eastAsia"/>
        </w:rPr>
        <w:t>Ind_plus和Ind_minus函数在Ind_driver函数里</w:t>
      </w:r>
      <w:ins w:id="1182" w:author="you xin" w:date="2019-08-22T14:31:00Z">
        <w:r>
          <w:rPr>
            <w:rFonts w:hint="eastAsia"/>
          </w:rPr>
          <w:t>进行了</w:t>
        </w:r>
      </w:ins>
      <w:ins w:id="1183" w:author="you xin" w:date="2019-08-22T14:32:00Z">
        <w:r>
          <w:rPr>
            <w:rFonts w:hint="eastAsia"/>
          </w:rPr>
          <w:t>多次迭代</w:t>
        </w:r>
      </w:ins>
      <w:r>
        <w:rPr>
          <w:rFonts w:hint="eastAsia"/>
        </w:rPr>
        <w:t>，</w:t>
      </w:r>
      <w:ins w:id="1184" w:author="Yang Hailong" w:date="2019-08-23T10:48:00Z">
        <w:r>
          <w:rPr>
            <w:rFonts w:hint="eastAsia"/>
          </w:rPr>
          <w:t>这里我们</w:t>
        </w:r>
      </w:ins>
      <w:ins w:id="1185" w:author="Yang Hailong" w:date="2019-08-23T10:49:00Z">
        <w:r>
          <w:rPr>
            <w:rFonts w:hint="eastAsia"/>
          </w:rPr>
          <w:t>给出</w:t>
        </w:r>
      </w:ins>
      <w:ins w:id="1186" w:author="you xin" w:date="2019-08-20T15:23:00Z">
        <w:r>
          <w:rPr>
            <w:rFonts w:hint="eastAsia"/>
          </w:rPr>
          <w:t>单GPU加速时</w:t>
        </w:r>
      </w:ins>
      <w:r>
        <w:rPr>
          <w:rFonts w:hint="eastAsia"/>
        </w:rPr>
        <w:t>整个</w:t>
      </w:r>
      <w:ins w:id="1187" w:author="Yang Hailong" w:date="2019-08-23T10:53:00Z">
        <w:r>
          <w:rPr>
            <w:rFonts w:hint="eastAsia"/>
          </w:rPr>
          <w:t>Ind_driver函数</w:t>
        </w:r>
      </w:ins>
      <w:ins w:id="1188" w:author="you xin" w:date="2019-08-22T14:32:00Z">
        <w:r>
          <w:rPr>
            <w:rFonts w:hint="eastAsia"/>
          </w:rPr>
          <w:t>迭代过程</w:t>
        </w:r>
      </w:ins>
      <w:r>
        <w:rPr>
          <w:rFonts w:hint="eastAsia"/>
        </w:rPr>
        <w:t>的执行时间，然后与</w:t>
      </w:r>
      <w:ins w:id="1189" w:author="you xin" w:date="2019-08-22T14:32:00Z">
        <w:r>
          <w:rPr>
            <w:rFonts w:hint="eastAsia"/>
          </w:rPr>
          <w:t>该迭代过程</w:t>
        </w:r>
      </w:ins>
      <w:r>
        <w:rPr>
          <w:rFonts w:hint="eastAsia"/>
        </w:rPr>
        <w:t>在单块CPU上的执行时间进行对比。如图</w:t>
      </w:r>
      <w:ins w:id="1190" w:author="Ve" w:date="2019-08-21T01:36:00Z">
        <w:r>
          <w:rPr>
            <w:rFonts w:hint="eastAsia"/>
          </w:rPr>
          <w:t>5</w:t>
        </w:r>
      </w:ins>
      <w:r>
        <w:rPr>
          <w:rFonts w:hint="eastAsia"/>
        </w:rPr>
        <w:t>所示，在</w:t>
      </w:r>
      <w:ins w:id="1191" w:author="you xin" w:date="2019-08-20T15:24:00Z">
        <w:r>
          <w:rPr>
            <w:rFonts w:hint="eastAsia"/>
          </w:rPr>
          <w:t>测试</w:t>
        </w:r>
      </w:ins>
      <w:ins w:id="1192" w:author="you xin" w:date="2019-08-22T14:32:00Z">
        <w:r>
          <w:rPr>
            <w:rFonts w:hint="eastAsia"/>
          </w:rPr>
          <w:t>的</w:t>
        </w:r>
      </w:ins>
      <w:ins w:id="1193" w:author="you xin" w:date="2019-08-20T15:24:00Z">
        <w:r>
          <w:rPr>
            <w:rFonts w:hint="eastAsia"/>
          </w:rPr>
          <w:t>所有</w:t>
        </w:r>
      </w:ins>
      <w:r>
        <w:rPr>
          <w:rFonts w:hint="eastAsia"/>
        </w:rPr>
        <w:t>算例上，</w:t>
      </w:r>
      <w:ins w:id="1194" w:author="you xin" w:date="2019-08-20T15:25:00Z">
        <w:r>
          <w:rPr>
            <w:rFonts w:hint="eastAsia"/>
          </w:rPr>
          <w:t>GPU</w:t>
        </w:r>
      </w:ins>
      <w:r>
        <w:rPr>
          <w:rFonts w:hint="eastAsia"/>
        </w:rPr>
        <w:t>加速效果都很明显，</w:t>
      </w:r>
      <w:ins w:id="1195" w:author="you xin" w:date="2019-08-20T15:25:00Z">
        <w:r>
          <w:rPr>
            <w:rFonts w:hint="eastAsia"/>
          </w:rPr>
          <w:t>其中</w:t>
        </w:r>
      </w:ins>
      <w:r>
        <w:rPr>
          <w:rFonts w:hint="eastAsia"/>
        </w:rPr>
        <w:t>最高</w:t>
      </w:r>
      <w:ins w:id="1196" w:author="Ve" w:date="2019-08-17T02:21:00Z">
        <w:r>
          <w:rPr>
            <w:rFonts w:hint="eastAsia"/>
          </w:rPr>
          <w:t>的是</w:t>
        </w:r>
      </w:ins>
      <w:r>
        <w:rPr>
          <w:rFonts w:hint="eastAsia"/>
          <w:lang w:val="en-US" w:eastAsia="zh-CN"/>
        </w:rPr>
        <w:t>Sn2Bi-F</w:t>
      </w:r>
      <w:ins w:id="1197" w:author="Ve" w:date="2019-08-17T02:22:00Z">
        <w:r>
          <w:rPr>
            <w:rFonts w:hint="eastAsia"/>
          </w:rPr>
          <w:t>算例，</w:t>
        </w:r>
      </w:ins>
      <w:r>
        <w:rPr>
          <w:rFonts w:hint="eastAsia"/>
        </w:rPr>
        <w:t>达到了5.78</w:t>
      </w:r>
      <w:ins w:id="1198" w:author="Ve" w:date="2019-08-07T01:16:00Z">
        <w:r>
          <w:rPr>
            <w:rFonts w:hint="eastAsia"/>
          </w:rPr>
          <w:t>倍</w:t>
        </w:r>
      </w:ins>
      <w:ins w:id="1199" w:author="Ve" w:date="2019-08-17T02:22:00Z">
        <w:r>
          <w:rPr>
            <w:rFonts w:hint="eastAsia"/>
          </w:rPr>
          <w:t>加速比</w:t>
        </w:r>
      </w:ins>
      <w:ins w:id="1200" w:author="Ve" w:date="2019-08-07T01:16:00Z">
        <w:r>
          <w:rPr>
            <w:rFonts w:hint="eastAsia"/>
          </w:rPr>
          <w:t>，</w:t>
        </w:r>
      </w:ins>
      <w:ins w:id="1201" w:author="Ve" w:date="2019-08-17T02:20:00Z">
        <w:r>
          <w:rPr>
            <w:rFonts w:hint="eastAsia"/>
          </w:rPr>
          <w:t>所有算例的</w:t>
        </w:r>
      </w:ins>
      <w:ins w:id="1202" w:author="Ve" w:date="2019-08-07T01:16:00Z">
        <w:r>
          <w:rPr>
            <w:rFonts w:hint="eastAsia"/>
          </w:rPr>
          <w:t>平均</w:t>
        </w:r>
      </w:ins>
      <w:ins w:id="1203" w:author="Ve" w:date="2019-08-17T02:20:00Z">
        <w:r>
          <w:rPr>
            <w:rFonts w:hint="eastAsia"/>
          </w:rPr>
          <w:t>加速比也有</w:t>
        </w:r>
      </w:ins>
      <w:ins w:id="1204" w:author="Ve" w:date="2019-08-07T01:16:00Z">
        <w:r>
          <w:rPr>
            <w:rFonts w:hint="eastAsia"/>
          </w:rPr>
          <w:t>4.69倍</w:t>
        </w:r>
      </w:ins>
      <w:r>
        <w:rPr>
          <w:rFonts w:hint="eastAsia"/>
        </w:rPr>
        <w:t>。</w:t>
      </w:r>
    </w:p>
    <w:p>
      <w:pPr>
        <w:numPr>
          <w:ilvl w:val="1"/>
          <w:numId w:val="0"/>
        </w:numPr>
        <w:jc w:val="center"/>
        <w:rPr>
          <w:ins w:id="1205" w:author="Ve" w:date="2019-08-21T01:39:00Z"/>
          <w:rFonts w:cs="Times New Roman"/>
        </w:rPr>
      </w:pPr>
      <w:r>
        <w:rPr>
          <w:rFonts w:cs="Times New Roman"/>
        </w:rP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4"/>
        <w:jc w:val="center"/>
      </w:pPr>
      <w:ins w:id="1206" w:author="Ve" w:date="2019-08-21T01:39:00Z">
        <w:r>
          <w:rPr/>
          <w:t xml:space="preserve">Figure </w:t>
        </w:r>
      </w:ins>
      <w:ins w:id="1207" w:author="Ve" w:date="2019-08-21T01:40:00Z">
        <w:r>
          <w:rPr>
            <w:rFonts w:hint="eastAsia"/>
          </w:rPr>
          <w:t>5</w:t>
        </w:r>
      </w:ins>
      <w:ins w:id="1208" w:author="Ve" w:date="2019-08-21T01:39:00Z">
        <w:r>
          <w:rPr>
            <w:rFonts w:hint="eastAsia"/>
          </w:rPr>
          <w:t>：</w:t>
        </w:r>
      </w:ins>
      <w:ins w:id="1209" w:author="Yang Hailong" w:date="2019-08-23T10:49:00Z">
        <w:r>
          <w:rPr>
            <w:rFonts w:hint="eastAsia"/>
          </w:rPr>
          <w:t>The e</w:t>
        </w:r>
      </w:ins>
      <w:ins w:id="1210" w:author="Ve" w:date="2019-08-21T01:39:00Z">
        <w:r>
          <w:rPr>
            <w:rFonts w:hint="eastAsia"/>
          </w:rPr>
          <w:t xml:space="preserve">xecution </w:t>
        </w:r>
      </w:ins>
      <w:ins w:id="1211" w:author="you xin" w:date="2019-08-22T14:33:00Z">
        <w:r>
          <w:rPr/>
          <w:t>t</w:t>
        </w:r>
      </w:ins>
      <w:ins w:id="1212" w:author="Ve" w:date="2019-08-21T01:39:00Z">
        <w:r>
          <w:rPr>
            <w:rFonts w:hint="eastAsia"/>
          </w:rPr>
          <w:t xml:space="preserve">ime and </w:t>
        </w:r>
      </w:ins>
      <w:ins w:id="1213" w:author="Yang Hailong" w:date="2019-08-23T10:50:00Z">
        <w:r>
          <w:rPr>
            <w:rFonts w:hint="eastAsia"/>
          </w:rPr>
          <w:t xml:space="preserve">performance </w:t>
        </w:r>
      </w:ins>
      <w:ins w:id="1214" w:author="Ve" w:date="2019-08-21T01:39:00Z">
        <w:r>
          <w:rPr>
            <w:rFonts w:hint="eastAsia"/>
          </w:rPr>
          <w:t xml:space="preserve">speedup of </w:t>
        </w:r>
      </w:ins>
      <w:ins w:id="1215" w:author="Yang Hailong" w:date="2019-08-23T10:53:00Z">
        <w:r>
          <w:rPr>
            <w:rFonts w:hint="eastAsia"/>
          </w:rPr>
          <w:t>the</w:t>
        </w:r>
      </w:ins>
      <w:ins w:id="1216" w:author="you xin" w:date="2019-08-22T14:33:00Z">
        <w:r>
          <w:rPr/>
          <w:t xml:space="preserve"> Ind_driver</w:t>
        </w:r>
      </w:ins>
      <w:ins w:id="1217" w:author="Yang Hailong" w:date="2019-08-23T10:53:00Z">
        <w:r>
          <w:rPr>
            <w:rFonts w:hint="eastAsia"/>
          </w:rPr>
          <w:t xml:space="preserve"> </w:t>
        </w:r>
      </w:ins>
      <w:ins w:id="1218" w:author="Yang Hailong" w:date="2019-08-23T11:07:00Z">
        <w:r>
          <w:rPr>
            <w:rFonts w:hint="eastAsia"/>
          </w:rPr>
          <w:t>function</w:t>
        </w:r>
      </w:ins>
      <w:ins w:id="1219" w:author="Yang Hailong" w:date="2019-08-23T10:53:00Z">
        <w:r>
          <w:rPr>
            <w:rFonts w:hint="eastAsia"/>
          </w:rPr>
          <w:t xml:space="preserve"> under </w:t>
        </w:r>
      </w:ins>
      <w:ins w:id="1220" w:author="Yang Hailong" w:date="2019-08-23T10:54:00Z">
        <w:r>
          <w:rPr/>
          <w:t>different</w:t>
        </w:r>
      </w:ins>
      <w:ins w:id="1221" w:author="Yang Hailong" w:date="2019-08-23T10:53:00Z">
        <w:r>
          <w:rPr>
            <w:rFonts w:hint="eastAsia"/>
          </w:rPr>
          <w:t xml:space="preserve"> datasets.</w:t>
        </w:r>
      </w:ins>
    </w:p>
    <w:p>
      <w:pPr>
        <w:pStyle w:val="3"/>
        <w:numPr>
          <w:ilvl w:val="1"/>
          <w:numId w:val="0"/>
        </w:numPr>
      </w:pPr>
      <w:r>
        <w:rPr>
          <w:rFonts w:hint="eastAsia"/>
        </w:rPr>
        <w:t>5.3单温</w:t>
      </w:r>
      <w:ins w:id="1222" w:author="Yang Hailong" w:date="2019-08-23T11:01:00Z">
        <w:r>
          <w:rPr>
            <w:rFonts w:hint="eastAsia"/>
          </w:rPr>
          <w:t>度</w:t>
        </w:r>
      </w:ins>
      <w:r>
        <w:rPr>
          <w:rFonts w:hint="eastAsia"/>
        </w:rPr>
        <w:t>计算</w:t>
      </w:r>
    </w:p>
    <w:p>
      <w:pPr>
        <w:ind w:firstLine="420"/>
      </w:pPr>
      <w:r>
        <w:rPr>
          <w:rFonts w:hint="eastAsia"/>
        </w:rPr>
        <w:t>我们在CPU，CPU+GPU和CPU+2*GPUs模式下</w:t>
      </w:r>
      <w:ins w:id="1223" w:author="Yang Hailong" w:date="2019-08-23T11:00:00Z">
        <w:r>
          <w:rPr>
            <w:rFonts w:hint="eastAsia"/>
          </w:rPr>
          <w:t>对</w:t>
        </w:r>
      </w:ins>
      <w:ins w:id="1224" w:author="Yang Hailong" w:date="2019-08-23T11:01:00Z">
        <w:r>
          <w:rPr>
            <w:rFonts w:hint="eastAsia"/>
          </w:rPr>
          <w:t>ShengBTE单温度计算</w:t>
        </w:r>
      </w:ins>
      <w:ins w:id="1225" w:author="Yang Hailong" w:date="2019-08-23T11:04:00Z">
        <w:r>
          <w:rPr>
            <w:rFonts w:hint="eastAsia"/>
          </w:rPr>
          <w:t>的整体</w:t>
        </w:r>
      </w:ins>
      <w:ins w:id="1226" w:author="Yang Hailong" w:date="2019-08-23T11:01:00Z">
        <w:r>
          <w:rPr>
            <w:rFonts w:hint="eastAsia"/>
          </w:rPr>
          <w:t>性能</w:t>
        </w:r>
      </w:ins>
      <w:r>
        <w:rPr>
          <w:rFonts w:hint="eastAsia"/>
        </w:rPr>
        <w:t>进行了</w:t>
      </w:r>
      <w:ins w:id="1227" w:author="Yang Hailong" w:date="2019-08-23T11:01:00Z">
        <w:r>
          <w:rPr>
            <w:rFonts w:hint="eastAsia"/>
          </w:rPr>
          <w:t>实验验证</w:t>
        </w:r>
      </w:ins>
      <w:r>
        <w:rPr>
          <w:rFonts w:hint="eastAsia"/>
        </w:rPr>
        <w:t>，</w:t>
      </w:r>
      <w:r>
        <w:t>图</w:t>
      </w:r>
      <w:ins w:id="1228" w:author="Ve" w:date="2019-08-21T01:40:00Z">
        <w:r>
          <w:rPr>
            <w:rFonts w:hint="eastAsia"/>
          </w:rPr>
          <w:t>6</w:t>
        </w:r>
      </w:ins>
      <w:r>
        <w:t>展示了在温度为300</w:t>
      </w:r>
      <w:ins w:id="1229" w:author="Ve" w:date="2019-08-22T20:58:00Z">
        <w:r>
          <w:rPr>
            <w:rFonts w:hint="eastAsia"/>
          </w:rPr>
          <w:t>K</w:t>
        </w:r>
      </w:ins>
      <w:r>
        <w:t>条件下使用不同的七个算例计算得到的时间与加速比</w:t>
      </w:r>
      <w:r>
        <w:rPr>
          <w:rFonts w:hint="eastAsia"/>
        </w:rPr>
        <w:t>。单块GPU对比单块CPU</w:t>
      </w:r>
      <w:r>
        <w:t>最高得到了</w:t>
      </w:r>
      <w:r>
        <w:rPr>
          <w:rFonts w:hint="eastAsia"/>
        </w:rPr>
        <w:t>4.62</w:t>
      </w:r>
      <w:ins w:id="1230" w:author="Ve" w:date="2019-08-17T02:56:00Z">
        <w:r>
          <w:rPr>
            <w:rFonts w:hint="eastAsia"/>
          </w:rPr>
          <w:t>倍</w:t>
        </w:r>
      </w:ins>
      <w:r>
        <w:t>的加速比，</w:t>
      </w:r>
      <w:ins w:id="1231" w:author="Ve" w:date="2019-08-17T02:57:00Z">
        <w:r>
          <w:rPr>
            <w:rFonts w:hint="eastAsia"/>
          </w:rPr>
          <w:t>所有算例</w:t>
        </w:r>
      </w:ins>
      <w:ins w:id="1232" w:author="Ve" w:date="2019-08-07T01:46:00Z">
        <w:r>
          <w:rPr>
            <w:rFonts w:hint="eastAsia"/>
          </w:rPr>
          <w:t>平均加速比为</w:t>
        </w:r>
      </w:ins>
      <w:ins w:id="1233" w:author="Ve" w:date="2019-08-07T01:47:00Z">
        <w:r>
          <w:rPr>
            <w:rFonts w:hint="eastAsia"/>
          </w:rPr>
          <w:t>3.80</w:t>
        </w:r>
      </w:ins>
      <w:ins w:id="1234" w:author="Ve" w:date="2019-08-17T02:57:00Z">
        <w:r>
          <w:rPr>
            <w:rFonts w:hint="eastAsia"/>
          </w:rPr>
          <w:t>倍</w:t>
        </w:r>
      </w:ins>
      <w:ins w:id="1235" w:author="Ve" w:date="2019-08-07T01:47:00Z">
        <w:r>
          <w:rPr>
            <w:rFonts w:hint="eastAsia"/>
          </w:rPr>
          <w:t>。虽然大多数算例表现良好，</w:t>
        </w:r>
      </w:ins>
      <w:r>
        <w:t>但是一些算例</w:t>
      </w:r>
      <w:ins w:id="1236" w:author="Ve" w:date="2019-08-07T01:47:00Z">
        <w:r>
          <w:rPr>
            <w:rFonts w:hint="eastAsia"/>
          </w:rPr>
          <w:t>加速比</w:t>
        </w:r>
      </w:ins>
      <w:r>
        <w:t>仅有</w:t>
      </w:r>
      <w:r>
        <w:rPr>
          <w:rFonts w:hint="eastAsia"/>
        </w:rPr>
        <w:t>1.44</w:t>
      </w:r>
      <w:ins w:id="1237" w:author="Ve" w:date="2019-08-17T02:58:00Z">
        <w:r>
          <w:rPr>
            <w:rFonts w:hint="eastAsia"/>
          </w:rPr>
          <w:t>倍</w:t>
        </w:r>
      </w:ins>
      <w:r>
        <w:t>。对于加速比不高的算例</w:t>
      </w:r>
      <w:ins w:id="1238" w:author="Ve" w:date="2019-08-17T02:59:00Z">
        <w:r>
          <w:rPr/>
          <w:t>penta-graphene</w:t>
        </w:r>
      </w:ins>
      <w:r>
        <w:t>，</w:t>
      </w:r>
      <w:ins w:id="1239" w:author="Yang Hailong" w:date="2019-08-23T11:02:00Z">
        <w:r>
          <w:rPr>
            <w:rFonts w:hint="eastAsia"/>
          </w:rPr>
          <w:t>通过</w:t>
        </w:r>
      </w:ins>
      <w:r>
        <w:t>分析源代码与</w:t>
      </w:r>
      <w:ins w:id="1240" w:author="Yang Hailong" w:date="2019-08-23T11:02:00Z">
        <w:r>
          <w:rPr>
            <w:rFonts w:hint="eastAsia"/>
          </w:rPr>
          <w:t xml:space="preserve">Intel </w:t>
        </w:r>
      </w:ins>
      <w:r>
        <w:t>Vtune收集</w:t>
      </w:r>
      <w:ins w:id="1241" w:author="Yang Hailong" w:date="2019-08-23T11:02:00Z">
        <w:r>
          <w:rPr>
            <w:rFonts w:hint="eastAsia"/>
          </w:rPr>
          <w:t>性能</w:t>
        </w:r>
      </w:ins>
      <w:r>
        <w:t>数据发现</w:t>
      </w:r>
      <w:ins w:id="1242" w:author="Ve" w:date="2019-08-17T02:59:00Z">
        <w:r>
          <w:rPr>
            <w:rFonts w:hint="eastAsia"/>
          </w:rPr>
          <w:t>其</w:t>
        </w:r>
      </w:ins>
      <w:r>
        <w:t>不是一个计算密集的算例</w:t>
      </w:r>
      <w:ins w:id="1243" w:author="Ve" w:date="2019-08-07T01:50:00Z">
        <w:r>
          <w:rPr>
            <w:rFonts w:hint="eastAsia"/>
          </w:rPr>
          <w:t>，</w:t>
        </w:r>
      </w:ins>
      <w:ins w:id="1244" w:author="you xin" w:date="2019-08-22T14:40:00Z">
        <w:r>
          <w:rPr>
            <w:rFonts w:hint="eastAsia"/>
          </w:rPr>
          <w:t>其</w:t>
        </w:r>
      </w:ins>
      <w:ins w:id="1245" w:author="Ve" w:date="2019-08-07T01:50:00Z">
        <w:r>
          <w:rPr>
            <w:rFonts w:hint="eastAsia"/>
          </w:rPr>
          <w:t>执行</w:t>
        </w:r>
      </w:ins>
      <w:ins w:id="1246" w:author="you xin" w:date="2019-08-22T14:38:00Z">
        <w:r>
          <w:rPr>
            <w:rFonts w:hint="eastAsia"/>
          </w:rPr>
          <w:t>有效</w:t>
        </w:r>
      </w:ins>
      <w:ins w:id="1247" w:author="Ve" w:date="2019-08-07T01:51:00Z">
        <w:r>
          <w:rPr>
            <w:rFonts w:hint="eastAsia"/>
          </w:rPr>
          <w:t>计算次数</w:t>
        </w:r>
      </w:ins>
      <w:ins w:id="1248" w:author="you xin" w:date="2019-08-22T14:38:00Z">
        <w:r>
          <w:rPr>
            <w:rFonts w:hint="eastAsia"/>
          </w:rPr>
          <w:t>（算法</w:t>
        </w:r>
      </w:ins>
      <w:ins w:id="1249" w:author="you xin" w:date="2019-08-22T14:39:00Z">
        <w:r>
          <w:rPr>
            <w:rFonts w:hint="eastAsia"/>
          </w:rPr>
          <w:t>1行</w:t>
        </w:r>
      </w:ins>
      <w:r>
        <w:rPr>
          <w:rFonts w:hint="eastAsia"/>
        </w:rPr>
        <w:t>9</w:t>
      </w:r>
      <w:ins w:id="1250" w:author="you xin" w:date="2019-08-22T14:39:00Z">
        <w:r>
          <w:rPr>
            <w:rFonts w:hint="eastAsia"/>
          </w:rPr>
          <w:t>-</w:t>
        </w:r>
      </w:ins>
      <w:r>
        <w:rPr>
          <w:rFonts w:hint="eastAsia"/>
        </w:rPr>
        <w:t>17</w:t>
      </w:r>
      <w:ins w:id="1251" w:author="you xin" w:date="2019-08-22T14:38:00Z">
        <w:r>
          <w:rPr>
            <w:rFonts w:hint="eastAsia"/>
          </w:rPr>
          <w:t>）</w:t>
        </w:r>
      </w:ins>
      <w:ins w:id="1252" w:author="Ve" w:date="2019-08-07T01:54:00Z">
        <w:r>
          <w:rPr>
            <w:rFonts w:hint="eastAsia"/>
          </w:rPr>
          <w:t>远不如其他算例</w:t>
        </w:r>
      </w:ins>
      <w:r>
        <w:t>。</w:t>
      </w:r>
      <w:r>
        <w:rPr>
          <w:rFonts w:hint="eastAsia"/>
        </w:rPr>
        <w:t>这一点在5.2小节的kernel加速比</w:t>
      </w:r>
      <w:ins w:id="1253" w:author="you xin" w:date="2019-08-22T14:40:00Z">
        <w:r>
          <w:rPr>
            <w:rFonts w:hint="eastAsia"/>
          </w:rPr>
          <w:t>（图5中g</w:t>
        </w:r>
      </w:ins>
      <w:ins w:id="1254" w:author="you xin" w:date="2019-08-22T14:40:00Z">
        <w:r>
          <w:rPr/>
          <w:t>ra</w:t>
        </w:r>
      </w:ins>
      <w:ins w:id="1255" w:author="you xin" w:date="2019-08-22T14:41:00Z">
        <w:r>
          <w:rPr/>
          <w:t>phene</w:t>
        </w:r>
      </w:ins>
      <w:ins w:id="1256" w:author="you xin" w:date="2019-08-22T14:40:00Z">
        <w:r>
          <w:rPr>
            <w:rFonts w:hint="eastAsia"/>
          </w:rPr>
          <w:t>）</w:t>
        </w:r>
      </w:ins>
      <w:r>
        <w:rPr>
          <w:rFonts w:hint="eastAsia"/>
        </w:rPr>
        <w:t>中</w:t>
      </w:r>
      <w:ins w:id="1257" w:author="Ve" w:date="2019-08-07T01:54:00Z">
        <w:r>
          <w:rPr>
            <w:rFonts w:hint="eastAsia"/>
          </w:rPr>
          <w:t>也</w:t>
        </w:r>
      </w:ins>
      <w:r>
        <w:rPr>
          <w:rFonts w:hint="eastAsia"/>
        </w:rPr>
        <w:t>可以得到验证。同时</w:t>
      </w:r>
      <w:ins w:id="1258" w:author="Ve" w:date="2019-08-07T01:56:00Z">
        <w:r>
          <w:rPr>
            <w:rFonts w:hint="eastAsia"/>
          </w:rPr>
          <w:t>我们</w:t>
        </w:r>
      </w:ins>
      <w:ins w:id="1259" w:author="Ve" w:date="2019-08-07T01:57:00Z">
        <w:r>
          <w:rPr>
            <w:rFonts w:hint="eastAsia"/>
          </w:rPr>
          <w:t>进行了扩展性实验，</w:t>
        </w:r>
      </w:ins>
      <w:ins w:id="1260" w:author="Ve" w:date="2019-08-07T02:02:00Z">
        <w:r>
          <w:rPr>
            <w:rFonts w:hint="eastAsia"/>
          </w:rPr>
          <w:t>使用两块GPU运行</w:t>
        </w:r>
      </w:ins>
      <w:ins w:id="1261" w:author="Ve" w:date="2019-08-07T02:03:00Z">
        <w:r>
          <w:rPr>
            <w:rFonts w:hint="eastAsia"/>
          </w:rPr>
          <w:t>与单块GPU运行对比。如图</w:t>
        </w:r>
      </w:ins>
      <w:ins w:id="1262" w:author="Ve" w:date="2019-08-21T01:40:00Z">
        <w:r>
          <w:rPr>
            <w:rFonts w:hint="eastAsia"/>
          </w:rPr>
          <w:t>7</w:t>
        </w:r>
      </w:ins>
      <w:ins w:id="1263" w:author="Yang Hailong" w:date="2019-08-23T11:05:00Z">
        <w:r>
          <w:rPr>
            <w:rFonts w:hint="eastAsia"/>
          </w:rPr>
          <w:t>所示。</w:t>
        </w:r>
      </w:ins>
      <w:ins w:id="1264" w:author="you xin" w:date="2019-08-22T14:44:00Z">
        <w:r>
          <w:rPr>
            <w:rFonts w:hint="eastAsia"/>
          </w:rPr>
          <w:t>在所有算例中</w:t>
        </w:r>
      </w:ins>
      <w:ins w:id="1265" w:author="Yang Hailong" w:date="2019-08-23T11:06:00Z">
        <w:r>
          <w:rPr>
            <w:rFonts w:hint="eastAsia"/>
          </w:rPr>
          <w:t>两块GPU可以获得</w:t>
        </w:r>
      </w:ins>
      <w:ins w:id="1266" w:author="Ve" w:date="2019-08-07T02:12:00Z">
        <w:r>
          <w:rPr>
            <w:rFonts w:hint="eastAsia"/>
          </w:rPr>
          <w:t>1.4</w:t>
        </w:r>
      </w:ins>
      <w:ins w:id="1267" w:author="Ve" w:date="2019-08-22T18:50:00Z">
        <w:r>
          <w:rPr>
            <w:rFonts w:hint="eastAsia"/>
          </w:rPr>
          <w:t>5</w:t>
        </w:r>
      </w:ins>
      <w:ins w:id="1268" w:author="Ve" w:date="2019-08-07T02:12:00Z">
        <w:r>
          <w:rPr>
            <w:rFonts w:hint="eastAsia"/>
          </w:rPr>
          <w:t>~1.</w:t>
        </w:r>
      </w:ins>
      <w:ins w:id="1269" w:author="Ve" w:date="2019-08-22T18:50:00Z">
        <w:r>
          <w:rPr>
            <w:rFonts w:hint="eastAsia"/>
          </w:rPr>
          <w:t>76</w:t>
        </w:r>
      </w:ins>
      <w:ins w:id="1270" w:author="Ve" w:date="2019-08-07T02:12:00Z">
        <w:r>
          <w:rPr>
            <w:rFonts w:hint="eastAsia"/>
          </w:rPr>
          <w:t>倍的加速比</w:t>
        </w:r>
      </w:ins>
      <w:ins w:id="1271" w:author="you xin" w:date="2019-08-22T14:44:00Z">
        <w:r>
          <w:rPr>
            <w:rFonts w:hint="eastAsia"/>
          </w:rPr>
          <w:t>，其中</w:t>
        </w:r>
      </w:ins>
      <w:ins w:id="1272" w:author="Ve" w:date="2019-08-07T02:12:00Z">
        <w:r>
          <w:rPr>
            <w:rFonts w:hint="eastAsia"/>
          </w:rPr>
          <w:t>最高</w:t>
        </w:r>
      </w:ins>
      <w:ins w:id="1273" w:author="Ve" w:date="2019-08-17T03:00:00Z">
        <w:r>
          <w:rPr>
            <w:rFonts w:hint="eastAsia"/>
          </w:rPr>
          <w:t>为InYCd算例</w:t>
        </w:r>
      </w:ins>
      <w:ins w:id="1274" w:author="Ve" w:date="2019-08-07T02:15:00Z">
        <w:r>
          <w:rPr>
            <w:rFonts w:hint="eastAsia"/>
          </w:rPr>
          <w:t>达到了1.76倍，</w:t>
        </w:r>
      </w:ins>
      <w:ins w:id="1275" w:author="Ve" w:date="2019-08-17T03:01:00Z">
        <w:r>
          <w:rPr>
            <w:rFonts w:hint="eastAsia"/>
          </w:rPr>
          <w:t>所有算例</w:t>
        </w:r>
      </w:ins>
      <w:ins w:id="1276" w:author="Ve" w:date="2019-08-07T02:15:00Z">
        <w:r>
          <w:rPr>
            <w:rFonts w:hint="eastAsia"/>
          </w:rPr>
          <w:t>平均</w:t>
        </w:r>
      </w:ins>
      <w:ins w:id="1277" w:author="Ve" w:date="2019-08-17T14:14:00Z">
        <w:r>
          <w:rPr>
            <w:rFonts w:hint="eastAsia"/>
          </w:rPr>
          <w:t>加速比</w:t>
        </w:r>
      </w:ins>
      <w:ins w:id="1278" w:author="Ve" w:date="2019-08-07T02:15:00Z">
        <w:r>
          <w:rPr>
            <w:rFonts w:hint="eastAsia"/>
          </w:rPr>
          <w:t>为1.59倍。</w:t>
        </w:r>
      </w:ins>
      <w:r>
        <w:rPr>
          <w:rFonts w:hint="eastAsia"/>
        </w:rPr>
        <w:t>同时，两块GPU下的InYCd算例得到了相对于单块CPU最高8.16倍的加速比。</w:t>
      </w:r>
    </w:p>
    <w:p>
      <w:pPr>
        <w:rPr>
          <w:ins w:id="1279" w:author="Ve" w:date="2019-08-21T01:40:00Z"/>
        </w:rPr>
      </w:pPr>
      <w:r>
        <w:drawing>
          <wp:inline distT="0" distB="0" distL="114300" distR="114300">
            <wp:extent cx="5753100" cy="2803525"/>
            <wp:effectExtent l="4445" t="4445" r="18415" b="11430"/>
            <wp:docPr id="1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Start w:id="46"/>
      <w:commentRangeStart w:id="47"/>
      <w:commentRangeStart w:id="48"/>
      <w:commentRangeStart w:id="49"/>
      <w:r>
        <w:rPr>
          <w:rStyle w:val="13"/>
        </w:rPr>
        <w:commentReference w:id="46"/>
      </w:r>
      <w:commentRangeEnd w:id="46"/>
      <w:commentRangeEnd w:id="47"/>
      <w:r>
        <w:commentReference w:id="47"/>
      </w:r>
      <w:commentRangeEnd w:id="48"/>
      <w:r>
        <w:rPr>
          <w:rStyle w:val="13"/>
        </w:rPr>
        <w:commentReference w:id="48"/>
      </w:r>
      <w:commentRangeEnd w:id="49"/>
      <w:r>
        <w:commentReference w:id="49"/>
      </w:r>
    </w:p>
    <w:p>
      <w:pPr>
        <w:pStyle w:val="4"/>
        <w:jc w:val="center"/>
        <w:rPr>
          <w:ins w:id="1280" w:author="Ve" w:date="2019-08-21T01:40:00Z"/>
        </w:rPr>
      </w:pPr>
      <w:ins w:id="1281" w:author="Ve" w:date="2019-08-21T01:40:00Z">
        <w:r>
          <w:rPr/>
          <w:t xml:space="preserve">Figure </w:t>
        </w:r>
      </w:ins>
      <w:ins w:id="1282" w:author="Ve" w:date="2019-08-21T01:40:00Z">
        <w:r>
          <w:rPr>
            <w:rFonts w:hint="eastAsia"/>
          </w:rPr>
          <w:t>6：</w:t>
        </w:r>
      </w:ins>
      <w:ins w:id="1283" w:author="Yang Hailong" w:date="2019-08-23T11:07:00Z">
        <w:r>
          <w:rPr>
            <w:rFonts w:hint="eastAsia"/>
          </w:rPr>
          <w:t xml:space="preserve">The execution </w:t>
        </w:r>
      </w:ins>
      <w:ins w:id="1284" w:author="Yang Hailong" w:date="2019-08-23T11:07:00Z">
        <w:r>
          <w:rPr/>
          <w:t>t</w:t>
        </w:r>
      </w:ins>
      <w:ins w:id="1285" w:author="Yang Hailong" w:date="2019-08-23T11:07:00Z">
        <w:r>
          <w:rPr>
            <w:rFonts w:hint="eastAsia"/>
          </w:rPr>
          <w:t xml:space="preserve">ime and performance speedup of </w:t>
        </w:r>
      </w:ins>
      <w:ins w:id="1286" w:author="Yang Hailong" w:date="2019-08-23T11:08:00Z">
        <w:r>
          <w:rPr>
            <w:rFonts w:hint="eastAsia"/>
          </w:rPr>
          <w:t>our</w:t>
        </w:r>
      </w:ins>
      <w:ins w:id="1287" w:author="Yang Hailong" w:date="2019-08-23T11:07:00Z">
        <w:r>
          <w:rPr/>
          <w:t xml:space="preserve"> </w:t>
        </w:r>
      </w:ins>
      <w:ins w:id="1288" w:author="Yang Hailong" w:date="2019-08-23T11:08:00Z">
        <w:r>
          <w:rPr>
            <w:rFonts w:hint="eastAsia"/>
          </w:rPr>
          <w:t>optimized ShengBTE</w:t>
        </w:r>
      </w:ins>
      <w:ins w:id="1289" w:author="Yang Hailong" w:date="2019-08-23T11:07:00Z">
        <w:r>
          <w:rPr>
            <w:rFonts w:hint="eastAsia"/>
          </w:rPr>
          <w:t xml:space="preserve"> under </w:t>
        </w:r>
      </w:ins>
      <w:ins w:id="1290" w:author="Yang Hailong" w:date="2019-08-23T11:07:00Z">
        <w:r>
          <w:rPr/>
          <w:t>different</w:t>
        </w:r>
      </w:ins>
      <w:ins w:id="1291" w:author="Yang Hailong" w:date="2019-08-23T11:07:00Z">
        <w:r>
          <w:rPr>
            <w:rFonts w:hint="eastAsia"/>
          </w:rPr>
          <w:t xml:space="preserve"> datasets.</w:t>
        </w:r>
      </w:ins>
    </w:p>
    <w:p/>
    <w:p>
      <w:pPr>
        <w:pStyle w:val="3"/>
        <w:numPr>
          <w:ilvl w:val="1"/>
          <w:numId w:val="0"/>
        </w:numPr>
        <w:rPr>
          <w:ins w:id="1292" w:author="Ve" w:date="2019-08-21T01:41:00Z"/>
        </w:rPr>
      </w:pPr>
      <w:r>
        <w:drawing>
          <wp:inline distT="0" distB="0" distL="114300" distR="114300">
            <wp:extent cx="5664200" cy="2865120"/>
            <wp:effectExtent l="4445" t="4445" r="15875" b="10795"/>
            <wp:docPr id="5"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50"/>
      <w:commentRangeStart w:id="51"/>
      <w:r>
        <w:rPr>
          <w:rStyle w:val="13"/>
          <w:rFonts w:eastAsia="宋体" w:cstheme="minorBidi"/>
          <w:bCs w:val="0"/>
        </w:rPr>
        <w:commentReference w:id="50"/>
      </w:r>
      <w:commentRangeEnd w:id="50"/>
      <w:commentRangeEnd w:id="51"/>
      <w:r>
        <w:commentReference w:id="51"/>
      </w:r>
    </w:p>
    <w:p>
      <w:pPr>
        <w:pStyle w:val="4"/>
        <w:jc w:val="center"/>
      </w:pPr>
      <w:ins w:id="1293" w:author="Ve" w:date="2019-08-21T01:41:00Z">
        <w:r>
          <w:rPr/>
          <w:t xml:space="preserve">Figure </w:t>
        </w:r>
      </w:ins>
      <w:ins w:id="1294" w:author="Ve" w:date="2019-08-21T01:42:00Z">
        <w:r>
          <w:rPr>
            <w:rFonts w:hint="eastAsia"/>
          </w:rPr>
          <w:t>7</w:t>
        </w:r>
      </w:ins>
      <w:ins w:id="1295" w:author="Ve" w:date="2019-08-21T01:41:00Z">
        <w:r>
          <w:rPr>
            <w:rFonts w:hint="eastAsia"/>
          </w:rPr>
          <w:t>：</w:t>
        </w:r>
      </w:ins>
      <w:ins w:id="1296" w:author="Yang Hailong" w:date="2019-08-23T11:07:00Z">
        <w:r>
          <w:rPr>
            <w:rFonts w:hint="eastAsia"/>
          </w:rPr>
          <w:t>The s</w:t>
        </w:r>
      </w:ins>
      <w:ins w:id="1297" w:author="you xin" w:date="2019-08-22T14:43:00Z">
        <w:r>
          <w:rPr/>
          <w:t xml:space="preserve">calability of </w:t>
        </w:r>
      </w:ins>
      <w:ins w:id="1298" w:author="Yang Hailong" w:date="2019-08-23T11:07:00Z">
        <w:r>
          <w:rPr>
            <w:rFonts w:hint="eastAsia"/>
          </w:rPr>
          <w:t xml:space="preserve">our optimized ShengBTE </w:t>
        </w:r>
      </w:ins>
      <w:ins w:id="1299" w:author="Yang Hailong" w:date="2019-08-23T11:06:00Z">
        <w:r>
          <w:rPr>
            <w:rFonts w:hint="eastAsia"/>
          </w:rPr>
          <w:t>across multiple GPUs under different datasets.</w:t>
        </w:r>
      </w:ins>
    </w:p>
    <w:p>
      <w:pPr>
        <w:pStyle w:val="3"/>
        <w:numPr>
          <w:ilvl w:val="1"/>
          <w:numId w:val="0"/>
        </w:numPr>
      </w:pPr>
      <w:r>
        <w:rPr>
          <w:rFonts w:hint="eastAsia"/>
        </w:rPr>
        <w:t xml:space="preserve">5.4 </w:t>
      </w:r>
      <w:ins w:id="1300" w:author="Yang Hailong" w:date="2019-08-23T11:01:00Z">
        <w:r>
          <w:rPr>
            <w:rFonts w:hint="eastAsia"/>
          </w:rPr>
          <w:t>连续温度</w:t>
        </w:r>
      </w:ins>
      <w:r>
        <w:rPr>
          <w:rFonts w:hint="eastAsia"/>
        </w:rPr>
        <w:t>计算</w:t>
      </w:r>
    </w:p>
    <w:p>
      <w:pPr>
        <w:ind w:firstLine="420"/>
      </w:pPr>
      <w:r>
        <w:rPr>
          <w:rFonts w:hint="eastAsia"/>
        </w:rPr>
        <w:t>同时，</w:t>
      </w:r>
      <w:ins w:id="1301" w:author="you xin" w:date="2019-08-20T15:26:00Z">
        <w:r>
          <w:rPr>
            <w:rFonts w:hint="eastAsia"/>
          </w:rPr>
          <w:t>为了测试我们的</w:t>
        </w:r>
      </w:ins>
      <w:ins w:id="1302" w:author="Yang Hailong" w:date="2019-08-23T11:21:00Z">
        <w:r>
          <w:rPr>
            <w:rFonts w:hint="eastAsia"/>
          </w:rPr>
          <w:t>GPU</w:t>
        </w:r>
      </w:ins>
      <w:ins w:id="1303" w:author="you xin" w:date="2019-08-20T15:26:00Z">
        <w:r>
          <w:rPr>
            <w:rFonts w:hint="eastAsia"/>
          </w:rPr>
          <w:t>优化方法在</w:t>
        </w:r>
      </w:ins>
      <w:r>
        <w:rPr>
          <w:rFonts w:hint="eastAsia"/>
        </w:rPr>
        <w:t>ShengBTE连续温度</w:t>
      </w:r>
      <w:ins w:id="1304" w:author="Yang Hailong" w:date="2019-08-23T11:22:00Z">
        <w:r>
          <w:rPr>
            <w:rFonts w:hint="eastAsia"/>
          </w:rPr>
          <w:t>模拟</w:t>
        </w:r>
      </w:ins>
      <w:r>
        <w:rPr>
          <w:rFonts w:hint="eastAsia"/>
        </w:rPr>
        <w:t>下的</w:t>
      </w:r>
      <w:ins w:id="1305" w:author="you xin" w:date="2019-08-20T15:26:00Z">
        <w:r>
          <w:rPr>
            <w:rFonts w:hint="eastAsia"/>
          </w:rPr>
          <w:t>加速效果</w:t>
        </w:r>
      </w:ins>
      <w:r>
        <w:rPr>
          <w:rFonts w:hint="eastAsia"/>
        </w:rPr>
        <w:t>，我们使用Sn2Bi-F算例进行了以300K</w:t>
      </w:r>
      <w:ins w:id="1306" w:author="Yang Hailong" w:date="2019-08-23T11:23:00Z">
        <w:r>
          <w:rPr>
            <w:rFonts w:hint="eastAsia"/>
          </w:rPr>
          <w:t>温度</w:t>
        </w:r>
      </w:ins>
      <w:r>
        <w:rPr>
          <w:rFonts w:hint="eastAsia"/>
        </w:rPr>
        <w:t>开始的步长为100K的多次</w:t>
      </w:r>
      <w:ins w:id="1307" w:author="Yang Hailong" w:date="2019-08-23T11:23:00Z">
        <w:r>
          <w:rPr>
            <w:rFonts w:hint="eastAsia"/>
          </w:rPr>
          <w:t>计算</w:t>
        </w:r>
      </w:ins>
      <w:r>
        <w:rPr>
          <w:rFonts w:hint="eastAsia"/>
        </w:rPr>
        <w:t>。图</w:t>
      </w:r>
      <w:ins w:id="1308" w:author="Ve" w:date="2019-08-21T01:43:00Z">
        <w:r>
          <w:rPr>
            <w:rFonts w:hint="eastAsia"/>
          </w:rPr>
          <w:t>8</w:t>
        </w:r>
      </w:ins>
      <w:r>
        <w:rPr>
          <w:rFonts w:hint="eastAsia"/>
        </w:rPr>
        <w:t>是连温条件下</w:t>
      </w:r>
      <w:ins w:id="1309" w:author="Yang Hailong" w:date="2019-08-23T11:24:00Z">
        <w:r>
          <w:rPr>
            <w:rFonts w:hint="eastAsia"/>
          </w:rPr>
          <w:t>ShengBTE</w:t>
        </w:r>
      </w:ins>
      <w:r>
        <w:rPr>
          <w:rFonts w:hint="eastAsia"/>
        </w:rPr>
        <w:t>在单块CPU和两</w:t>
      </w:r>
      <w:commentRangeStart w:id="52"/>
      <w:commentRangeStart w:id="53"/>
      <w:r>
        <w:rPr>
          <w:rFonts w:hint="eastAsia"/>
        </w:rPr>
        <w:t>块GPU</w:t>
      </w:r>
      <w:commentRangeEnd w:id="52"/>
      <w:r>
        <w:rPr>
          <w:rStyle w:val="13"/>
        </w:rPr>
        <w:commentReference w:id="52"/>
      </w:r>
      <w:commentRangeEnd w:id="53"/>
      <w:r>
        <w:commentReference w:id="53"/>
      </w:r>
      <w:r>
        <w:rPr>
          <w:rFonts w:hint="eastAsia"/>
        </w:rPr>
        <w:t>上的运行时间与加速比。从图中可以看出，随着运行温度区间越来越长，GPU得到的加速比越来越高并趋于平稳。</w:t>
      </w:r>
      <w:ins w:id="1310" w:author="Ve" w:date="2019-08-07T02:28:00Z">
        <w:r>
          <w:rPr>
            <w:rFonts w:hint="eastAsia"/>
          </w:rPr>
          <w:t>在300K温度下得到的加速比为</w:t>
        </w:r>
      </w:ins>
      <w:r>
        <w:rPr>
          <w:rFonts w:hint="eastAsia"/>
        </w:rPr>
        <w:t>5.84</w:t>
      </w:r>
      <w:ins w:id="1311" w:author="Ve" w:date="2019-08-17T03:01:00Z">
        <w:r>
          <w:rPr>
            <w:rFonts w:hint="eastAsia"/>
          </w:rPr>
          <w:t>倍</w:t>
        </w:r>
      </w:ins>
      <w:ins w:id="1312" w:author="Ve" w:date="2019-08-07T02:28:00Z">
        <w:r>
          <w:rPr>
            <w:rFonts w:hint="eastAsia"/>
          </w:rPr>
          <w:t>，</w:t>
        </w:r>
      </w:ins>
      <w:ins w:id="1313" w:author="Yang Hailong" w:date="2019-08-23T11:25:00Z">
        <w:r>
          <w:rPr>
            <w:rFonts w:hint="eastAsia"/>
          </w:rPr>
          <w:t>随着模拟温度区间扩大而</w:t>
        </w:r>
      </w:ins>
      <w:ins w:id="1314" w:author="Ve" w:date="2019-08-07T02:29:00Z">
        <w:r>
          <w:rPr>
            <w:rFonts w:hint="eastAsia"/>
          </w:rPr>
          <w:t>逐步增</w:t>
        </w:r>
      </w:ins>
      <w:ins w:id="1315" w:author="Yang Hailong" w:date="2019-08-23T11:25:00Z">
        <w:r>
          <w:rPr>
            <w:rFonts w:hint="eastAsia"/>
          </w:rPr>
          <w:t>加</w:t>
        </w:r>
      </w:ins>
      <w:ins w:id="1316" w:author="Ve" w:date="2019-08-07T02:29:00Z">
        <w:r>
          <w:rPr>
            <w:rFonts w:hint="eastAsia"/>
          </w:rPr>
          <w:t>到</w:t>
        </w:r>
      </w:ins>
      <w:r>
        <w:rPr>
          <w:rFonts w:hint="eastAsia"/>
        </w:rPr>
        <w:t>6.32</w:t>
      </w:r>
      <w:ins w:id="1317" w:author="Ve" w:date="2019-08-17T03:01:00Z">
        <w:r>
          <w:rPr>
            <w:rFonts w:hint="eastAsia"/>
          </w:rPr>
          <w:t>倍</w:t>
        </w:r>
      </w:ins>
      <w:ins w:id="1318" w:author="Ve" w:date="2019-08-07T02:30:00Z">
        <w:r>
          <w:rPr>
            <w:rFonts w:hint="eastAsia"/>
          </w:rPr>
          <w:t>，</w:t>
        </w:r>
      </w:ins>
      <w:ins w:id="1319" w:author="Yang Hailong" w:date="2019-08-23T11:25:00Z">
        <w:r>
          <w:rPr>
            <w:rFonts w:hint="eastAsia"/>
          </w:rPr>
          <w:t>平均加速比可以达到</w:t>
        </w:r>
      </w:ins>
      <w:r>
        <w:rPr>
          <w:rFonts w:hint="eastAsia"/>
        </w:rPr>
        <w:t>6.18</w:t>
      </w:r>
      <w:ins w:id="1320" w:author="Ve" w:date="2019-08-17T03:01:00Z">
        <w:r>
          <w:rPr>
            <w:rFonts w:hint="eastAsia"/>
          </w:rPr>
          <w:t>倍</w:t>
        </w:r>
      </w:ins>
      <w:ins w:id="1321" w:author="Ve" w:date="2019-08-07T02:37:00Z">
        <w:r>
          <w:rPr>
            <w:rFonts w:hint="eastAsia"/>
          </w:rPr>
          <w:t>，</w:t>
        </w:r>
      </w:ins>
      <w:ins w:id="1322" w:author="Yang Hailong" w:date="2019-08-23T11:26:00Z">
        <w:r>
          <w:rPr>
            <w:rFonts w:hint="eastAsia"/>
          </w:rPr>
          <w:t>而当模拟温度区间超过800K</w:t>
        </w:r>
      </w:ins>
      <w:ins w:id="1323" w:author="Yang Hailong" w:date="2019-08-23T11:27:00Z">
        <w:r>
          <w:rPr>
            <w:rFonts w:hint="eastAsia"/>
          </w:rPr>
          <w:t>后</w:t>
        </w:r>
      </w:ins>
      <w:ins w:id="1324" w:author="Yang Hailong" w:date="2019-08-23T11:26:00Z">
        <w:r>
          <w:rPr>
            <w:rFonts w:hint="eastAsia"/>
          </w:rPr>
          <w:t>，</w:t>
        </w:r>
      </w:ins>
      <w:ins w:id="1325" w:author="Yang Hailong" w:date="2019-08-23T11:27:00Z">
        <w:r>
          <w:rPr>
            <w:rFonts w:hint="eastAsia"/>
          </w:rPr>
          <w:t>加速比趋于</w:t>
        </w:r>
      </w:ins>
      <w:ins w:id="1326" w:author="Ve" w:date="2019-08-07T02:34:00Z">
        <w:r>
          <w:rPr>
            <w:rFonts w:hint="eastAsia"/>
          </w:rPr>
          <w:t>平缓</w:t>
        </w:r>
      </w:ins>
      <w:ins w:id="1327" w:author="Yang Hailong" w:date="2019-08-23T11:27:00Z">
        <w:r>
          <w:rPr>
            <w:rFonts w:hint="eastAsia"/>
          </w:rPr>
          <w:t>不会再有明显提升</w:t>
        </w:r>
      </w:ins>
      <w:ins w:id="1328" w:author="Ve" w:date="2019-08-07T02:28:00Z">
        <w:r>
          <w:rPr>
            <w:rFonts w:hint="eastAsia"/>
          </w:rPr>
          <w:t>。</w:t>
        </w:r>
      </w:ins>
      <w:commentRangeStart w:id="54"/>
      <w:commentRangeStart w:id="55"/>
      <w:r>
        <w:rPr>
          <w:rFonts w:hint="eastAsia"/>
        </w:rPr>
        <w:t>这是由于输入</w:t>
      </w:r>
      <w:ins w:id="1329" w:author="Yang Hailong" w:date="2019-08-23T11:26:00Z">
        <w:r>
          <w:rPr>
            <w:rFonts w:hint="eastAsia"/>
          </w:rPr>
          <w:t>数据前</w:t>
        </w:r>
      </w:ins>
      <w:r>
        <w:rPr>
          <w:rFonts w:hint="eastAsia"/>
        </w:rPr>
        <w:t>处理占据了</w:t>
      </w:r>
      <w:ins w:id="1330" w:author="Yang Hailong" w:date="2019-08-23T12:46:00Z">
        <w:r>
          <w:rPr>
            <w:rFonts w:hint="eastAsia"/>
          </w:rPr>
          <w:t>执行时间的</w:t>
        </w:r>
      </w:ins>
      <w:r>
        <w:rPr>
          <w:rFonts w:hint="eastAsia"/>
        </w:rPr>
        <w:t>一定</w:t>
      </w:r>
      <w:ins w:id="1331" w:author="Yang Hailong" w:date="2019-08-23T12:46:00Z">
        <w:r>
          <w:rPr>
            <w:rFonts w:hint="eastAsia"/>
          </w:rPr>
          <w:t>比例</w:t>
        </w:r>
      </w:ins>
      <w:r>
        <w:rPr>
          <w:rFonts w:hint="eastAsia"/>
        </w:rPr>
        <w:t>，但是无论是单温度还是</w:t>
      </w:r>
      <w:ins w:id="1332" w:author="Yang Hailong" w:date="2019-08-23T12:47:00Z">
        <w:r>
          <w:rPr>
            <w:rFonts w:hint="eastAsia"/>
          </w:rPr>
          <w:t>连续</w:t>
        </w:r>
      </w:ins>
      <w:r>
        <w:rPr>
          <w:rFonts w:hint="eastAsia"/>
        </w:rPr>
        <w:t>温度</w:t>
      </w:r>
      <w:ins w:id="1333" w:author="Yang Hailong" w:date="2019-08-23T12:46:00Z">
        <w:r>
          <w:rPr>
            <w:rFonts w:hint="eastAsia"/>
          </w:rPr>
          <w:t>模拟中</w:t>
        </w:r>
      </w:ins>
      <w:r>
        <w:rPr>
          <w:rFonts w:hint="eastAsia"/>
        </w:rPr>
        <w:t>输入</w:t>
      </w:r>
      <w:ins w:id="1334" w:author="Yang Hailong" w:date="2019-08-23T12:46:00Z">
        <w:r>
          <w:rPr>
            <w:rFonts w:hint="eastAsia"/>
          </w:rPr>
          <w:t>前</w:t>
        </w:r>
      </w:ins>
      <w:r>
        <w:rPr>
          <w:rFonts w:hint="eastAsia"/>
        </w:rPr>
        <w:t>处理</w:t>
      </w:r>
      <w:ins w:id="1335" w:author="Yang Hailong" w:date="2019-08-23T12:46:00Z">
        <w:r>
          <w:rPr>
            <w:rFonts w:hint="eastAsia"/>
          </w:rPr>
          <w:t>只需要</w:t>
        </w:r>
      </w:ins>
      <w:r>
        <w:rPr>
          <w:rFonts w:hint="eastAsia"/>
        </w:rPr>
        <w:t>只有一次，</w:t>
      </w:r>
      <w:ins w:id="1336" w:author="Yang Hailong" w:date="2019-08-23T12:46:00Z">
        <w:r>
          <w:rPr>
            <w:rFonts w:hint="eastAsia"/>
          </w:rPr>
          <w:t>因此</w:t>
        </w:r>
      </w:ins>
      <w:r>
        <w:rPr>
          <w:rFonts w:hint="eastAsia"/>
        </w:rPr>
        <w:t>温度区间越大输入</w:t>
      </w:r>
      <w:ins w:id="1337" w:author="Yang Hailong" w:date="2019-08-23T12:47:00Z">
        <w:r>
          <w:rPr>
            <w:rFonts w:hint="eastAsia"/>
          </w:rPr>
          <w:t>前</w:t>
        </w:r>
      </w:ins>
      <w:r>
        <w:rPr>
          <w:rFonts w:hint="eastAsia"/>
        </w:rPr>
        <w:t>处理时间</w:t>
      </w:r>
      <w:ins w:id="1338" w:author="you xin" w:date="2019-08-20T15:27:00Z">
        <w:r>
          <w:rPr>
            <w:rFonts w:hint="eastAsia"/>
          </w:rPr>
          <w:t>占</w:t>
        </w:r>
      </w:ins>
      <w:ins w:id="1339" w:author="Yang Hailong" w:date="2019-08-23T12:47:00Z">
        <w:r>
          <w:rPr>
            <w:rFonts w:hint="eastAsia"/>
          </w:rPr>
          <w:t>执行时间的比重</w:t>
        </w:r>
      </w:ins>
      <w:ins w:id="1340" w:author="you xin" w:date="2019-08-20T15:27:00Z">
        <w:r>
          <w:rPr>
            <w:rFonts w:hint="eastAsia"/>
          </w:rPr>
          <w:t>比</w:t>
        </w:r>
      </w:ins>
      <w:r>
        <w:rPr>
          <w:rFonts w:hint="eastAsia"/>
        </w:rPr>
        <w:t>越</w:t>
      </w:r>
      <w:ins w:id="1341" w:author="Yang Hailong" w:date="2019-08-23T12:47:00Z">
        <w:r>
          <w:rPr>
            <w:rFonts w:hint="eastAsia"/>
          </w:rPr>
          <w:t>小</w:t>
        </w:r>
      </w:ins>
      <w:r>
        <w:rPr>
          <w:rFonts w:hint="eastAsia"/>
        </w:rPr>
        <w:t>，加速效果会更明显。</w:t>
      </w:r>
      <w:commentRangeEnd w:id="54"/>
      <w:r>
        <w:rPr>
          <w:rStyle w:val="13"/>
        </w:rPr>
        <w:commentReference w:id="54"/>
      </w:r>
      <w:commentRangeEnd w:id="55"/>
      <w:r>
        <w:commentReference w:id="55"/>
      </w:r>
      <w:ins w:id="1342" w:author="Yang Hailong" w:date="2019-08-23T12:47:00Z">
        <w:r>
          <w:rPr>
            <w:rFonts w:hint="eastAsia"/>
          </w:rPr>
          <w:t>然而，当温度区间超过一定范围后，</w:t>
        </w:r>
      </w:ins>
      <w:ins w:id="1343" w:author="Yang Hailong" w:date="2019-08-23T12:48:00Z">
        <w:commentRangeStart w:id="56"/>
        <w:commentRangeStart w:id="57"/>
        <w:r>
          <w:rPr>
            <w:rStyle w:val="13"/>
          </w:rPr>
          <w:commentReference w:id="56"/>
        </w:r>
        <w:commentRangeEnd w:id="56"/>
        <w:commentRangeEnd w:id="57"/>
      </w:ins>
      <w:r>
        <w:commentReference w:id="57"/>
      </w:r>
      <w:r>
        <w:rPr>
          <w:rFonts w:hint="eastAsia"/>
        </w:rPr>
        <w:t>前处理期间所占执行时间比例可以忽略，再次增加温度区间也很难得到更好的加速效果，因此加速比趋于平缓。</w:t>
      </w:r>
    </w:p>
    <w:p>
      <w:pPr>
        <w:rPr>
          <w:ins w:id="1344" w:author="Ve" w:date="2019-08-21T01:43:00Z"/>
        </w:rPr>
      </w:pPr>
      <w:r>
        <w:drawing>
          <wp:inline distT="0" distB="0" distL="114300" distR="114300">
            <wp:extent cx="5737225" cy="3055620"/>
            <wp:effectExtent l="4445" t="5080" r="19050" b="1778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4"/>
        <w:jc w:val="center"/>
        <w:rPr>
          <w:ins w:id="1345" w:author="Ve" w:date="2019-08-21T01:43:00Z"/>
        </w:rPr>
      </w:pPr>
      <w:ins w:id="1346" w:author="Ve" w:date="2019-08-21T01:43:00Z">
        <w:r>
          <w:rPr/>
          <w:t xml:space="preserve">Figure </w:t>
        </w:r>
      </w:ins>
      <w:ins w:id="1347" w:author="Ve" w:date="2019-08-21T01:43:00Z">
        <w:r>
          <w:rPr>
            <w:rFonts w:hint="eastAsia"/>
          </w:rPr>
          <w:t>8：</w:t>
        </w:r>
      </w:ins>
      <w:ins w:id="1348" w:author="Yang Hailong" w:date="2019-08-23T12:50:00Z">
        <w:r>
          <w:rPr/>
          <w:t>The</w:t>
        </w:r>
      </w:ins>
      <w:ins w:id="1349" w:author="Yang Hailong" w:date="2019-08-23T12:50:00Z">
        <w:r>
          <w:rPr>
            <w:rFonts w:hint="eastAsia"/>
          </w:rPr>
          <w:t xml:space="preserve"> e</w:t>
        </w:r>
      </w:ins>
      <w:ins w:id="1350" w:author="Ve" w:date="2019-08-21T01:43:00Z">
        <w:r>
          <w:rPr>
            <w:rFonts w:hint="eastAsia"/>
          </w:rPr>
          <w:t xml:space="preserve">xecution </w:t>
        </w:r>
      </w:ins>
      <w:ins w:id="1351" w:author="you xin" w:date="2019-08-22T14:47:00Z">
        <w:r>
          <w:rPr/>
          <w:t>t</w:t>
        </w:r>
      </w:ins>
      <w:ins w:id="1352" w:author="Ve" w:date="2019-08-21T01:43:00Z">
        <w:r>
          <w:rPr>
            <w:rFonts w:hint="eastAsia"/>
          </w:rPr>
          <w:t xml:space="preserve">ime and </w:t>
        </w:r>
      </w:ins>
      <w:ins w:id="1353" w:author="Yang Hailong" w:date="2019-08-23T12:50:00Z">
        <w:r>
          <w:rPr>
            <w:rFonts w:hint="eastAsia"/>
          </w:rPr>
          <w:t xml:space="preserve">performance </w:t>
        </w:r>
      </w:ins>
      <w:ins w:id="1354" w:author="you xin" w:date="2019-08-22T14:47:00Z">
        <w:r>
          <w:rPr/>
          <w:t>s</w:t>
        </w:r>
      </w:ins>
      <w:ins w:id="1355" w:author="Ve" w:date="2019-08-21T01:43:00Z">
        <w:r>
          <w:rPr>
            <w:rFonts w:hint="eastAsia"/>
          </w:rPr>
          <w:t xml:space="preserve">peedup </w:t>
        </w:r>
      </w:ins>
      <w:ins w:id="1356" w:author="you xin" w:date="2019-08-22T14:47:00Z">
        <w:r>
          <w:rPr/>
          <w:t>o</w:t>
        </w:r>
      </w:ins>
      <w:ins w:id="1357" w:author="Ve" w:date="2019-08-21T01:43:00Z">
        <w:r>
          <w:rPr>
            <w:rFonts w:hint="eastAsia"/>
          </w:rPr>
          <w:t xml:space="preserve">f </w:t>
        </w:r>
      </w:ins>
      <w:ins w:id="1358" w:author="Yang Hailong" w:date="2019-08-23T12:51:00Z">
        <w:r>
          <w:rPr>
            <w:rFonts w:hint="eastAsia"/>
          </w:rPr>
          <w:t>our optimized ShengBTE under continuous temperature simulation</w:t>
        </w:r>
      </w:ins>
      <w:ins w:id="1359" w:author="Yang Hailong" w:date="2019-08-23T12:52:00Z">
        <w:r>
          <w:rPr>
            <w:rFonts w:hint="eastAsia"/>
          </w:rPr>
          <w:t>s</w:t>
        </w:r>
      </w:ins>
      <w:ins w:id="1360" w:author="Yang Hailong" w:date="2019-08-23T12:51:00Z">
        <w:r>
          <w:rPr>
            <w:rFonts w:hint="eastAsia"/>
          </w:rPr>
          <w:t xml:space="preserve"> with </w:t>
        </w:r>
      </w:ins>
      <w:ins w:id="1361" w:author="you xin" w:date="2019-08-22T14:47:00Z">
        <w:r>
          <w:rPr/>
          <w:t xml:space="preserve">Sn2Bi-F </w:t>
        </w:r>
      </w:ins>
      <w:ins w:id="1362" w:author="Yang Hailong" w:date="2019-08-23T12:51:00Z">
        <w:r>
          <w:rPr>
            <w:rFonts w:hint="eastAsia"/>
          </w:rPr>
          <w:t>dataset.</w:t>
        </w:r>
      </w:ins>
      <w:ins w:id="1363" w:author="Yang Hailong" w:date="2019-08-23T12:52:00Z">
        <w:r>
          <w:rPr>
            <w:rFonts w:hint="eastAsia"/>
          </w:rPr>
          <w:t xml:space="preserve"> The stride of the temperature is 100K.</w:t>
        </w:r>
      </w:ins>
    </w:p>
    <w:p/>
    <w:p>
      <w:pPr>
        <w:pStyle w:val="3"/>
        <w:numPr>
          <w:ilvl w:val="1"/>
          <w:numId w:val="0"/>
        </w:numPr>
      </w:pPr>
      <w:r>
        <w:rPr>
          <w:rFonts w:hint="eastAsia"/>
        </w:rPr>
        <w:t>5.</w:t>
      </w:r>
      <w:ins w:id="1364" w:author="Ve" w:date="2019-08-11T03:37:00Z">
        <w:r>
          <w:rPr>
            <w:rFonts w:hint="eastAsia"/>
          </w:rPr>
          <w:t>5</w:t>
        </w:r>
      </w:ins>
      <w:r>
        <w:rPr>
          <w:rFonts w:hint="eastAsia"/>
        </w:rPr>
        <w:t xml:space="preserve"> Parameter Sensitivity Analysis</w:t>
      </w:r>
    </w:p>
    <w:p>
      <w:pPr>
        <w:ind w:firstLine="420"/>
      </w:pPr>
      <w:ins w:id="1365" w:author="you xin" w:date="2019-08-20T15:33:00Z">
        <w:r>
          <w:rPr>
            <w:rFonts w:hint="eastAsia"/>
          </w:rPr>
          <w:t>在4.3</w:t>
        </w:r>
      </w:ins>
      <w:ins w:id="1366" w:author="Yang Hailong" w:date="2019-08-23T13:11:00Z">
        <w:r>
          <w:rPr>
            <w:rFonts w:hint="eastAsia"/>
          </w:rPr>
          <w:t>小节</w:t>
        </w:r>
      </w:ins>
      <w:ins w:id="1367" w:author="you xin" w:date="2019-08-20T15:33:00Z">
        <w:r>
          <w:rPr>
            <w:rFonts w:hint="eastAsia"/>
          </w:rPr>
          <w:t>中，</w:t>
        </w:r>
      </w:ins>
      <w:r>
        <w:rPr>
          <w:rFonts w:hint="eastAsia"/>
        </w:rPr>
        <w:t>我们</w:t>
      </w:r>
      <w:ins w:id="1368" w:author="Yang Hailong" w:date="2019-08-23T13:11:00Z">
        <w:r>
          <w:rPr>
            <w:rFonts w:hint="eastAsia"/>
          </w:rPr>
          <w:t>讨论了设置</w:t>
        </w:r>
      </w:ins>
      <w:ins w:id="1369" w:author="Yang Hailong" w:date="2019-08-23T13:12:00Z">
        <w:r>
          <w:rPr>
            <w:rFonts w:hint="eastAsia"/>
          </w:rPr>
          <w:t>线程块参数b</w:t>
        </w:r>
      </w:ins>
      <w:ins w:id="1370" w:author="Yang Hailong" w:date="2019-08-23T13:12:00Z">
        <w:r>
          <w:rPr/>
          <w:t>lock.x</w:t>
        </w:r>
      </w:ins>
      <w:ins w:id="1371" w:author="Yang Hailong" w:date="2019-08-23T13:12:00Z">
        <w:r>
          <w:rPr>
            <w:rFonts w:hint="eastAsia"/>
          </w:rPr>
          <w:t>、b</w:t>
        </w:r>
      </w:ins>
      <w:ins w:id="1372" w:author="Yang Hailong" w:date="2019-08-23T13:12:00Z">
        <w:r>
          <w:rPr/>
          <w:t>lock.y</w:t>
        </w:r>
      </w:ins>
      <w:ins w:id="1373" w:author="Yang Hailong" w:date="2019-08-23T13:12:00Z">
        <w:r>
          <w:rPr>
            <w:rFonts w:hint="eastAsia"/>
          </w:rPr>
          <w:t>和bl</w:t>
        </w:r>
      </w:ins>
      <w:ins w:id="1374" w:author="Yang Hailong" w:date="2019-08-23T13:12:00Z">
        <w:r>
          <w:rPr/>
          <w:t>ock.z</w:t>
        </w:r>
      </w:ins>
      <w:ins w:id="1375" w:author="Yang Hailong" w:date="2019-08-23T13:12:00Z">
        <w:r>
          <w:rPr>
            <w:rFonts w:hint="eastAsia"/>
          </w:rPr>
          <w:t>会对</w:t>
        </w:r>
      </w:ins>
      <w:ins w:id="1376" w:author="Yang Hailong" w:date="2019-08-23T13:11:00Z">
        <w:r>
          <w:rPr>
            <w:rFonts w:hint="eastAsia"/>
          </w:rPr>
          <w:t>使用</w:t>
        </w:r>
      </w:ins>
      <w:ins w:id="1377" w:author="you xin" w:date="2019-08-20T15:28:00Z">
        <w:r>
          <w:rPr>
            <w:rFonts w:hint="eastAsia"/>
          </w:rPr>
          <w:t>GPU加速</w:t>
        </w:r>
      </w:ins>
      <w:r>
        <w:rPr>
          <w:rFonts w:hint="eastAsia"/>
        </w:rPr>
        <w:t>的Ind_plus与Ind_minus函数</w:t>
      </w:r>
      <w:ins w:id="1378" w:author="Yang Hailong" w:date="2019-08-23T13:12:00Z">
        <w:r>
          <w:rPr>
            <w:rFonts w:hint="eastAsia"/>
          </w:rPr>
          <w:t>性能产生影响</w:t>
        </w:r>
      </w:ins>
      <w:ins w:id="1379" w:author="you xin" w:date="2019-08-20T15:34:00Z">
        <w:r>
          <w:rPr>
            <w:rFonts w:hint="eastAsia"/>
          </w:rPr>
          <w:t>。</w:t>
        </w:r>
      </w:ins>
      <w:ins w:id="1380" w:author="you xin" w:date="2019-08-20T15:35:00Z">
        <w:r>
          <w:rPr>
            <w:rFonts w:hint="eastAsia"/>
          </w:rPr>
          <w:t>为了</w:t>
        </w:r>
      </w:ins>
      <w:ins w:id="1381" w:author="Yang Hailong" w:date="2019-08-23T13:12:00Z">
        <w:r>
          <w:rPr>
            <w:rFonts w:hint="eastAsia"/>
          </w:rPr>
          <w:t>进一步定量</w:t>
        </w:r>
      </w:ins>
      <w:ins w:id="1382" w:author="you xin" w:date="2019-08-20T15:35:00Z">
        <w:r>
          <w:rPr>
            <w:rFonts w:hint="eastAsia"/>
          </w:rPr>
          <w:t>分析</w:t>
        </w:r>
      </w:ins>
      <w:ins w:id="1383" w:author="you xin" w:date="2019-08-20T15:36:00Z">
        <w:r>
          <w:rPr>
            <w:rFonts w:hint="eastAsia"/>
          </w:rPr>
          <w:t>，我们测试了不同</w:t>
        </w:r>
      </w:ins>
      <w:ins w:id="1384" w:author="Yang Hailong" w:date="2019-08-23T13:13:00Z">
        <w:r>
          <w:rPr>
            <w:rFonts w:hint="eastAsia"/>
          </w:rPr>
          <w:t>参数</w:t>
        </w:r>
      </w:ins>
      <w:ins w:id="1385" w:author="you xin" w:date="2019-08-20T15:36:00Z">
        <w:r>
          <w:rPr>
            <w:rFonts w:hint="eastAsia"/>
          </w:rPr>
          <w:t>取值</w:t>
        </w:r>
      </w:ins>
      <w:ins w:id="1386" w:author="Yang Hailong" w:date="2019-08-23T13:13:00Z">
        <w:r>
          <w:rPr>
            <w:rFonts w:hint="eastAsia"/>
          </w:rPr>
          <w:t>组合</w:t>
        </w:r>
      </w:ins>
      <w:ins w:id="1387" w:author="you xin" w:date="2019-08-20T15:36:00Z">
        <w:r>
          <w:rPr>
            <w:rFonts w:hint="eastAsia"/>
          </w:rPr>
          <w:t>下运行</w:t>
        </w:r>
      </w:ins>
      <w:ins w:id="1388" w:author="Ve" w:date="2019-08-21T15:14:00Z">
        <w:r>
          <w:rPr>
            <w:rFonts w:hint="eastAsia"/>
          </w:rPr>
          <w:t>Sn2Bi-F</w:t>
        </w:r>
      </w:ins>
      <w:ins w:id="1389" w:author="you xin" w:date="2019-08-20T15:37:00Z">
        <w:r>
          <w:rPr>
            <w:rFonts w:hint="eastAsia"/>
          </w:rPr>
          <w:t>算例的性能，并按照每个取值</w:t>
        </w:r>
      </w:ins>
      <w:ins w:id="1390" w:author="Yang Hailong" w:date="2019-08-23T13:13:00Z">
        <w:r>
          <w:rPr>
            <w:rFonts w:hint="eastAsia"/>
          </w:rPr>
          <w:t>组合</w:t>
        </w:r>
      </w:ins>
      <w:ins w:id="1391" w:author="you xin" w:date="2019-08-20T15:37:00Z">
        <w:r>
          <w:rPr>
            <w:rFonts w:hint="eastAsia"/>
          </w:rPr>
          <w:t>下的性能与</w:t>
        </w:r>
      </w:ins>
      <w:ins w:id="1392" w:author="you xin" w:date="2019-08-20T15:38:00Z">
        <w:r>
          <w:rPr>
            <w:rFonts w:hint="eastAsia"/>
          </w:rPr>
          <w:t>最佳性能的</w:t>
        </w:r>
      </w:ins>
      <w:ins w:id="1393" w:author="you xin" w:date="2019-08-20T15:37:00Z">
        <w:r>
          <w:rPr>
            <w:rFonts w:hint="eastAsia"/>
          </w:rPr>
          <w:t>比率</w:t>
        </w:r>
      </w:ins>
      <w:ins w:id="1394" w:author="you xin" w:date="2019-08-20T15:38:00Z">
        <w:r>
          <w:rPr>
            <w:rFonts w:hint="eastAsia"/>
          </w:rPr>
          <w:t>创建了热力图</w:t>
        </w:r>
      </w:ins>
      <w:ins w:id="1395" w:author="Yang Hailong" w:date="2019-08-23T13:13:00Z">
        <w:r>
          <w:rPr>
            <w:rFonts w:hint="eastAsia"/>
          </w:rPr>
          <w:t>，如图9所示</w:t>
        </w:r>
      </w:ins>
      <w:ins w:id="1396" w:author="you xin" w:date="2019-08-20T15:38:00Z">
        <w:r>
          <w:rPr>
            <w:rFonts w:hint="eastAsia"/>
          </w:rPr>
          <w:t>。</w:t>
        </w:r>
      </w:ins>
      <w:ins w:id="1397" w:author="Ve" w:date="2019-08-21T15:16:00Z">
        <w:r>
          <w:rPr>
            <w:rFonts w:hint="eastAsia"/>
          </w:rPr>
          <w:t>由于循环的第一</w:t>
        </w:r>
      </w:ins>
      <w:ins w:id="1398" w:author="Ve" w:date="2019-08-21T15:17:00Z">
        <w:r>
          <w:rPr>
            <w:rFonts w:hint="eastAsia"/>
          </w:rPr>
          <w:t>层</w:t>
        </w:r>
      </w:ins>
      <w:ins w:id="1399" w:author="Ve" w:date="2019-08-21T15:16:00Z">
        <w:r>
          <w:rPr>
            <w:rFonts w:hint="eastAsia"/>
          </w:rPr>
          <w:t>与第三</w:t>
        </w:r>
      </w:ins>
      <w:ins w:id="1400" w:author="Ve" w:date="2019-08-21T15:17:00Z">
        <w:r>
          <w:rPr>
            <w:rFonts w:hint="eastAsia"/>
          </w:rPr>
          <w:t>层次数</w:t>
        </w:r>
      </w:ins>
      <w:ins w:id="1401" w:author="Ve" w:date="2019-08-21T15:16:00Z">
        <w:r>
          <w:rPr>
            <w:rFonts w:hint="eastAsia"/>
          </w:rPr>
          <w:t>相同，</w:t>
        </w:r>
      </w:ins>
      <w:ins w:id="1402" w:author="Ve" w:date="2019-08-21T15:18:00Z">
        <w:commentRangeStart w:id="58"/>
        <w:commentRangeStart w:id="59"/>
        <w:r>
          <w:rPr>
            <w:rFonts w:hint="eastAsia"/>
          </w:rPr>
          <w:t>栅格在x维度被充分利用时z维度</w:t>
        </w:r>
      </w:ins>
      <w:ins w:id="1403" w:author="Ve" w:date="2019-08-21T15:19:00Z">
        <w:r>
          <w:rPr>
            <w:rFonts w:hint="eastAsia"/>
          </w:rPr>
          <w:t>取同样的值</w:t>
        </w:r>
      </w:ins>
      <w:r>
        <w:rPr>
          <w:rFonts w:hint="eastAsia"/>
        </w:rPr>
        <w:t>。</w:t>
      </w:r>
      <w:commentRangeEnd w:id="58"/>
      <w:r>
        <w:rPr>
          <w:rStyle w:val="13"/>
        </w:rPr>
        <w:commentReference w:id="58"/>
      </w:r>
      <w:commentRangeEnd w:id="59"/>
      <w:r>
        <w:commentReference w:id="59"/>
      </w:r>
      <w:r>
        <w:rPr>
          <w:rFonts w:hint="eastAsia"/>
        </w:rPr>
        <w:t>我们</w:t>
      </w:r>
      <w:ins w:id="1404" w:author="Ve" w:date="2019-08-21T15:21:00Z">
        <w:r>
          <w:rPr>
            <w:rFonts w:hint="eastAsia"/>
          </w:rPr>
          <w:t>以x(z)维度取值为纵轴，y维度取值为横轴，</w:t>
        </w:r>
      </w:ins>
      <w:r>
        <w:rPr>
          <w:rFonts w:hint="eastAsia"/>
        </w:rPr>
        <w:t>在三个维度的值都选用了对</w:t>
      </w:r>
      <w:ins w:id="1405" w:author="Yang Hailong" w:date="2019-08-23T13:14:00Z">
        <w:r>
          <w:rPr>
            <w:rFonts w:hint="eastAsia"/>
          </w:rPr>
          <w:t>GPU性能友好</w:t>
        </w:r>
      </w:ins>
      <w:r>
        <w:rPr>
          <w:rFonts w:hint="eastAsia"/>
        </w:rPr>
        <w:t>的2的幂。其中</w:t>
      </w:r>
      <w:ins w:id="1406" w:author="Yang Hailong" w:date="2019-08-23T13:15:00Z">
        <w:r>
          <w:rPr>
            <w:rFonts w:hint="eastAsia"/>
          </w:rPr>
          <w:t>颜色越浅</w:t>
        </w:r>
      </w:ins>
      <w:r>
        <w:rPr>
          <w:rFonts w:hint="eastAsia"/>
        </w:rPr>
        <w:t>代表运行时间越短，</w:t>
      </w:r>
      <w:ins w:id="1407" w:author="Yang Hailong" w:date="2019-08-23T13:15:00Z">
        <w:r>
          <w:rPr>
            <w:rFonts w:hint="eastAsia"/>
          </w:rPr>
          <w:t>颜色越深</w:t>
        </w:r>
      </w:ins>
      <w:r>
        <w:rPr>
          <w:rFonts w:hint="eastAsia"/>
        </w:rPr>
        <w:t>代表运行时间越长</w:t>
      </w:r>
      <w:ins w:id="1408" w:author="Ve" w:date="2019-08-13T22:38:00Z">
        <w:r>
          <w:rPr>
            <w:rFonts w:hint="eastAsia"/>
          </w:rPr>
          <w:t>，黑色部分</w:t>
        </w:r>
      </w:ins>
      <w:ins w:id="1409" w:author="Yang Hailong" w:date="2019-08-23T13:15:00Z">
        <w:r>
          <w:rPr>
            <w:rFonts w:hint="eastAsia"/>
          </w:rPr>
          <w:t>表示</w:t>
        </w:r>
      </w:ins>
      <w:ins w:id="1410" w:author="Ve" w:date="2019-08-13T22:39:00Z">
        <w:r>
          <w:rPr>
            <w:rFonts w:hint="eastAsia"/>
          </w:rPr>
          <w:t>blocksize超过限制</w:t>
        </w:r>
      </w:ins>
      <w:ins w:id="1411" w:author="Yang Hailong" w:date="2019-08-23T13:16:00Z">
        <w:r>
          <w:rPr>
            <w:rFonts w:hint="eastAsia"/>
          </w:rPr>
          <w:t>没有实验数据</w:t>
        </w:r>
      </w:ins>
      <w:r>
        <w:rPr>
          <w:rFonts w:hint="eastAsia"/>
        </w:rPr>
        <w:t>。从图中可以看出</w:t>
      </w:r>
      <w:ins w:id="1412" w:author="Yang Hailong" w:date="2019-08-23T13:16:00Z">
        <w:r>
          <w:rPr>
            <w:rFonts w:hint="eastAsia"/>
          </w:rPr>
          <w:t>线程块的最优设置为</w:t>
        </w:r>
      </w:ins>
      <w:r>
        <w:rPr>
          <w:rFonts w:hint="eastAsia"/>
        </w:rPr>
        <w:t>1x64x1。</w:t>
      </w:r>
    </w:p>
    <w:p>
      <w:pPr>
        <w:rPr>
          <w:ins w:id="1413" w:author="Ve" w:date="2019-08-21T03:01:00Z"/>
          <w:rStyle w:val="13"/>
        </w:rPr>
      </w:pPr>
      <w:r>
        <w:rPr>
          <w:rStyle w:val="13"/>
        </w:rPr>
        <w:commentReference w:id="60"/>
      </w:r>
      <w:ins w:id="1414" w:author="Ve" w:date="2019-08-21T03:01:00Z">
        <w:r>
          <w:rPr>
            <w:rStyle w:val="13"/>
            <w:rPrChange w:id="1417" w:author="Unknown" w:date="">
              <w:rPr/>
            </w:rPrChange>
          </w:rPr>
          <w:drawing>
            <wp:inline distT="0" distB="0" distL="114300" distR="114300">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16"/>
                      <a:stretch>
                        <a:fillRect/>
                      </a:stretch>
                    </pic:blipFill>
                    <pic:spPr>
                      <a:xfrm>
                        <a:off x="0" y="0"/>
                        <a:ext cx="5813425" cy="2867660"/>
                      </a:xfrm>
                      <a:prstGeom prst="rect">
                        <a:avLst/>
                      </a:prstGeom>
                    </pic:spPr>
                  </pic:pic>
                </a:graphicData>
              </a:graphic>
            </wp:inline>
          </w:drawing>
        </w:r>
      </w:ins>
    </w:p>
    <w:p>
      <w:pPr>
        <w:pStyle w:val="4"/>
        <w:jc w:val="center"/>
        <w:rPr>
          <w:ins w:id="1418" w:author="Ve" w:date="2019-08-11T03:37:00Z"/>
          <w:rStyle w:val="13"/>
        </w:rPr>
      </w:pPr>
      <w:ins w:id="1419" w:author="Ve" w:date="2019-08-21T03:01:00Z">
        <w:r>
          <w:rPr/>
          <w:t xml:space="preserve">Figure </w:t>
        </w:r>
      </w:ins>
      <w:ins w:id="1420" w:author="Ve" w:date="2019-08-21T03:02:00Z">
        <w:r>
          <w:rPr>
            <w:rFonts w:hint="eastAsia"/>
          </w:rPr>
          <w:t>9</w:t>
        </w:r>
      </w:ins>
      <w:ins w:id="1421" w:author="Ve" w:date="2019-08-21T03:01:00Z">
        <w:r>
          <w:rPr>
            <w:rFonts w:hint="eastAsia"/>
          </w:rPr>
          <w:t>：</w:t>
        </w:r>
      </w:ins>
      <w:ins w:id="1422" w:author="you xin" w:date="2019-08-22T15:49:00Z">
        <w:r>
          <w:rPr>
            <w:rFonts w:hint="eastAsia"/>
          </w:rPr>
          <w:t>The</w:t>
        </w:r>
      </w:ins>
      <w:ins w:id="1423" w:author="you xin" w:date="2019-08-22T15:49:00Z">
        <w:r>
          <w:rPr/>
          <w:t xml:space="preserve"> sensitive analysis of blocking parameters (block.x, block.y, block.z) in iterations of </w:t>
        </w:r>
      </w:ins>
      <w:ins w:id="1424" w:author="you xin" w:date="2019-08-22T15:50:00Z">
        <w:r>
          <w:rPr/>
          <w:t>Ind_driver.</w:t>
        </w:r>
      </w:ins>
      <w:ins w:id="1425" w:author="Ve" w:date="2019-08-21T03:02:00Z">
        <w:r>
          <w:rPr>
            <w:rFonts w:hint="eastAsia"/>
          </w:rPr>
          <w:t xml:space="preserve"> </w:t>
        </w:r>
      </w:ins>
      <w:ins w:id="1426" w:author="you xin" w:date="2019-08-22T15:50:00Z">
        <w:r>
          <w:rPr/>
          <w:t>Each cell is the relative performance of the GPU accelerated kernel</w:t>
        </w:r>
      </w:ins>
      <w:ins w:id="1427" w:author="you xin" w:date="2019-08-22T15:51:00Z">
        <w:r>
          <w:rPr/>
          <w:t>.</w:t>
        </w:r>
      </w:ins>
    </w:p>
    <w:p>
      <w:pPr>
        <w:pStyle w:val="3"/>
        <w:numPr>
          <w:ilvl w:val="1"/>
          <w:numId w:val="0"/>
        </w:numPr>
        <w:rPr>
          <w:ins w:id="1428" w:author="Ve" w:date="2019-08-11T03:37:00Z"/>
        </w:rPr>
      </w:pPr>
      <w:ins w:id="1429" w:author="Ve" w:date="2019-08-11T03:37:00Z">
        <w:r>
          <w:rPr>
            <w:rFonts w:hint="eastAsia"/>
          </w:rPr>
          <w:t>5.6 Roofline Model Analysis</w:t>
        </w:r>
      </w:ins>
    </w:p>
    <w:p>
      <w:pPr>
        <w:ind w:firstLine="420"/>
        <w:rPr>
          <w:ins w:id="1430" w:author="Ve" w:date="2019-08-11T03:38:00Z"/>
        </w:rPr>
      </w:pPr>
      <w:ins w:id="1431" w:author="Ve" w:date="2019-08-11T03:38:00Z">
        <w:r>
          <w:rPr>
            <w:rFonts w:hint="eastAsia"/>
          </w:rPr>
          <w:t>为了深入</w:t>
        </w:r>
      </w:ins>
      <w:ins w:id="1432" w:author="Yang Hailong" w:date="2019-08-23T13:22:00Z">
        <w:r>
          <w:rPr>
            <w:rFonts w:hint="eastAsia"/>
          </w:rPr>
          <w:t>理解</w:t>
        </w:r>
      </w:ins>
      <w:ins w:id="1433" w:author="Yang Hailong" w:date="2019-08-23T13:23:00Z">
        <w:r>
          <w:rPr>
            <w:rFonts w:hint="eastAsia"/>
          </w:rPr>
          <w:t>本文</w:t>
        </w:r>
      </w:ins>
      <w:ins w:id="1434" w:author="Yang Hailong" w:date="2019-08-23T13:22:00Z">
        <w:r>
          <w:rPr>
            <w:rFonts w:hint="eastAsia"/>
          </w:rPr>
          <w:t>提出的GPU优化方法的效果，以及未来进一步优化的方向</w:t>
        </w:r>
      </w:ins>
      <w:ins w:id="1435" w:author="Ve" w:date="2019-08-11T03:38:00Z">
        <w:r>
          <w:rPr>
            <w:rFonts w:hint="eastAsia"/>
          </w:rPr>
          <w:t>，我们建立了Roofline模型[31]对ShengBTE中计算核心</w:t>
        </w:r>
      </w:ins>
      <w:ins w:id="1436" w:author="Yang Hailong" w:date="2019-08-23T13:27:00Z">
        <w:r>
          <w:rPr>
            <w:rFonts w:hint="eastAsia"/>
          </w:rPr>
          <w:t>I</w:t>
        </w:r>
      </w:ins>
      <w:ins w:id="1437" w:author="Yang Hailong" w:date="2019-08-23T13:27:00Z">
        <w:r>
          <w:rPr/>
          <w:t>nd_drive</w:t>
        </w:r>
      </w:ins>
      <w:ins w:id="1438" w:author="Yang Hailong" w:date="2019-08-23T13:23:00Z">
        <w:r>
          <w:rPr>
            <w:rFonts w:hint="eastAsia"/>
          </w:rPr>
          <w:t>的</w:t>
        </w:r>
      </w:ins>
      <w:ins w:id="1439" w:author="Ve" w:date="2019-08-11T03:38:00Z">
        <w:r>
          <w:rPr>
            <w:rFonts w:hint="eastAsia"/>
          </w:rPr>
          <w:t>优化效果</w:t>
        </w:r>
      </w:ins>
      <w:ins w:id="1440" w:author="Yang Hailong" w:date="2019-08-23T13:23:00Z">
        <w:r>
          <w:rPr>
            <w:rFonts w:hint="eastAsia"/>
          </w:rPr>
          <w:t>进行</w:t>
        </w:r>
      </w:ins>
      <w:ins w:id="1441" w:author="Ve" w:date="2019-08-11T03:38:00Z">
        <w:r>
          <w:rPr>
            <w:rFonts w:hint="eastAsia"/>
          </w:rPr>
          <w:t>分析。Roofline模型可以有效将浮点性能（FLOPS）和计算密集度（Operational Intensity）之间的关系在一个二维图像中表现出来。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对于Nvidia P100的性能，我们在这里使用官方提供的峰值性能4.7TFlops/s[32]作为Roofline模型的屋顶，同样也使用官方提供的峰值带宽732GB/s作为其最高内存带宽。对于Intel E5-2680v4 CPU的峰值性能，我们根据官方提供的处理器参数[33]计算得出其峰值性能</w:t>
        </w:r>
      </w:ins>
      <w:ins w:id="1442" w:author="you xin" w:date="2019-08-20T15:41:00Z">
        <w:r>
          <w:rPr>
            <w:rFonts w:hint="eastAsia"/>
          </w:rPr>
          <w:t>1.075T</w:t>
        </w:r>
      </w:ins>
      <w:ins w:id="1443" w:author="you xin" w:date="2019-08-20T15:41:00Z">
        <w:r>
          <w:rPr/>
          <w:t>Flops/s</w:t>
        </w:r>
      </w:ins>
      <w:ins w:id="1444" w:author="Ve" w:date="2019-08-11T03:38:00Z">
        <w:r>
          <w:rPr>
            <w:rFonts w:hint="eastAsia"/>
          </w:rPr>
          <w:t>，内存带宽用官方提供的峰值带宽76.8GB/s作为其最高内存带宽。</w:t>
        </w:r>
      </w:ins>
    </w:p>
    <w:p>
      <w:pPr>
        <w:ind w:firstLine="420"/>
      </w:pPr>
      <w:ins w:id="1445" w:author="Ve" w:date="2019-08-11T03:38:00Z">
        <w:r>
          <w:rPr>
            <w:rFonts w:hint="eastAsia"/>
          </w:rPr>
          <w:t>为了得到</w:t>
        </w:r>
      </w:ins>
      <w:ins w:id="1446" w:author="Yang Hailong" w:date="2019-08-23T13:26:00Z">
        <w:r>
          <w:rPr>
            <w:rFonts w:hint="eastAsia"/>
          </w:rPr>
          <w:t>函数</w:t>
        </w:r>
      </w:ins>
      <w:ins w:id="1447" w:author="Yang Hailong" w:date="2019-08-23T13:28:00Z">
        <w:r>
          <w:rPr>
            <w:rFonts w:hint="eastAsia"/>
          </w:rPr>
          <w:t>I</w:t>
        </w:r>
      </w:ins>
      <w:ins w:id="1448" w:author="Yang Hailong" w:date="2019-08-23T13:28:00Z">
        <w:r>
          <w:rPr/>
          <w:t>nd_drive</w:t>
        </w:r>
      </w:ins>
      <w:ins w:id="1449" w:author="Ve" w:date="2019-08-11T03:38:00Z">
        <w:r>
          <w:rPr>
            <w:rFonts w:hint="eastAsia"/>
          </w:rPr>
          <w:t>的计算密度</w:t>
        </w:r>
      </w:ins>
      <w:commentRangeStart w:id="61"/>
      <w:commentRangeStart w:id="62"/>
      <w:r>
        <w:rPr>
          <w:rStyle w:val="13"/>
        </w:rPr>
        <w:commentReference w:id="61"/>
      </w:r>
      <w:commentRangeEnd w:id="61"/>
      <w:commentRangeEnd w:id="62"/>
      <w:r>
        <w:commentReference w:id="62"/>
      </w:r>
      <w:ins w:id="1450" w:author="Ve" w:date="2019-08-11T03:38:00Z">
        <w:r>
          <w:rPr>
            <w:rFonts w:hint="eastAsia"/>
          </w:rPr>
          <w:t>，我们</w:t>
        </w:r>
      </w:ins>
      <w:r>
        <w:rPr>
          <w:rFonts w:hint="eastAsia"/>
        </w:rPr>
        <w:t>计算出</w:t>
      </w:r>
      <w:ins w:id="1451" w:author="Yang Hailong" w:date="2019-08-23T13:28:00Z">
        <w:r>
          <w:rPr>
            <w:rFonts w:hint="eastAsia"/>
          </w:rPr>
          <w:t>I</w:t>
        </w:r>
      </w:ins>
      <w:ins w:id="1452" w:author="Yang Hailong" w:date="2019-08-23T13:28:00Z">
        <w:r>
          <w:rPr/>
          <w:t>nd_drive</w:t>
        </w:r>
      </w:ins>
      <w:r>
        <w:rPr>
          <w:rFonts w:hint="eastAsia"/>
        </w:rPr>
        <w:t>整个运行过程中的</w:t>
      </w:r>
      <w:ins w:id="1453" w:author="Ve" w:date="2019-08-11T03:38:00Z">
        <w:r>
          <w:rPr>
            <w:rFonts w:hint="eastAsia"/>
          </w:rPr>
          <w:t>浮点计算个数（FLOPS）以及数据访问量（BYTES）。</w:t>
        </w:r>
      </w:ins>
      <w:ins w:id="1454" w:author="Yang Hailong" w:date="2019-08-23T13:26:00Z">
        <w:r>
          <w:rPr>
            <w:rFonts w:hint="eastAsia"/>
          </w:rPr>
          <w:t>函数</w:t>
        </w:r>
      </w:ins>
      <w:ins w:id="1455" w:author="Yang Hailong" w:date="2019-08-23T13:28:00Z">
        <w:r>
          <w:rPr>
            <w:rFonts w:hint="eastAsia"/>
          </w:rPr>
          <w:t>I</w:t>
        </w:r>
      </w:ins>
      <w:ins w:id="1456" w:author="Yang Hailong" w:date="2019-08-23T13:28:00Z">
        <w:r>
          <w:rPr/>
          <w:t>nd_drive</w:t>
        </w:r>
      </w:ins>
      <w:r>
        <w:rPr>
          <w:rFonts w:hint="eastAsia"/>
        </w:rPr>
        <w:t>的计算密度如公式2所示，</w:t>
      </w:r>
      <w:ins w:id="1457" w:author="Ve" w:date="2019-08-11T03:38:00Z">
        <w:r>
          <w:rPr>
            <w:rFonts w:hint="eastAsia"/>
          </w:rPr>
          <w:t>在这里认为+、-、*、/、sin、cos、sqrt、exp</w:t>
        </w:r>
      </w:ins>
      <w:ins w:id="1458" w:author="Ve" w:date="2019-08-13T22:59:00Z">
        <w:r>
          <w:rPr>
            <w:rFonts w:hint="eastAsia"/>
          </w:rPr>
          <w:t>均</w:t>
        </w:r>
      </w:ins>
      <w:ins w:id="1459" w:author="Ve" w:date="2019-08-11T03:38:00Z">
        <w:r>
          <w:rPr>
            <w:rFonts w:hint="eastAsia"/>
          </w:rPr>
          <w:t>为1 FLOP</w:t>
        </w:r>
      </w:ins>
      <w:ins w:id="1460" w:author="Ve" w:date="2019-08-13T22:59:00Z">
        <w:r>
          <w:rPr>
            <w:rFonts w:hint="eastAsia"/>
          </w:rPr>
          <w:t>的</w:t>
        </w:r>
      </w:ins>
      <w:ins w:id="1461" w:author="Ve" w:date="2019-08-11T03:38:00Z">
        <w:r>
          <w:rPr>
            <w:rFonts w:hint="eastAsia"/>
          </w:rPr>
          <w:t>双精度浮点运算</w:t>
        </w:r>
      </w:ins>
      <w:r>
        <w:rPr>
          <w:rFonts w:hint="eastAsia"/>
        </w:rPr>
        <w:t>，其中Ntri表示输入数据的三阶力常数矩阵组数</w:t>
      </w:r>
      <w:commentRangeStart w:id="63"/>
      <w:commentRangeStart w:id="64"/>
      <w:r>
        <w:rPr>
          <w:rFonts w:hint="eastAsia"/>
        </w:rPr>
        <w:t>。</w:t>
      </w:r>
      <w:commentRangeEnd w:id="63"/>
      <w:r>
        <w:rPr>
          <w:rStyle w:val="13"/>
        </w:rPr>
        <w:commentReference w:id="63"/>
      </w:r>
      <w:commentRangeEnd w:id="64"/>
      <w:r>
        <w:commentReference w:id="64"/>
      </w:r>
      <w:r>
        <w:rPr>
          <w:rFonts w:hint="eastAsia"/>
        </w:rPr>
        <w:t>在</w:t>
      </w:r>
      <w:ins w:id="1462" w:author="Ve" w:date="2019-08-21T01:45:00Z">
        <w:r>
          <w:rPr>
            <w:rFonts w:hint="eastAsia"/>
          </w:rPr>
          <w:t>Sn2Bi-F</w:t>
        </w:r>
      </w:ins>
      <w:r>
        <w:rPr>
          <w:rFonts w:hint="eastAsia"/>
        </w:rPr>
        <w:t>数据下，</w:t>
      </w:r>
      <w:ins w:id="1463" w:author="Ve" w:date="2019-08-11T03:38:00Z">
        <w:r>
          <w:rPr>
            <w:rFonts w:hint="eastAsia"/>
          </w:rPr>
          <w:t>GPU</w:t>
        </w:r>
      </w:ins>
      <w:r>
        <w:rPr>
          <w:rFonts w:hint="eastAsia"/>
        </w:rPr>
        <w:t>优化后</w:t>
      </w:r>
      <w:ins w:id="1464" w:author="you xin" w:date="2019-08-22T15:07:00Z">
        <w:r>
          <w:rPr>
            <w:rFonts w:hint="eastAsia"/>
          </w:rPr>
          <w:t>的</w:t>
        </w:r>
      </w:ins>
      <w:ins w:id="1465" w:author="you xin" w:date="2019-08-22T15:08:00Z">
        <w:r>
          <w:rPr>
            <w:rFonts w:hint="eastAsia"/>
          </w:rPr>
          <w:t>I</w:t>
        </w:r>
      </w:ins>
      <w:ins w:id="1466" w:author="you xin" w:date="2019-08-22T15:08:00Z">
        <w:r>
          <w:rPr/>
          <w:t>nd_drive</w:t>
        </w:r>
      </w:ins>
      <w:r>
        <w:rPr>
          <w:rFonts w:hint="eastAsia"/>
        </w:rPr>
        <w:t>函数</w:t>
      </w:r>
      <w:ins w:id="1467" w:author="you xin" w:date="2019-08-22T15:08:00Z">
        <w:r>
          <w:rPr>
            <w:rFonts w:hint="eastAsia"/>
          </w:rPr>
          <w:t>的</w:t>
        </w:r>
      </w:ins>
      <w:ins w:id="1468" w:author="Ve" w:date="2019-08-11T03:38:00Z">
        <w:r>
          <w:rPr>
            <w:rFonts w:hint="eastAsia"/>
          </w:rPr>
          <w:t>计算</w:t>
        </w:r>
      </w:ins>
      <w:ins w:id="1469" w:author="Yang Hailong" w:date="2019-08-23T13:27:00Z">
        <w:r>
          <w:rPr>
            <w:rFonts w:hint="eastAsia"/>
          </w:rPr>
          <w:t>性能</w:t>
        </w:r>
      </w:ins>
      <w:ins w:id="1470" w:author="Ve" w:date="2019-08-11T03:38:00Z">
        <w:r>
          <w:rPr>
            <w:rFonts w:hint="eastAsia"/>
          </w:rPr>
          <w:t>为</w:t>
        </w:r>
      </w:ins>
      <w:ins w:id="1471" w:author="Ve" w:date="2019-08-13T23:00:00Z">
        <w:r>
          <w:rPr>
            <w:rFonts w:hint="eastAsia"/>
          </w:rPr>
          <w:t>482</w:t>
        </w:r>
      </w:ins>
      <w:ins w:id="1472" w:author="Ve" w:date="2019-08-17T14:26:00Z">
        <w:r>
          <w:rPr>
            <w:rFonts w:hint="eastAsia"/>
          </w:rPr>
          <w:t>.0</w:t>
        </w:r>
      </w:ins>
      <w:ins w:id="1473" w:author="Ve" w:date="2019-08-11T03:38:00Z">
        <w:r>
          <w:rPr>
            <w:rFonts w:hint="eastAsia"/>
          </w:rPr>
          <w:t>GFlops/s，</w:t>
        </w:r>
      </w:ins>
      <w:ins w:id="1474" w:author="you xin" w:date="2019-08-22T15:08:00Z">
        <w:r>
          <w:rPr>
            <w:rFonts w:hint="eastAsia"/>
          </w:rPr>
          <w:t>CPU版本的</w:t>
        </w:r>
      </w:ins>
      <w:ins w:id="1475" w:author="Ve" w:date="2019-08-11T03:38:00Z">
        <w:r>
          <w:rPr>
            <w:rFonts w:hint="eastAsia"/>
          </w:rPr>
          <w:t>计算</w:t>
        </w:r>
      </w:ins>
      <w:ins w:id="1476" w:author="Yang Hailong" w:date="2019-08-23T13:28:00Z">
        <w:r>
          <w:rPr>
            <w:rFonts w:hint="eastAsia"/>
          </w:rPr>
          <w:t>性能</w:t>
        </w:r>
      </w:ins>
      <w:ins w:id="1477" w:author="Ve" w:date="2019-08-11T03:38:00Z">
        <w:r>
          <w:rPr>
            <w:rFonts w:hint="eastAsia"/>
          </w:rPr>
          <w:t>为</w:t>
        </w:r>
      </w:ins>
      <w:ins w:id="1478" w:author="Ve" w:date="2019-08-13T23:00:00Z">
        <w:r>
          <w:rPr>
            <w:rFonts w:hint="eastAsia"/>
          </w:rPr>
          <w:t>83.7</w:t>
        </w:r>
      </w:ins>
      <w:ins w:id="1479" w:author="Ve" w:date="2019-08-17T14:26:00Z">
        <w:r>
          <w:rPr>
            <w:rFonts w:hint="eastAsia"/>
          </w:rPr>
          <w:t>G</w:t>
        </w:r>
      </w:ins>
      <w:ins w:id="1480" w:author="Ve" w:date="2019-08-11T03:38:00Z">
        <w:r>
          <w:rPr>
            <w:rFonts w:hint="eastAsia"/>
          </w:rPr>
          <w:t>Flops/s</w:t>
        </w:r>
      </w:ins>
      <w:ins w:id="1481" w:author="Ve" w:date="2019-08-13T23:00:00Z">
        <w:r>
          <w:rPr>
            <w:rFonts w:hint="eastAsia"/>
          </w:rPr>
          <w:t>，</w:t>
        </w:r>
      </w:ins>
      <w:r>
        <w:rPr>
          <w:rStyle w:val="13"/>
        </w:rPr>
        <w:commentReference w:id="65"/>
      </w:r>
      <w:r>
        <w:commentReference w:id="66"/>
      </w:r>
      <w:ins w:id="1482" w:author="Yang Hailong" w:date="2019-08-23T13:28:00Z">
        <w:r>
          <w:rPr>
            <w:rFonts w:hint="eastAsia"/>
          </w:rPr>
          <w:t>I</w:t>
        </w:r>
      </w:ins>
      <w:ins w:id="1483" w:author="Yang Hailong" w:date="2019-08-23T13:28:00Z">
        <w:r>
          <w:rPr/>
          <w:t>nd_drive</w:t>
        </w:r>
      </w:ins>
      <w:r>
        <w:rPr>
          <w:rFonts w:hint="eastAsia"/>
        </w:rPr>
        <w:t>函数的</w:t>
      </w:r>
      <w:ins w:id="1484" w:author="Yang Hailong" w:date="2019-08-23T13:28:00Z">
        <w:r>
          <w:rPr>
            <w:rFonts w:hint="eastAsia"/>
          </w:rPr>
          <w:t>计算密度</w:t>
        </w:r>
      </w:ins>
      <w:r>
        <w:rPr>
          <w:rFonts w:hint="eastAsia"/>
        </w:rPr>
        <w:t>为1.42</w:t>
      </w:r>
      <w:ins w:id="1485" w:author="Ve" w:date="2019-08-11T03:38:00Z">
        <w:r>
          <w:rPr>
            <w:rFonts w:hint="eastAsia"/>
          </w:rPr>
          <w:t>。最终</w:t>
        </w:r>
      </w:ins>
      <w:ins w:id="1486" w:author="Yang Hailong" w:date="2019-08-23T13:29:00Z">
        <w:r>
          <w:rPr>
            <w:rFonts w:hint="eastAsia"/>
          </w:rPr>
          <w:t>得到的Roofline模型如</w:t>
        </w:r>
      </w:ins>
      <w:ins w:id="1487" w:author="Ve" w:date="2019-08-11T03:38:00Z">
        <w:r>
          <w:rPr>
            <w:rFonts w:hint="eastAsia"/>
          </w:rPr>
          <w:t>图</w:t>
        </w:r>
      </w:ins>
      <w:ins w:id="1488" w:author="Ve" w:date="2019-08-21T02:26:00Z">
        <w:r>
          <w:rPr>
            <w:rFonts w:hint="eastAsia"/>
          </w:rPr>
          <w:t>10</w:t>
        </w:r>
      </w:ins>
      <w:ins w:id="1489" w:author="Ve" w:date="2019-08-11T03:38:00Z">
        <w:r>
          <w:rPr>
            <w:rFonts w:hint="eastAsia"/>
          </w:rPr>
          <w:t>所示。</w:t>
        </w:r>
      </w:ins>
    </w:p>
    <w:p>
      <w:pPr>
        <w:ind w:firstLine="420"/>
        <w:jc w:val="center"/>
      </w:pPr>
      <w:r>
        <w:rPr>
          <w:rFonts w:hint="eastAsia"/>
          <w:position w:val="-28"/>
        </w:rPr>
        <w:object>
          <v:shape id="_x0000_i1025" o:spt="75" type="#_x0000_t75" style="height:33pt;width:153pt;" o:ole="t" filled="f" o:preferrelative="t" stroked="f" coordsize="21600,21600">
            <v:path/>
            <v:fill on="f" focussize="0,0"/>
            <v:stroke on="f" joinstyle="miter"/>
            <v:imagedata r:id="rId18" o:title=""/>
            <o:lock v:ext="edit" aspectratio="t"/>
            <w10:wrap type="none"/>
            <w10:anchorlock/>
          </v:shape>
          <o:OLEObject Type="Embed" ProgID="Equation.KSEE3" ShapeID="_x0000_i1025" DrawAspect="Content" ObjectID="_1468075725" r:id="rId17">
            <o:LockedField>false</o:LockedField>
          </o:OLEObject>
        </w:object>
      </w:r>
    </w:p>
    <w:p>
      <w:pPr>
        <w:pStyle w:val="4"/>
        <w:ind w:firstLine="420"/>
        <w:jc w:val="center"/>
        <w:rPr>
          <w:ins w:id="1490" w:author="Ve" w:date="2019-08-11T03:43:00Z"/>
        </w:rPr>
      </w:pPr>
      <w:r>
        <w:t xml:space="preserve">公式 </w:t>
      </w:r>
      <w:r>
        <w:fldChar w:fldCharType="begin"/>
      </w:r>
      <w:r>
        <w:instrText xml:space="preserve"> SEQ 公式 \* ARABIC </w:instrText>
      </w:r>
      <w:r>
        <w:fldChar w:fldCharType="separate"/>
      </w:r>
      <w:r>
        <w:t>2</w:t>
      </w:r>
      <w:r>
        <w:fldChar w:fldCharType="end"/>
      </w:r>
    </w:p>
    <w:p>
      <w:pPr>
        <w:ind w:firstLine="420"/>
        <w:rPr>
          <w:ins w:id="1491" w:author="Ve" w:date="2019-08-11T03:38:00Z"/>
        </w:rPr>
      </w:pPr>
      <w:ins w:id="1492" w:author="Yang Hailong" w:date="2019-08-23T13:30:00Z">
        <w:r>
          <w:rPr>
            <w:rFonts w:hint="eastAsia"/>
          </w:rPr>
          <w:t>图10中的</w:t>
        </w:r>
      </w:ins>
      <w:ins w:id="1493" w:author="Ve" w:date="2019-08-21T02:46:00Z">
        <w:r>
          <w:rPr>
            <w:rFonts w:hint="eastAsia"/>
          </w:rPr>
          <w:t>红</w:t>
        </w:r>
      </w:ins>
      <w:ins w:id="1494" w:author="Ve" w:date="2019-08-21T02:28:00Z">
        <w:r>
          <w:rPr>
            <w:rFonts w:hint="eastAsia"/>
          </w:rPr>
          <w:t>线</w:t>
        </w:r>
      </w:ins>
      <w:ins w:id="1495" w:author="Ve" w:date="2019-08-11T03:43:00Z">
        <w:r>
          <w:rPr>
            <w:rFonts w:hint="eastAsia"/>
          </w:rPr>
          <w:t xml:space="preserve">为CPU上的roofline </w:t>
        </w:r>
      </w:ins>
      <w:ins w:id="1496" w:author="Ve" w:date="2019-08-11T03:44:00Z">
        <w:r>
          <w:rPr>
            <w:rFonts w:hint="eastAsia"/>
          </w:rPr>
          <w:t>model</w:t>
        </w:r>
      </w:ins>
      <w:ins w:id="1497" w:author="you xin" w:date="2019-08-22T15:10:00Z">
        <w:r>
          <w:rPr>
            <w:rFonts w:hint="eastAsia"/>
          </w:rPr>
          <w:t>，红色叉</w:t>
        </w:r>
      </w:ins>
      <w:ins w:id="1498" w:author="you xin" w:date="2019-08-22T15:11:00Z">
        <w:r>
          <w:rPr>
            <w:rFonts w:hint="eastAsia"/>
          </w:rPr>
          <w:t>代表</w:t>
        </w:r>
      </w:ins>
      <w:ins w:id="1499" w:author="you xin" w:date="2019-08-22T15:10:00Z">
        <w:r>
          <w:rPr>
            <w:rFonts w:hint="eastAsia"/>
          </w:rPr>
          <w:t>原CPU版本的I</w:t>
        </w:r>
      </w:ins>
      <w:ins w:id="1500" w:author="you xin" w:date="2019-08-22T15:10:00Z">
        <w:r>
          <w:rPr/>
          <w:t>nd_drive</w:t>
        </w:r>
      </w:ins>
      <w:ins w:id="1501" w:author="Yang Hailong" w:date="2019-08-23T13:30:00Z">
        <w:r>
          <w:rPr>
            <w:rFonts w:hint="eastAsia"/>
          </w:rPr>
          <w:t>函数</w:t>
        </w:r>
      </w:ins>
      <w:ins w:id="1502" w:author="Yang Hailong" w:date="2019-08-23T13:31:00Z">
        <w:r>
          <w:rPr>
            <w:rFonts w:hint="eastAsia"/>
          </w:rPr>
          <w:t>的</w:t>
        </w:r>
      </w:ins>
      <w:ins w:id="1503" w:author="Yang Hailong" w:date="2019-08-23T13:30:00Z">
        <w:r>
          <w:rPr>
            <w:rFonts w:hint="eastAsia"/>
          </w:rPr>
          <w:t>计算</w:t>
        </w:r>
      </w:ins>
      <w:ins w:id="1504" w:author="you xin" w:date="2019-08-22T15:10:00Z">
        <w:r>
          <w:rPr>
            <w:rFonts w:hint="eastAsia"/>
          </w:rPr>
          <w:t>性能</w:t>
        </w:r>
      </w:ins>
      <w:ins w:id="1505" w:author="Ve" w:date="2019-08-13T23:54:00Z">
        <w:r>
          <w:rPr>
            <w:rFonts w:hint="eastAsia"/>
          </w:rPr>
          <w:t>。</w:t>
        </w:r>
      </w:ins>
      <w:ins w:id="1506" w:author="Ve" w:date="2019-08-11T03:44:00Z">
        <w:r>
          <w:rPr>
            <w:rFonts w:hint="eastAsia"/>
          </w:rPr>
          <w:t>从图</w:t>
        </w:r>
      </w:ins>
      <w:ins w:id="1507" w:author="you xin" w:date="2019-08-22T15:13:00Z">
        <w:r>
          <w:rPr>
            <w:rFonts w:hint="eastAsia"/>
          </w:rPr>
          <w:t>10</w:t>
        </w:r>
      </w:ins>
      <w:ins w:id="1508" w:author="Ve" w:date="2019-08-11T03:44:00Z">
        <w:r>
          <w:rPr>
            <w:rFonts w:hint="eastAsia"/>
          </w:rPr>
          <w:t>中我们看出</w:t>
        </w:r>
      </w:ins>
      <w:ins w:id="1509" w:author="you xin" w:date="2019-08-22T15:11:00Z">
        <w:r>
          <w:rPr>
            <w:rFonts w:hint="eastAsia"/>
          </w:rPr>
          <w:t>原CPU算法的</w:t>
        </w:r>
      </w:ins>
      <w:ins w:id="1510" w:author="Ve" w:date="2019-08-11T03:44:00Z">
        <w:r>
          <w:rPr>
            <w:rFonts w:hint="eastAsia"/>
          </w:rPr>
          <w:t>计算性能受CPU内存带宽限制</w:t>
        </w:r>
      </w:ins>
      <w:ins w:id="1511" w:author="Ve" w:date="2019-08-21T02:49:00Z">
        <w:r>
          <w:rPr>
            <w:rFonts w:hint="eastAsia"/>
          </w:rPr>
          <w:t>，</w:t>
        </w:r>
      </w:ins>
      <w:ins w:id="1512" w:author="Yang Hailong" w:date="2019-08-23T13:31:00Z">
        <w:r>
          <w:rPr>
            <w:rFonts w:hint="eastAsia"/>
          </w:rPr>
          <w:t>需要</w:t>
        </w:r>
      </w:ins>
      <w:ins w:id="1513" w:author="you xin" w:date="2019-08-22T15:12:00Z">
        <w:r>
          <w:rPr>
            <w:rFonts w:hint="eastAsia"/>
          </w:rPr>
          <w:t>增加其算法的计算密集度来增加其性能上限</w:t>
        </w:r>
      </w:ins>
      <w:ins w:id="1514" w:author="Ve" w:date="2019-08-13T23:03:00Z">
        <w:r>
          <w:rPr>
            <w:rFonts w:hint="eastAsia"/>
          </w:rPr>
          <w:t>。</w:t>
        </w:r>
      </w:ins>
      <w:ins w:id="1515" w:author="Ve" w:date="2019-08-21T02:47:00Z">
        <w:r>
          <w:rPr>
            <w:rFonts w:hint="eastAsia"/>
          </w:rPr>
          <w:t>蓝</w:t>
        </w:r>
      </w:ins>
      <w:ins w:id="1516" w:author="Ve" w:date="2019-08-21T02:28:00Z">
        <w:r>
          <w:rPr>
            <w:rFonts w:hint="eastAsia"/>
          </w:rPr>
          <w:t>线</w:t>
        </w:r>
      </w:ins>
      <w:ins w:id="1517" w:author="Ve" w:date="2019-08-11T03:44:00Z">
        <w:r>
          <w:rPr>
            <w:rFonts w:hint="eastAsia"/>
          </w:rPr>
          <w:t>为</w:t>
        </w:r>
      </w:ins>
      <w:ins w:id="1518" w:author="Ve" w:date="2019-08-11T03:45:00Z">
        <w:r>
          <w:rPr>
            <w:rFonts w:hint="eastAsia"/>
          </w:rPr>
          <w:t>G</w:t>
        </w:r>
      </w:ins>
      <w:ins w:id="1519" w:author="Ve" w:date="2019-08-11T03:44:00Z">
        <w:r>
          <w:rPr>
            <w:rFonts w:hint="eastAsia"/>
          </w:rPr>
          <w:t>PU上的roofline model</w:t>
        </w:r>
      </w:ins>
      <w:ins w:id="1520" w:author="you xin" w:date="2019-08-22T15:13:00Z">
        <w:r>
          <w:rPr>
            <w:rFonts w:hint="eastAsia"/>
          </w:rPr>
          <w:t>，蓝色叉代表GPU加速的Ind</w:t>
        </w:r>
      </w:ins>
      <w:ins w:id="1521" w:author="you xin" w:date="2019-08-22T15:13:00Z">
        <w:r>
          <w:rPr/>
          <w:t>_drive</w:t>
        </w:r>
      </w:ins>
      <w:ins w:id="1522" w:author="Yang Hailong" w:date="2019-08-23T13:31:00Z">
        <w:r>
          <w:rPr>
            <w:rFonts w:hint="eastAsia"/>
          </w:rPr>
          <w:t>函数的计算</w:t>
        </w:r>
      </w:ins>
      <w:ins w:id="1523" w:author="you xin" w:date="2019-08-22T15:13:00Z">
        <w:r>
          <w:rPr>
            <w:rFonts w:hint="eastAsia"/>
          </w:rPr>
          <w:t>性能。</w:t>
        </w:r>
      </w:ins>
      <w:ins w:id="1524" w:author="Yang Hailong" w:date="2019-08-23T13:31:00Z">
        <w:r>
          <w:rPr>
            <w:rFonts w:hint="eastAsia"/>
          </w:rPr>
          <w:t>可以看出，</w:t>
        </w:r>
      </w:ins>
      <w:ins w:id="1525" w:author="you xin" w:date="2019-08-22T15:14:00Z">
        <w:r>
          <w:rPr>
            <w:rFonts w:hint="eastAsia"/>
          </w:rPr>
          <w:t>GPU</w:t>
        </w:r>
      </w:ins>
      <w:ins w:id="1526" w:author="Yang Hailong" w:date="2019-08-23T13:40:00Z">
        <w:r>
          <w:rPr>
            <w:rFonts w:hint="eastAsia"/>
          </w:rPr>
          <w:t>优化</w:t>
        </w:r>
      </w:ins>
      <w:ins w:id="1527" w:author="Yang Hailong" w:date="2019-08-23T13:38:00Z">
        <w:r>
          <w:rPr>
            <w:rFonts w:hint="eastAsia"/>
          </w:rPr>
          <w:t>后</w:t>
        </w:r>
      </w:ins>
      <w:ins w:id="1528" w:author="you xin" w:date="2019-08-22T15:14:00Z">
        <w:r>
          <w:rPr>
            <w:rFonts w:hint="eastAsia"/>
          </w:rPr>
          <w:t>的性能</w:t>
        </w:r>
      </w:ins>
      <w:ins w:id="1529" w:author="Yang Hailong" w:date="2019-08-23T13:38:00Z">
        <w:r>
          <w:rPr>
            <w:rFonts w:hint="eastAsia"/>
          </w:rPr>
          <w:t>与</w:t>
        </w:r>
      </w:ins>
      <w:ins w:id="1530" w:author="Yang Hailong" w:date="2019-08-23T13:39:00Z">
        <w:r>
          <w:rPr>
            <w:rFonts w:hint="eastAsia"/>
          </w:rPr>
          <w:t>原始的CPU版本相比获得了显著提升，但仍然离GPU</w:t>
        </w:r>
      </w:ins>
      <w:ins w:id="1531" w:author="you xin" w:date="2019-08-22T15:15:00Z">
        <w:r>
          <w:rPr>
            <w:rFonts w:hint="eastAsia"/>
          </w:rPr>
          <w:t>理论性能上限</w:t>
        </w:r>
      </w:ins>
      <w:ins w:id="1532" w:author="Ve" w:date="2019-08-21T02:56:00Z">
        <w:r>
          <w:rPr>
            <w:rFonts w:hint="eastAsia"/>
          </w:rPr>
          <w:t>还有</w:t>
        </w:r>
      </w:ins>
      <w:ins w:id="1533" w:author="Yang Hailong" w:date="2019-08-23T13:39:00Z">
        <w:r>
          <w:rPr>
            <w:rFonts w:hint="eastAsia"/>
          </w:rPr>
          <w:t>一定</w:t>
        </w:r>
      </w:ins>
      <w:ins w:id="1534" w:author="Ve" w:date="2019-08-21T02:56:00Z">
        <w:r>
          <w:rPr>
            <w:rFonts w:hint="eastAsia"/>
          </w:rPr>
          <w:t>距离</w:t>
        </w:r>
      </w:ins>
      <w:ins w:id="1535" w:author="Yang Hailong" w:date="2019-08-23T13:39:00Z">
        <w:r>
          <w:rPr>
            <w:rFonts w:hint="eastAsia"/>
          </w:rPr>
          <w:t>。</w:t>
        </w:r>
      </w:ins>
      <w:ins w:id="1536" w:author="Yang Hailong" w:date="2019-08-23T13:40:00Z">
        <w:r>
          <w:rPr>
            <w:rFonts w:hint="eastAsia"/>
          </w:rPr>
          <w:t>同时我们也注意到，GPU优化后的性能已经依然受限于GPU</w:t>
        </w:r>
      </w:ins>
      <w:ins w:id="1537" w:author="Yang Hailong" w:date="2019-08-23T13:41:00Z">
        <w:r>
          <w:rPr>
            <w:rFonts w:hint="eastAsia"/>
          </w:rPr>
          <w:t>内存带宽，</w:t>
        </w:r>
      </w:ins>
      <w:ins w:id="1538" w:author="you xin" w:date="2019-08-22T15:15:00Z">
        <w:r>
          <w:rPr>
            <w:rFonts w:hint="eastAsia"/>
          </w:rPr>
          <w:t>为了进一步提升性能，我们需要</w:t>
        </w:r>
      </w:ins>
      <w:ins w:id="1539" w:author="you xin" w:date="2019-08-22T15:16:00Z">
        <w:r>
          <w:rPr>
            <w:rFonts w:hint="eastAsia"/>
          </w:rPr>
          <w:t>提升</w:t>
        </w:r>
      </w:ins>
      <w:ins w:id="1540" w:author="Yang Hailong" w:date="2019-08-23T13:42:00Z">
        <w:r>
          <w:rPr>
            <w:rFonts w:hint="eastAsia"/>
          </w:rPr>
          <w:t>I</w:t>
        </w:r>
      </w:ins>
      <w:ins w:id="1541" w:author="Yang Hailong" w:date="2019-08-23T13:42:00Z">
        <w:r>
          <w:rPr/>
          <w:t>nd_drive</w:t>
        </w:r>
      </w:ins>
      <w:ins w:id="1542" w:author="Yang Hailong" w:date="2019-08-23T13:42:00Z">
        <w:r>
          <w:rPr>
            <w:rFonts w:hint="eastAsia"/>
          </w:rPr>
          <w:t>函数</w:t>
        </w:r>
      </w:ins>
      <w:ins w:id="1543" w:author="Yang Hailong" w:date="2019-08-23T13:41:00Z">
        <w:r>
          <w:rPr>
            <w:rFonts w:hint="eastAsia"/>
          </w:rPr>
          <w:t>在GPU上的</w:t>
        </w:r>
      </w:ins>
      <w:ins w:id="1544" w:author="you xin" w:date="2019-08-22T15:16:00Z">
        <w:r>
          <w:rPr>
            <w:rFonts w:hint="eastAsia"/>
          </w:rPr>
          <w:t>计算密度</w:t>
        </w:r>
      </w:ins>
      <w:ins w:id="1545" w:author="Yang Hailong" w:date="2019-08-23T13:42:00Z">
        <w:r>
          <w:rPr>
            <w:rFonts w:hint="eastAsia"/>
          </w:rPr>
          <w:t>从而</w:t>
        </w:r>
      </w:ins>
      <w:ins w:id="1546" w:author="you xin" w:date="2019-08-22T15:16:00Z">
        <w:r>
          <w:rPr>
            <w:rFonts w:hint="eastAsia"/>
          </w:rPr>
          <w:t>逼近GPU的理论性能上限</w:t>
        </w:r>
      </w:ins>
      <w:ins w:id="1547" w:author="Ve" w:date="2019-08-11T03:45:00Z">
        <w:r>
          <w:rPr>
            <w:rFonts w:hint="eastAsia"/>
          </w:rPr>
          <w:t>。</w:t>
        </w:r>
      </w:ins>
    </w:p>
    <w:p>
      <w:pPr>
        <w:jc w:val="center"/>
        <w:rPr>
          <w:ins w:id="1548" w:author="Ve" w:date="2019-08-21T03:03:00Z"/>
          <w:rStyle w:val="13"/>
        </w:rPr>
      </w:pPr>
      <w:r>
        <w:rPr>
          <w:rStyle w:val="13"/>
          <w:rFonts w:hint="eastAsia"/>
        </w:rPr>
        <w:drawing>
          <wp:inline distT="0" distB="0" distL="114300" distR="114300">
            <wp:extent cx="5758180" cy="4253230"/>
            <wp:effectExtent l="0" t="0" r="2540" b="13970"/>
            <wp:docPr id="7" name="图片 7" descr="QQ截图2019082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824022013"/>
                    <pic:cNvPicPr>
                      <a:picLocks noChangeAspect="1"/>
                    </pic:cNvPicPr>
                  </pic:nvPicPr>
                  <pic:blipFill>
                    <a:blip r:embed="rId19"/>
                    <a:stretch>
                      <a:fillRect/>
                    </a:stretch>
                  </pic:blipFill>
                  <pic:spPr>
                    <a:xfrm>
                      <a:off x="0" y="0"/>
                      <a:ext cx="5758180" cy="4253230"/>
                    </a:xfrm>
                    <a:prstGeom prst="rect">
                      <a:avLst/>
                    </a:prstGeom>
                  </pic:spPr>
                </pic:pic>
              </a:graphicData>
            </a:graphic>
          </wp:inline>
        </w:drawing>
      </w:r>
    </w:p>
    <w:p>
      <w:pPr>
        <w:pStyle w:val="4"/>
        <w:jc w:val="center"/>
        <w:rPr>
          <w:rStyle w:val="13"/>
        </w:rPr>
      </w:pPr>
      <w:ins w:id="1549" w:author="Ve" w:date="2019-08-21T03:03:00Z">
        <w:r>
          <w:rPr/>
          <w:t xml:space="preserve">Figure </w:t>
        </w:r>
      </w:ins>
      <w:ins w:id="1550" w:author="Ve" w:date="2019-08-21T03:03:00Z">
        <w:r>
          <w:rPr>
            <w:rFonts w:hint="eastAsia"/>
          </w:rPr>
          <w:t>10：</w:t>
        </w:r>
      </w:ins>
      <w:ins w:id="1551" w:author="Yang Hailong" w:date="2019-08-23T13:29:00Z">
        <w:r>
          <w:rPr>
            <w:rFonts w:hint="eastAsia"/>
          </w:rPr>
          <w:t>The r</w:t>
        </w:r>
      </w:ins>
      <w:ins w:id="1552" w:author="Ve" w:date="2019-08-21T03:03:00Z">
        <w:r>
          <w:rPr>
            <w:rFonts w:hint="eastAsia"/>
          </w:rPr>
          <w:t xml:space="preserve">oofline model </w:t>
        </w:r>
      </w:ins>
      <w:r>
        <w:rPr>
          <w:rFonts w:hint="eastAsia"/>
        </w:rPr>
        <w:t xml:space="preserve">of </w:t>
      </w:r>
      <w:ins w:id="1553" w:author="Yang Hailong" w:date="2019-08-23T13:29:00Z">
        <w:r>
          <w:rPr>
            <w:rFonts w:hint="eastAsia"/>
          </w:rPr>
          <w:t>the original (on CPU)</w:t>
        </w:r>
      </w:ins>
      <w:ins w:id="1554" w:author="Yang Hailong" w:date="2019-08-23T13:30:00Z">
        <w:r>
          <w:rPr>
            <w:rFonts w:hint="eastAsia"/>
          </w:rPr>
          <w:t xml:space="preserve"> </w:t>
        </w:r>
      </w:ins>
      <w:ins w:id="1555" w:author="Yang Hailong" w:date="2019-08-23T13:29:00Z">
        <w:r>
          <w:rPr>
            <w:rFonts w:hint="eastAsia"/>
          </w:rPr>
          <w:t xml:space="preserve">and optimized </w:t>
        </w:r>
      </w:ins>
      <w:ins w:id="1556" w:author="Yang Hailong" w:date="2019-08-23T13:30:00Z">
        <w:r>
          <w:rPr>
            <w:rFonts w:hint="eastAsia"/>
          </w:rPr>
          <w:t xml:space="preserve">(on GPU) </w:t>
        </w:r>
      </w:ins>
      <w:ins w:id="1557" w:author="Yang Hailong" w:date="2019-08-23T13:43:00Z">
        <w:r>
          <w:rPr>
            <w:rFonts w:hint="eastAsia"/>
          </w:rPr>
          <w:t>I</w:t>
        </w:r>
      </w:ins>
      <w:ins w:id="1558" w:author="Yang Hailong" w:date="2019-08-23T13:43:00Z">
        <w:r>
          <w:rPr/>
          <w:t>nd_drive</w:t>
        </w:r>
      </w:ins>
      <w:ins w:id="1559" w:author="Yang Hailong" w:date="2019-08-23T13:43:00Z">
        <w:r>
          <w:rPr>
            <w:rFonts w:hint="eastAsia"/>
          </w:rPr>
          <w:t xml:space="preserve"> function</w:t>
        </w:r>
      </w:ins>
      <w:ins w:id="1560" w:author="Yang Hailong" w:date="2019-08-23T13:29:00Z">
        <w:r>
          <w:rPr>
            <w:rFonts w:hint="eastAsia"/>
          </w:rPr>
          <w:t>.</w:t>
        </w:r>
      </w:ins>
    </w:p>
    <w:p>
      <w:pPr>
        <w:pStyle w:val="2"/>
        <w:numPr>
          <w:ilvl w:val="0"/>
          <w:numId w:val="2"/>
        </w:numPr>
        <w:jc w:val="left"/>
      </w:pPr>
      <w:r>
        <w:rPr>
          <w:rFonts w:hint="eastAsia"/>
        </w:rPr>
        <w:t>Related Work</w:t>
      </w:r>
    </w:p>
    <w:p>
      <w:pPr>
        <w:ind w:firstLine="420"/>
        <w:rPr>
          <w:ins w:id="1561" w:author="Yang Hailong" w:date="2019-08-23T13:49:00Z"/>
          <w:rStyle w:val="13"/>
          <w:sz w:val="24"/>
          <w:szCs w:val="24"/>
        </w:rPr>
      </w:pPr>
      <w:ins w:id="1562" w:author="Yang Hailong" w:date="2019-08-23T13:49:00Z">
        <w:r>
          <w:rPr>
            <w:rFonts w:hint="eastAsia"/>
          </w:rPr>
          <w:t>计算导热系数</w:t>
        </w:r>
      </w:ins>
      <w:ins w:id="1563" w:author="Yang Hailong" w:date="2019-08-23T13:50:00Z">
        <w:r>
          <w:rPr>
            <w:rFonts w:hint="eastAsia"/>
          </w:rPr>
          <w:t>并得到广泛应用的</w:t>
        </w:r>
      </w:ins>
      <w:ins w:id="1564" w:author="Yang Hailong" w:date="2019-08-23T13:49:00Z">
        <w:r>
          <w:rPr>
            <w:rFonts w:hint="eastAsia"/>
          </w:rPr>
          <w:t>软件有很多。Tadano提出了一种计算晶体非谐力常数的系统方法。该方法采用直接法，从第一原理分子动力学模拟的高温轨迹中提取非谐力常数，应用于软件包ALAMODE[21]。Togo采用单模弛豫-时间近似方法，从一阶非谐晶格动力学计算出发，对含33种元素组合的锌闪锌矿型和纤锌矿型化合物的晶格导热系数进行了计算，得到了线性化声子玻耳兹曼方程的完整解，应用于软件包phono3py[22]。Chernatynskiy引入了声子传输模拟器(PhonTS[23])，并支持使用多进程并行加速晶格导热系数预测。</w:t>
        </w:r>
      </w:ins>
      <w:ins w:id="1565" w:author="Yang Hailong" w:date="2019-08-23T13:51:00Z">
        <w:r>
          <w:rPr>
            <w:rFonts w:hint="eastAsia"/>
          </w:rPr>
          <w:t>ShengBTE</w:t>
        </w:r>
      </w:ins>
      <w:ins w:id="1566" w:author="Yang Hailong" w:date="2019-08-23T13:52:00Z">
        <w:r>
          <w:rPr>
            <w:rFonts w:hint="eastAsia"/>
          </w:rPr>
          <w:t>软件包[1]基于</w:t>
        </w:r>
      </w:ins>
      <w:ins w:id="1567" w:author="Yang Hailong" w:date="2019-08-23T13:51:00Z">
        <w:r>
          <w:rPr>
            <w:rFonts w:hint="eastAsia"/>
          </w:rPr>
          <w:t>声子玻耳兹曼输运方程</w:t>
        </w:r>
      </w:ins>
      <w:ins w:id="1568" w:author="Yang Hailong" w:date="2019-08-23T13:52:00Z">
        <w:r>
          <w:rPr>
            <w:rFonts w:hint="eastAsia"/>
          </w:rPr>
          <w:t>，可以计算声子散射率的收敛集，并利用它们来获得晶格热导率和许多相关的参数，能够处理各向同性和各向异性晶体</w:t>
        </w:r>
      </w:ins>
      <w:ins w:id="1569" w:author="Yang Hailong" w:date="2019-08-23T13:51:00Z">
        <w:r>
          <w:rPr>
            <w:rFonts w:hint="eastAsia"/>
          </w:rPr>
          <w:t>。</w:t>
        </w:r>
      </w:ins>
      <w:ins w:id="1570" w:author="Yang Hailong" w:date="2019-08-23T13:49:00Z">
        <w:r>
          <w:rPr>
            <w:rFonts w:hint="eastAsia"/>
          </w:rPr>
          <w:t>almaBTE[15]在连续温度下可以更有效地缓存与温度无关的声子发射/吸收过程及其相关的散射矩阵元素，从而获得客观的加速效果</w:t>
        </w:r>
      </w:ins>
      <w:ins w:id="1571" w:author="Yang Hailong" w:date="2019-08-23T13:50:00Z">
        <w:r>
          <w:rPr>
            <w:rFonts w:hint="eastAsia"/>
          </w:rPr>
          <w:t>，</w:t>
        </w:r>
      </w:ins>
      <w:ins w:id="1572" w:author="Yang Hailong" w:date="2019-08-23T13:49:00Z">
        <w:r>
          <w:rPr>
            <w:rFonts w:hint="eastAsia"/>
          </w:rPr>
          <w:t>但其在单温度计算上的性能不如ShengBTE。</w:t>
        </w:r>
      </w:ins>
      <w:ins w:id="1573" w:author="Yang Hailong" w:date="2019-08-23T13:53:00Z">
        <w:r>
          <w:rPr>
            <w:rFonts w:hint="eastAsia"/>
          </w:rPr>
          <w:t>然而，</w:t>
        </w:r>
      </w:ins>
      <w:ins w:id="1574" w:author="Yang Hailong" w:date="2019-08-23T13:49:00Z">
        <w:r>
          <w:rPr>
            <w:rFonts w:hint="eastAsia"/>
          </w:rPr>
          <w:t>上述软件</w:t>
        </w:r>
      </w:ins>
      <w:ins w:id="1575" w:author="Yang Hailong" w:date="2019-08-23T13:54:00Z">
        <w:r>
          <w:rPr>
            <w:rFonts w:hint="eastAsia"/>
          </w:rPr>
          <w:t>没有</w:t>
        </w:r>
      </w:ins>
      <w:ins w:id="1576" w:author="Yang Hailong" w:date="2019-08-23T13:55:00Z">
        <w:r>
          <w:rPr>
            <w:rFonts w:hint="eastAsia"/>
          </w:rPr>
          <w:t>使用GPU对其计算进行加速，</w:t>
        </w:r>
      </w:ins>
      <w:ins w:id="1577" w:author="Yang Hailong" w:date="2019-08-23T13:56:00Z">
        <w:r>
          <w:rPr>
            <w:rFonts w:hint="eastAsia"/>
          </w:rPr>
          <w:t>并且</w:t>
        </w:r>
      </w:ins>
      <w:ins w:id="1578" w:author="Yang Hailong" w:date="2019-08-23T13:53:00Z">
        <w:r>
          <w:rPr>
            <w:rFonts w:hint="eastAsia"/>
          </w:rPr>
          <w:t>缺乏</w:t>
        </w:r>
      </w:ins>
      <w:ins w:id="1579" w:author="Yang Hailong" w:date="2019-08-23T13:49:00Z">
        <w:r>
          <w:rPr>
            <w:rFonts w:hint="eastAsia"/>
          </w:rPr>
          <w:t>GPU</w:t>
        </w:r>
      </w:ins>
      <w:ins w:id="1580" w:author="Yang Hailong" w:date="2019-08-23T13:53:00Z">
        <w:r>
          <w:rPr>
            <w:rFonts w:hint="eastAsia"/>
          </w:rPr>
          <w:t>上的性能优化</w:t>
        </w:r>
      </w:ins>
      <w:ins w:id="1581" w:author="Yang Hailong" w:date="2019-08-23T13:49:00Z">
        <w:r>
          <w:rPr>
            <w:rFonts w:hint="eastAsia"/>
          </w:rPr>
          <w:t>方法</w:t>
        </w:r>
      </w:ins>
      <w:ins w:id="1582" w:author="Yang Hailong" w:date="2019-08-23T13:56:00Z">
        <w:r>
          <w:rPr>
            <w:rFonts w:hint="eastAsia"/>
          </w:rPr>
          <w:t>。本文的</w:t>
        </w:r>
      </w:ins>
      <w:ins w:id="1583" w:author="Yang Hailong" w:date="2019-08-23T13:49:00Z">
        <w:r>
          <w:rPr>
            <w:rFonts w:hint="eastAsia"/>
          </w:rPr>
          <w:t>工作</w:t>
        </w:r>
      </w:ins>
      <w:ins w:id="1584" w:author="Yang Hailong" w:date="2019-08-23T13:57:00Z">
        <w:r>
          <w:rPr>
            <w:rFonts w:hint="eastAsia"/>
          </w:rPr>
          <w:t>正是</w:t>
        </w:r>
      </w:ins>
      <w:ins w:id="1585" w:author="Yang Hailong" w:date="2019-08-23T13:56:00Z">
        <w:r>
          <w:rPr>
            <w:rFonts w:hint="eastAsia"/>
          </w:rPr>
          <w:t>针对ShengBTE软件</w:t>
        </w:r>
      </w:ins>
      <w:ins w:id="1586" w:author="Yang Hailong" w:date="2019-08-23T13:57:00Z">
        <w:r>
          <w:rPr>
            <w:rFonts w:hint="eastAsia"/>
          </w:rPr>
          <w:t>在</w:t>
        </w:r>
      </w:ins>
      <w:ins w:id="1587" w:author="Yang Hailong" w:date="2019-08-23T13:49:00Z">
        <w:r>
          <w:rPr>
            <w:rFonts w:hint="eastAsia"/>
          </w:rPr>
          <w:t>GPU</w:t>
        </w:r>
      </w:ins>
      <w:ins w:id="1588" w:author="Yang Hailong" w:date="2019-08-23T13:57:00Z">
        <w:r>
          <w:rPr>
            <w:rFonts w:hint="eastAsia"/>
          </w:rPr>
          <w:t>上进行性能优化</w:t>
        </w:r>
      </w:ins>
      <w:ins w:id="1589" w:author="Yang Hailong" w:date="2019-08-23T13:49:00Z">
        <w:r>
          <w:rPr>
            <w:rFonts w:hint="eastAsia"/>
          </w:rPr>
          <w:t>，从而</w:t>
        </w:r>
      </w:ins>
      <w:ins w:id="1590" w:author="Yang Hailong" w:date="2019-08-23T13:57:00Z">
        <w:r>
          <w:rPr>
            <w:rFonts w:hint="eastAsia"/>
          </w:rPr>
          <w:t>降低</w:t>
        </w:r>
      </w:ins>
      <w:ins w:id="1591" w:author="Yang Hailong" w:date="2019-08-23T13:49:00Z">
        <w:r>
          <w:rPr>
            <w:rFonts w:hint="eastAsia"/>
          </w:rPr>
          <w:t>声学计算</w:t>
        </w:r>
      </w:ins>
      <w:ins w:id="1592" w:author="Yang Hailong" w:date="2019-08-23T13:58:00Z">
        <w:r>
          <w:rPr>
            <w:rFonts w:hint="eastAsia"/>
          </w:rPr>
          <w:t>过程</w:t>
        </w:r>
      </w:ins>
      <w:ins w:id="1593" w:author="Yang Hailong" w:date="2019-08-23T13:49:00Z">
        <w:r>
          <w:rPr>
            <w:rFonts w:hint="eastAsia"/>
          </w:rPr>
          <w:t>的时间</w:t>
        </w:r>
      </w:ins>
      <w:ins w:id="1594" w:author="Yang Hailong" w:date="2019-08-23T13:58:00Z">
        <w:r>
          <w:rPr>
            <w:rFonts w:hint="eastAsia"/>
          </w:rPr>
          <w:t>开销</w:t>
        </w:r>
      </w:ins>
      <w:ins w:id="1595" w:author="Yang Hailong" w:date="2019-08-23T13:49:00Z">
        <w:r>
          <w:rPr>
            <w:rFonts w:hint="eastAsia"/>
          </w:rPr>
          <w:t>。</w:t>
        </w:r>
      </w:ins>
    </w:p>
    <w:p>
      <w:pPr>
        <w:ind w:firstLine="420"/>
        <w:rPr>
          <w:ins w:id="1596" w:author="Ve" w:date="2019-08-21T14:44:00Z"/>
        </w:rPr>
      </w:pPr>
      <w:ins w:id="1597" w:author="Ve" w:date="2019-08-21T14:09:00Z">
        <w:r>
          <w:rPr>
            <w:rFonts w:hint="eastAsia"/>
          </w:rPr>
          <w:t>玻尔兹曼方程</w:t>
        </w:r>
      </w:ins>
      <w:ins w:id="1598" w:author="Ve" w:date="2019-08-21T14:10:00Z">
        <w:r>
          <w:rPr>
            <w:rFonts w:hint="eastAsia"/>
          </w:rPr>
          <w:t>求解在GPU上</w:t>
        </w:r>
      </w:ins>
      <w:ins w:id="1599" w:author="Yang Hailong" w:date="2019-08-23T13:45:00Z">
        <w:r>
          <w:rPr>
            <w:rFonts w:hint="eastAsia"/>
          </w:rPr>
          <w:t>的实现和优化</w:t>
        </w:r>
      </w:ins>
      <w:ins w:id="1600" w:author="Yang Hailong" w:date="2019-08-23T13:46:00Z">
        <w:r>
          <w:rPr>
            <w:rFonts w:hint="eastAsia"/>
          </w:rPr>
          <w:t>存在大量的研究工作</w:t>
        </w:r>
      </w:ins>
      <w:ins w:id="1601" w:author="Ve" w:date="2019-08-21T14:10:00Z">
        <w:r>
          <w:rPr>
            <w:rFonts w:hint="eastAsia"/>
          </w:rPr>
          <w:t>。</w:t>
        </w:r>
      </w:ins>
      <w:ins w:id="1602" w:author="Ve" w:date="2019-08-07T23:19:00Z">
        <w:r>
          <w:rPr>
            <w:rFonts w:hint="eastAsia"/>
          </w:rPr>
          <w:t>Li等人</w:t>
        </w:r>
      </w:ins>
      <w:ins w:id="1603" w:author="Yang Hailong" w:date="2019-08-23T13:46:00Z">
        <w:r>
          <w:rPr>
            <w:rFonts w:hint="eastAsia"/>
          </w:rPr>
          <w:t>[25]</w:t>
        </w:r>
      </w:ins>
      <w:ins w:id="1604" w:author="Ve" w:date="2019-08-07T23:19:00Z">
        <w:r>
          <w:rPr>
            <w:rFonts w:hint="eastAsia"/>
          </w:rPr>
          <w:t>实现了graphics hardware上的Lattice Boltzmann method (LBM)算法</w:t>
        </w:r>
      </w:ins>
      <w:ins w:id="1605" w:author="Yang Hailong" w:date="2019-08-23T13:46:00Z">
        <w:r>
          <w:rPr>
            <w:rFonts w:hint="eastAsia"/>
          </w:rPr>
          <w:t>。</w:t>
        </w:r>
      </w:ins>
      <w:ins w:id="1606" w:author="Ve" w:date="2019-08-07T23:19:00Z">
        <w:r>
          <w:rPr>
            <w:rFonts w:hint="eastAsia"/>
          </w:rPr>
          <w:t>Kuznik等人</w:t>
        </w:r>
      </w:ins>
      <w:ins w:id="1607" w:author="Yang Hailong" w:date="2019-08-23T13:46:00Z">
        <w:r>
          <w:rPr>
            <w:rFonts w:hint="eastAsia"/>
          </w:rPr>
          <w:t>[26]</w:t>
        </w:r>
      </w:ins>
      <w:ins w:id="1608" w:author="Ve" w:date="2019-08-07T23:19:00Z">
        <w:r>
          <w:rPr>
            <w:rFonts w:hint="eastAsia"/>
          </w:rPr>
          <w:t>开发了一个通用的格子</w:t>
        </w:r>
        <w:bookmarkStart w:id="11" w:name="OLE_LINK12"/>
        <w:r>
          <w:rPr>
            <w:rFonts w:hint="eastAsia"/>
          </w:rPr>
          <w:t>玻尔兹曼</w:t>
        </w:r>
        <w:bookmarkEnd w:id="11"/>
      </w:ins>
      <w:ins w:id="1609" w:author="you xin" w:date="2019-08-22T15:25:00Z">
        <w:r>
          <w:rPr>
            <w:rFonts w:hint="eastAsia"/>
          </w:rPr>
          <w:t>GPU加速算法</w:t>
        </w:r>
      </w:ins>
      <w:ins w:id="1610" w:author="Ve" w:date="2019-08-07T23:19:00Z">
        <w:r>
          <w:rPr>
            <w:rFonts w:hint="eastAsia"/>
          </w:rPr>
          <w:t>，使之完全运行在单个GPU上。</w:t>
        </w:r>
      </w:ins>
      <w:ins w:id="1611" w:author="you xin" w:date="2019-08-22T15:31:00Z">
        <w:r>
          <w:rPr>
            <w:rFonts w:hint="eastAsia"/>
          </w:rPr>
          <w:t>基于他们的研究成果</w:t>
        </w:r>
      </w:ins>
      <w:ins w:id="1612" w:author="you xin" w:date="2019-08-22T15:30:00Z">
        <w:r>
          <w:rPr>
            <w:rFonts w:hint="eastAsia"/>
          </w:rPr>
          <w:t>，Obrecht等人</w:t>
        </w:r>
      </w:ins>
      <w:ins w:id="1613" w:author="you xin" w:date="2019-08-22T15:31:00Z">
        <w:r>
          <w:rPr>
            <w:rFonts w:hint="eastAsia"/>
          </w:rPr>
          <w:t>[29]</w:t>
        </w:r>
      </w:ins>
      <w:ins w:id="1614" w:author="you xin" w:date="2019-08-22T15:30:00Z">
        <w:r>
          <w:rPr>
            <w:rFonts w:hint="eastAsia"/>
          </w:rPr>
          <w:t>将LBM算法扩展到了多GPU</w:t>
        </w:r>
      </w:ins>
      <w:ins w:id="1615" w:author="you xin" w:date="2019-08-22T15:32:00Z">
        <w:r>
          <w:rPr>
            <w:rFonts w:hint="eastAsia"/>
          </w:rPr>
          <w:t>，</w:t>
        </w:r>
      </w:ins>
      <w:ins w:id="1616" w:author="Yang Hailong" w:date="2019-08-23T13:47:00Z">
        <w:r>
          <w:rPr>
            <w:rFonts w:hint="eastAsia"/>
          </w:rPr>
          <w:t>而</w:t>
        </w:r>
      </w:ins>
      <w:ins w:id="1617" w:author="you xin" w:date="2019-08-22T15:31:00Z">
        <w:r>
          <w:rPr>
            <w:rFonts w:hint="eastAsia"/>
          </w:rPr>
          <w:t>Hong等人[30]将其扩展到了GPU集群。此外，</w:t>
        </w:r>
      </w:ins>
      <w:ins w:id="1618" w:author="Ve" w:date="2019-08-07T23:19:00Z">
        <w:r>
          <w:rPr>
            <w:rFonts w:hint="eastAsia"/>
          </w:rPr>
          <w:t>Kloss等人</w:t>
        </w:r>
      </w:ins>
      <w:ins w:id="1619" w:author="Yang Hailong" w:date="2019-08-23T13:47:00Z">
        <w:r>
          <w:rPr>
            <w:rFonts w:hint="eastAsia"/>
          </w:rPr>
          <w:t>[27]</w:t>
        </w:r>
      </w:ins>
      <w:ins w:id="1620" w:author="Ve" w:date="2019-08-07T23:19:00Z">
        <w:r>
          <w:rPr>
            <w:rFonts w:hint="eastAsia"/>
          </w:rPr>
          <w:t>用GPU实现求解玻尔兹曼方程的保守投影方法，并且研究了二维几何求解器的优化实现方法、边界条件的设置方法、积分网格的几何实现方法和存储方法。Lin</w:t>
        </w:r>
      </w:ins>
      <w:ins w:id="1621" w:author="Ve" w:date="2019-08-22T19:04:00Z">
        <w:r>
          <w:rPr>
            <w:rFonts w:hint="eastAsia"/>
          </w:rPr>
          <w:t>[28]</w:t>
        </w:r>
      </w:ins>
      <w:ins w:id="1622" w:author="Ve" w:date="2019-08-07T23:19:00Z">
        <w:r>
          <w:rPr>
            <w:rFonts w:hint="eastAsia"/>
          </w:rPr>
          <w:t>等人采用多弛豫时间(MRT)和晶格玻尔兹曼方程(LBE)模拟不同腔长比(1-3腔宽深度)下的激光驱动腔流</w:t>
        </w:r>
      </w:ins>
      <w:ins w:id="1623" w:author="Yang Hailong" w:date="2019-08-23T13:47:00Z">
        <w:r>
          <w:rPr>
            <w:rFonts w:hint="eastAsia"/>
          </w:rPr>
          <w:t>，并</w:t>
        </w:r>
      </w:ins>
      <w:ins w:id="1624" w:author="Ve" w:date="2019-08-07T23:19:00Z">
        <w:r>
          <w:rPr>
            <w:rFonts w:hint="eastAsia"/>
          </w:rPr>
          <w:t>在 NVIDIA GPU上得到了20.4倍的加速比。</w:t>
        </w:r>
      </w:ins>
      <w:ins w:id="1625" w:author="Yang Hailong" w:date="2019-08-23T13:44:00Z">
        <w:r>
          <w:rPr>
            <w:rFonts w:hint="eastAsia"/>
          </w:rPr>
          <w:t>然而</w:t>
        </w:r>
      </w:ins>
      <w:ins w:id="1626" w:author="Yang Hailong" w:date="2019-08-23T13:47:00Z">
        <w:r>
          <w:rPr>
            <w:rFonts w:hint="eastAsia"/>
          </w:rPr>
          <w:t>，</w:t>
        </w:r>
      </w:ins>
      <w:ins w:id="1627" w:author="Yang Hailong" w:date="2019-08-23T13:48:00Z">
        <w:r>
          <w:rPr>
            <w:rFonts w:hint="eastAsia"/>
          </w:rPr>
          <w:t>目前没有相关的研究工作对</w:t>
        </w:r>
      </w:ins>
      <w:ins w:id="1628" w:author="you xin" w:date="2019-08-22T15:36:00Z">
        <w:r>
          <w:rPr>
            <w:rFonts w:hint="eastAsia"/>
          </w:rPr>
          <w:t>ShengBTE以及其实现的</w:t>
        </w:r>
      </w:ins>
      <w:ins w:id="1629" w:author="you xin" w:date="2019-08-22T15:37:00Z">
        <w:r>
          <w:rPr>
            <w:rFonts w:hint="eastAsia"/>
          </w:rPr>
          <w:t>玻耳兹曼声子输运方程求解算法</w:t>
        </w:r>
      </w:ins>
      <w:ins w:id="1630" w:author="Yang Hailong" w:date="2019-08-23T13:48:00Z">
        <w:r>
          <w:rPr>
            <w:rFonts w:hint="eastAsia"/>
          </w:rPr>
          <w:t>在</w:t>
        </w:r>
      </w:ins>
      <w:ins w:id="1631" w:author="you xin" w:date="2019-08-22T15:37:00Z">
        <w:r>
          <w:rPr>
            <w:rFonts w:hint="eastAsia"/>
          </w:rPr>
          <w:t>GPU</w:t>
        </w:r>
      </w:ins>
      <w:ins w:id="1632" w:author="Yang Hailong" w:date="2019-08-23T13:48:00Z">
        <w:r>
          <w:rPr>
            <w:rFonts w:hint="eastAsia"/>
          </w:rPr>
          <w:t>上</w:t>
        </w:r>
      </w:ins>
      <w:ins w:id="1633" w:author="you xin" w:date="2019-08-22T15:37:00Z">
        <w:r>
          <w:rPr>
            <w:rFonts w:hint="eastAsia"/>
          </w:rPr>
          <w:t>实现</w:t>
        </w:r>
      </w:ins>
      <w:ins w:id="1634" w:author="Yang Hailong" w:date="2019-08-23T13:48:00Z">
        <w:r>
          <w:rPr>
            <w:rFonts w:hint="eastAsia"/>
          </w:rPr>
          <w:t>和优化</w:t>
        </w:r>
      </w:ins>
      <w:ins w:id="1635" w:author="you xin" w:date="2019-08-22T15:47:00Z">
        <w:r>
          <w:rPr>
            <w:rFonts w:hint="eastAsia"/>
          </w:rPr>
          <w:t xml:space="preserve">。 </w:t>
        </w:r>
      </w:ins>
    </w:p>
    <w:p>
      <w:pPr>
        <w:ind w:firstLine="420"/>
        <w:rPr>
          <w:ins w:id="1636" w:author="Ve" w:date="2019-08-07T22:08:00Z"/>
        </w:rPr>
      </w:pPr>
    </w:p>
    <w:p>
      <w:pPr>
        <w:pStyle w:val="2"/>
        <w:numPr>
          <w:ilvl w:val="0"/>
          <w:numId w:val="2"/>
        </w:numPr>
        <w:jc w:val="left"/>
      </w:pPr>
      <w:r>
        <w:rPr>
          <w:rFonts w:hint="eastAsia"/>
        </w:rPr>
        <w:t>Conclusion and Future Work</w:t>
      </w:r>
    </w:p>
    <w:p>
      <w:pPr>
        <w:ind w:firstLine="420"/>
      </w:pPr>
      <w:r>
        <w:t>本文对ShengBTE进行了</w:t>
      </w:r>
      <w:ins w:id="1637" w:author="Yang Hailong" w:date="2019-08-23T10:24:00Z">
        <w:r>
          <w:rPr>
            <w:rFonts w:hint="eastAsia"/>
          </w:rPr>
          <w:t>深入的</w:t>
        </w:r>
      </w:ins>
      <w:r>
        <w:t>性能分析，</w:t>
      </w:r>
      <w:ins w:id="1638" w:author="Yang Hailong" w:date="2019-08-23T10:25:00Z">
        <w:r>
          <w:rPr>
            <w:rFonts w:hint="eastAsia"/>
          </w:rPr>
          <w:t>识别出了若干阻碍其性能提升的热点函数</w:t>
        </w:r>
      </w:ins>
      <w:r>
        <w:t>。</w:t>
      </w:r>
      <w:ins w:id="1639" w:author="Yang Hailong" w:date="2019-08-23T10:25:00Z">
        <w:r>
          <w:rPr>
            <w:rFonts w:hint="eastAsia"/>
          </w:rPr>
          <w:t>为此</w:t>
        </w:r>
      </w:ins>
      <w:r>
        <w:t>，我们提出了</w:t>
      </w:r>
      <w:ins w:id="1640" w:author="Yang Hailong" w:date="2019-08-23T10:25:00Z">
        <w:r>
          <w:rPr>
            <w:rFonts w:hint="eastAsia"/>
          </w:rPr>
          <w:t>一系列</w:t>
        </w:r>
      </w:ins>
      <w:r>
        <w:t>提高ShengBTE性能的优化</w:t>
      </w:r>
      <w:ins w:id="1641" w:author="Yang Hailong" w:date="2019-08-23T10:26:00Z">
        <w:r>
          <w:rPr>
            <w:rFonts w:hint="eastAsia"/>
          </w:rPr>
          <w:t>方法</w:t>
        </w:r>
      </w:ins>
      <w:r>
        <w:t>，包括</w:t>
      </w:r>
      <w:ins w:id="1642" w:author="Yang Hailong" w:date="2019-08-23T10:26:00Z">
        <w:r>
          <w:rPr>
            <w:rFonts w:hint="eastAsia"/>
          </w:rPr>
          <w:t>循环依赖消除、</w:t>
        </w:r>
      </w:ins>
      <w:r>
        <w:t>GPU</w:t>
      </w:r>
      <w:ins w:id="1643" w:author="Yang Hailong" w:date="2019-08-23T10:26:00Z">
        <w:r>
          <w:rPr>
            <w:rFonts w:hint="eastAsia"/>
          </w:rPr>
          <w:t>核函数</w:t>
        </w:r>
      </w:ins>
      <w:r>
        <w:t>加速</w:t>
      </w:r>
      <w:ins w:id="1644" w:author="Yang Hailong" w:date="2019-08-23T10:26:00Z">
        <w:r>
          <w:rPr>
            <w:rFonts w:hint="eastAsia"/>
          </w:rPr>
          <w:t>和</w:t>
        </w:r>
      </w:ins>
      <w:ins w:id="1645" w:author="Ve" w:date="2019-08-17T14:27:00Z">
        <w:r>
          <w:rPr>
            <w:rFonts w:hint="eastAsia"/>
          </w:rPr>
          <w:t>线程块</w:t>
        </w:r>
      </w:ins>
      <w:r>
        <w:rPr>
          <w:rFonts w:hint="eastAsia"/>
        </w:rPr>
        <w:t>调整</w:t>
      </w:r>
      <w:r>
        <w:t>。实验结果表明，在不降低精度的前提下，我们的优化方法实现了单温度</w:t>
      </w:r>
      <w:ins w:id="1646" w:author="Yang Hailong" w:date="2019-08-23T11:22:00Z">
        <w:r>
          <w:rPr>
            <w:rFonts w:hint="eastAsia"/>
          </w:rPr>
          <w:t>模拟</w:t>
        </w:r>
      </w:ins>
      <w:r>
        <w:t>下最高</w:t>
      </w:r>
      <w:r>
        <w:rPr>
          <w:rFonts w:hint="eastAsia"/>
        </w:rPr>
        <w:t>8.16</w:t>
      </w:r>
      <w:ins w:id="1647" w:author="Ve" w:date="2019-08-11T03:37:00Z">
        <w:r>
          <w:rPr>
            <w:rFonts w:hint="eastAsia"/>
          </w:rPr>
          <w:t>倍</w:t>
        </w:r>
      </w:ins>
      <w:r>
        <w:t>的加速</w:t>
      </w:r>
      <w:ins w:id="1648" w:author="Ve" w:date="2019-08-11T03:37:00Z">
        <w:r>
          <w:rPr>
            <w:rFonts w:hint="eastAsia"/>
          </w:rPr>
          <w:t>比</w:t>
        </w:r>
      </w:ins>
      <w:ins w:id="1649" w:author="Yang Hailong" w:date="2019-08-23T10:31:00Z">
        <w:r>
          <w:rPr>
            <w:rFonts w:hint="eastAsia"/>
          </w:rPr>
          <w:t>，连续温度</w:t>
        </w:r>
      </w:ins>
      <w:ins w:id="1650" w:author="Yang Hailong" w:date="2019-08-23T11:22:00Z">
        <w:r>
          <w:rPr>
            <w:rFonts w:hint="eastAsia"/>
          </w:rPr>
          <w:t>模拟</w:t>
        </w:r>
      </w:ins>
      <w:ins w:id="1651" w:author="Yang Hailong" w:date="2019-08-23T10:31:00Z">
        <w:r>
          <w:rPr>
            <w:rFonts w:hint="eastAsia"/>
          </w:rPr>
          <w:t>下最高</w:t>
        </w:r>
      </w:ins>
      <w:r>
        <w:rPr>
          <w:rFonts w:hint="eastAsia"/>
        </w:rPr>
        <w:t>6.32</w:t>
      </w:r>
      <w:ins w:id="1652" w:author="Yang Hailong" w:date="2019-08-23T10:31:00Z">
        <w:r>
          <w:rPr>
            <w:rFonts w:hint="eastAsia"/>
          </w:rPr>
          <w:t>倍的加速比</w:t>
        </w:r>
      </w:ins>
      <w:r>
        <w:t>。在未来的工作中，我们</w:t>
      </w:r>
      <w:ins w:id="1653" w:author="Yang Hailong" w:date="2019-08-23T10:44:00Z">
        <w:r>
          <w:rPr>
            <w:rFonts w:hint="eastAsia"/>
          </w:rPr>
          <w:t>希望对</w:t>
        </w:r>
      </w:ins>
      <w:ins w:id="1654" w:author="Yang Hailong" w:date="2019-08-23T10:44:00Z">
        <w:r>
          <w:rPr/>
          <w:t>ShengBTE</w:t>
        </w:r>
      </w:ins>
      <w:ins w:id="1655" w:author="Yang Hailong" w:date="2019-08-23T10:44:00Z">
        <w:r>
          <w:rPr>
            <w:rFonts w:hint="eastAsia"/>
          </w:rPr>
          <w:t>运行过程</w:t>
        </w:r>
      </w:ins>
      <w:ins w:id="1656" w:author="Yang Hailong" w:date="2019-08-23T10:48:00Z">
        <w:r>
          <w:rPr>
            <w:rFonts w:hint="eastAsia"/>
          </w:rPr>
          <w:t>中</w:t>
        </w:r>
      </w:ins>
      <w:ins w:id="1657" w:author="Yang Hailong" w:date="2019-08-23T10:44:00Z">
        <w:r>
          <w:rPr>
            <w:rFonts w:hint="eastAsia"/>
          </w:rPr>
          <w:t>的</w:t>
        </w:r>
      </w:ins>
      <w:ins w:id="1658" w:author="Yang Hailong" w:date="2019-08-23T10:47:00Z">
        <w:r>
          <w:rPr>
            <w:rFonts w:hint="eastAsia"/>
          </w:rPr>
          <w:t>负载均衡</w:t>
        </w:r>
      </w:ins>
      <w:ins w:id="1659" w:author="Yang Hailong" w:date="2019-08-23T10:48:00Z">
        <w:r>
          <w:rPr>
            <w:rFonts w:hint="eastAsia"/>
          </w:rPr>
          <w:t>进行优化</w:t>
        </w:r>
      </w:ins>
      <w:ins w:id="1660" w:author="Yang Hailong" w:date="2019-08-23T10:31:00Z">
        <w:r>
          <w:rPr>
            <w:rFonts w:hint="eastAsia"/>
          </w:rPr>
          <w:t>。同时，我们</w:t>
        </w:r>
      </w:ins>
      <w:r>
        <w:t>希望</w:t>
      </w:r>
      <w:ins w:id="1661" w:author="Yang Hailong" w:date="2019-08-23T10:32:00Z">
        <w:r>
          <w:rPr>
            <w:rFonts w:hint="eastAsia"/>
          </w:rPr>
          <w:t>在更多的众核处理器上例如KNL对ShengBTE进行性能</w:t>
        </w:r>
      </w:ins>
      <w:ins w:id="1662" w:author="Ve" w:date="2019-08-21T15:24:00Z">
        <w:r>
          <w:rPr>
            <w:rFonts w:hint="eastAsia"/>
          </w:rPr>
          <w:t>优化</w:t>
        </w:r>
      </w:ins>
      <w:r>
        <w:t>。</w:t>
      </w:r>
    </w:p>
    <w:p/>
    <w:p>
      <w:pPr>
        <w:pStyle w:val="2"/>
        <w:numPr>
          <w:ilvl w:val="0"/>
          <w:numId w:val="0"/>
        </w:numPr>
        <w:jc w:val="left"/>
      </w:pPr>
      <w:r>
        <w:rPr>
          <w:rFonts w:hint="eastAsia"/>
        </w:rPr>
        <w:t>References(bib</w:t>
      </w:r>
      <w:ins w:id="1663" w:author="Ve" w:date="2019-08-17T15:39:00Z">
        <w:r>
          <w:rPr>
            <w:rFonts w:hint="eastAsia"/>
          </w:rPr>
          <w:t>已</w:t>
        </w:r>
      </w:ins>
      <w:ins w:id="1664" w:author="Ve" w:date="2019-08-17T15:38:00Z">
        <w:r>
          <w:rPr>
            <w:rFonts w:hint="eastAsia"/>
          </w:rPr>
          <w:t>准备好</w:t>
        </w:r>
      </w:ins>
      <w:r>
        <w:rPr>
          <w:rFonts w:hint="eastAsia"/>
        </w:rPr>
        <w:t>)</w:t>
      </w:r>
    </w:p>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008E212C">
      <w:pPr>
        <w:pStyle w:val="5"/>
      </w:pPr>
      <w:r>
        <w:rPr>
          <w:rFonts w:hint="eastAsia"/>
        </w:rPr>
        <w:t>引言部分太短，需要补充。</w:t>
      </w:r>
    </w:p>
    <w:p w14:paraId="7A364346">
      <w:pPr>
        <w:pStyle w:val="5"/>
      </w:pPr>
      <w:r>
        <w:rPr>
          <w:rFonts w:hint="eastAsia"/>
        </w:rPr>
        <w:t>1. 介绍声子计算的背景和意义</w:t>
      </w:r>
    </w:p>
    <w:p w14:paraId="1EDC3308">
      <w:pPr>
        <w:pStyle w:val="5"/>
      </w:pPr>
      <w:r>
        <w:rPr>
          <w:rFonts w:hint="eastAsia"/>
        </w:rPr>
        <w:t>2. 介绍声子计算相关软件，各有什么特点，引出ShengBTE</w:t>
      </w:r>
    </w:p>
    <w:p w14:paraId="20A84AF3">
      <w:pPr>
        <w:pStyle w:val="5"/>
      </w:pPr>
      <w:r>
        <w:rPr>
          <w:rFonts w:hint="eastAsia"/>
        </w:rPr>
        <w:t>3. 介绍ShengBTE在计算上的特点，重点强调ShengBTE目前只能在单个CPU上串行执行，运行时间较长。同时指出GPU</w:t>
      </w:r>
    </w:p>
    <w:p w14:paraId="78FE578D">
      <w:pPr>
        <w:pStyle w:val="5"/>
      </w:pPr>
      <w:r>
        <w:rPr>
          <w:rFonts w:hint="eastAsia"/>
        </w:rPr>
        <w:t>4. 概要介绍本文的主要工作。性能瓶颈识别、循环依赖消除、内核GPU并行化、多GPU扩展和线程块调优</w:t>
      </w:r>
    </w:p>
  </w:comment>
  <w:comment w:id="1" w:author="Ve" w:date="2019-08-23T22:42:00Z" w:initials="">
    <w:p w14:paraId="71F237BE">
      <w:pPr>
        <w:pStyle w:val="5"/>
      </w:pPr>
      <w:r>
        <w:rPr>
          <w:rFonts w:hint="eastAsia"/>
        </w:rPr>
        <w:t>解决</w:t>
      </w:r>
    </w:p>
  </w:comment>
  <w:comment w:id="2" w:author="Yang Hailong" w:date="2019-08-04T23:11:00Z" w:initials="">
    <w:p w14:paraId="787100EB">
      <w:pPr>
        <w:pStyle w:val="5"/>
      </w:pPr>
      <w:r>
        <w:rPr>
          <w:rFonts w:hint="eastAsia"/>
        </w:rPr>
        <w:t>页数长度：1页半至2页</w:t>
      </w:r>
    </w:p>
  </w:comment>
  <w:comment w:id="3" w:author="Ve" w:date="2019-08-23T22:42:00Z" w:initials="">
    <w:p w14:paraId="64A04CFF">
      <w:pPr>
        <w:pStyle w:val="5"/>
      </w:pPr>
      <w:r>
        <w:rPr>
          <w:rFonts w:hint="eastAsia"/>
        </w:rPr>
        <w:t>解决</w:t>
      </w:r>
    </w:p>
  </w:comment>
  <w:comment w:id="4" w:author="Yang Hailong" w:date="2019-08-22T22:01:00Z" w:initials="">
    <w:p w14:paraId="123B49D0">
      <w:pPr>
        <w:pStyle w:val="5"/>
      </w:pPr>
      <w:r>
        <w:rPr>
          <w:rFonts w:hint="eastAsia"/>
        </w:rPr>
        <w:t>注意热电、热管理这些专业词汇的英文翻译要准确</w:t>
      </w:r>
    </w:p>
  </w:comment>
  <w:comment w:id="5" w:author="Ve" w:date="2019-08-23T22:42:00Z" w:initials="">
    <w:p w14:paraId="31061C75">
      <w:pPr>
        <w:pStyle w:val="5"/>
      </w:pPr>
      <w:r>
        <w:rPr>
          <w:rFonts w:hint="eastAsia"/>
        </w:rPr>
        <w:t>解决</w:t>
      </w:r>
    </w:p>
  </w:comment>
  <w:comment w:id="6" w:author="Yang Hailong" w:date="2019-08-22T22:13:00Z" w:initials="">
    <w:p w14:paraId="357E008C">
      <w:pPr>
        <w:pStyle w:val="5"/>
      </w:pPr>
      <w:r>
        <w:rPr>
          <w:rFonts w:hint="eastAsia"/>
        </w:rPr>
        <w:t>固体声子输运和晶格热导率的关系是什么？这两句话间缺少必要的衔接。</w:t>
      </w:r>
    </w:p>
  </w:comment>
  <w:comment w:id="7" w:author="Ve" w:date="2019-08-23T22:42:00Z" w:initials="">
    <w:p w14:paraId="54780A87">
      <w:pPr>
        <w:pStyle w:val="5"/>
      </w:pPr>
      <w:r>
        <w:rPr>
          <w:rFonts w:hint="eastAsia"/>
        </w:rPr>
        <w:t>解决</w:t>
      </w:r>
    </w:p>
  </w:comment>
  <w:comment w:id="8" w:author="you xin" w:date="2019-08-20T11:28:00Z" w:initials="yx">
    <w:p w14:paraId="084D6D73">
      <w:pPr>
        <w:pStyle w:val="5"/>
      </w:pPr>
      <w:r>
        <w:rPr>
          <w:rFonts w:hint="eastAsia"/>
        </w:rPr>
        <w:t>加ShengBTE引用</w:t>
      </w:r>
    </w:p>
  </w:comment>
  <w:comment w:id="9" w:author="Yang Hailong" w:date="2019-08-22T22:18:00Z" w:initials="">
    <w:p w14:paraId="54BE67D0">
      <w:pPr>
        <w:pStyle w:val="5"/>
      </w:pPr>
      <w:r>
        <w:rPr>
          <w:rFonts w:hint="eastAsia"/>
        </w:rPr>
        <w:t>要在开头的第一段中讲清楚晶格导热系数、固体声子输运和固体声子输运三者之间的关系</w:t>
      </w:r>
    </w:p>
  </w:comment>
  <w:comment w:id="10" w:author="Ve" w:date="2019-08-23T22:45:00Z" w:initials="">
    <w:p w14:paraId="66BE5882">
      <w:pPr>
        <w:pStyle w:val="5"/>
      </w:pPr>
      <w:r>
        <w:rPr>
          <w:rFonts w:hint="eastAsia"/>
        </w:rPr>
        <w:t>解决</w:t>
      </w:r>
    </w:p>
  </w:comment>
  <w:comment w:id="11" w:author="Yang Hailong" w:date="2019-08-22T22:33:00Z" w:initials="">
    <w:p w14:paraId="57C243DB">
      <w:pPr>
        <w:pStyle w:val="5"/>
      </w:pPr>
      <w:r>
        <w:rPr>
          <w:rFonts w:hint="eastAsia"/>
        </w:rPr>
        <w:t>在函数前增加其具体计算意义的介绍（ind_plus和ind_minus是干什么用的）</w:t>
      </w:r>
    </w:p>
  </w:comment>
  <w:comment w:id="12" w:author="Ve" w:date="2019-08-23T22:53:00Z" w:initials="">
    <w:p w14:paraId="58411246">
      <w:pPr>
        <w:pStyle w:val="5"/>
      </w:pPr>
      <w:r>
        <w:rPr>
          <w:rFonts w:hint="eastAsia"/>
        </w:rPr>
        <w:t>解决</w:t>
      </w:r>
    </w:p>
  </w:comment>
  <w:comment w:id="13" w:author="Yang Hailong" w:date="2019-08-09T13:03:00Z" w:initials="">
    <w:p w14:paraId="638C5D2B">
      <w:pPr>
        <w:pStyle w:val="5"/>
      </w:pPr>
      <w:r>
        <w:rPr>
          <w:rFonts w:hint="eastAsia"/>
        </w:rPr>
        <w:t>说来说去就列举了两个应用，完全没有广度，还需要补充3个以上应用GPU加速的应用</w:t>
      </w:r>
    </w:p>
  </w:comment>
  <w:comment w:id="14" w:author="Ve" w:date="2019-08-23T22:54:00Z" w:initials="">
    <w:p w14:paraId="6F3003FA">
      <w:pPr>
        <w:pStyle w:val="5"/>
      </w:pPr>
      <w:r>
        <w:rPr>
          <w:rFonts w:hint="eastAsia"/>
        </w:rPr>
        <w:t>解决</w:t>
      </w:r>
    </w:p>
  </w:comment>
  <w:comment w:id="17" w:author="Yang Hailong" w:date="2019-08-09T13:02:00Z" w:initials="">
    <w:p w14:paraId="5A70527F">
      <w:pPr>
        <w:pStyle w:val="5"/>
      </w:pPr>
      <w:r>
        <w:rPr>
          <w:rFonts w:hint="eastAsia"/>
        </w:rPr>
        <w:t>具体是什么？某某算法、某某计算，不能写的这么模糊！</w:t>
      </w:r>
    </w:p>
  </w:comment>
  <w:comment w:id="18" w:author="Ve" w:date="2019-08-23T22:54:00Z" w:initials="">
    <w:p w14:paraId="46A70AF0">
      <w:pPr>
        <w:pStyle w:val="5"/>
      </w:pPr>
      <w:r>
        <w:rPr>
          <w:rFonts w:hint="eastAsia"/>
        </w:rPr>
        <w:t>解决</w:t>
      </w:r>
    </w:p>
  </w:comment>
  <w:comment w:id="15" w:author="Yang Hailong" w:date="2019-08-04T23:00:00Z" w:initials="">
    <w:p w14:paraId="07867954">
      <w:pPr>
        <w:pStyle w:val="5"/>
      </w:pPr>
      <w:r>
        <w:rPr>
          <w:rFonts w:hint="eastAsia"/>
        </w:rPr>
        <w:t>写的太过简单粗糙，需要深入的介绍</w:t>
      </w:r>
    </w:p>
  </w:comment>
  <w:comment w:id="16" w:author="Ve" w:date="2019-08-23T22:54:00Z" w:initials="">
    <w:p w14:paraId="12952332">
      <w:pPr>
        <w:pStyle w:val="5"/>
      </w:pPr>
      <w:r>
        <w:rPr>
          <w:rFonts w:hint="eastAsia"/>
        </w:rPr>
        <w:t>解决</w:t>
      </w:r>
    </w:p>
  </w:comment>
  <w:comment w:id="19" w:author="Yang Hailong" w:date="2019-08-23T22:00:00Z" w:initials="">
    <w:p w14:paraId="4F5B7DAA">
      <w:pPr>
        <w:pStyle w:val="5"/>
      </w:pPr>
      <w:r>
        <w:rPr>
          <w:rFonts w:hint="eastAsia"/>
        </w:rPr>
        <w:t>注意更新引用</w:t>
      </w:r>
    </w:p>
  </w:comment>
  <w:comment w:id="20" w:author="Ve" w:date="2019-08-23T23:05:00Z" w:initials="">
    <w:p w14:paraId="76132568">
      <w:pPr>
        <w:pStyle w:val="5"/>
      </w:pPr>
      <w:r>
        <w:rPr>
          <w:rFonts w:hint="eastAsia"/>
        </w:rPr>
        <w:t>解决</w:t>
      </w:r>
    </w:p>
  </w:comment>
  <w:comment w:id="21" w:author="Yang Hailong" w:date="2019-08-22T23:06:00Z" w:initials="">
    <w:p w14:paraId="58E62F0B">
      <w:pPr>
        <w:pStyle w:val="5"/>
      </w:pPr>
      <w:r>
        <w:rPr>
          <w:rFonts w:hint="eastAsia"/>
        </w:rPr>
        <w:t>是你自己的图？还是从别人那拿来的？</w:t>
      </w:r>
    </w:p>
  </w:comment>
  <w:comment w:id="22" w:author="Ve" w:date="2019-08-23T23:05:00Z" w:initials="">
    <w:p w14:paraId="13F51BFC">
      <w:pPr>
        <w:pStyle w:val="5"/>
      </w:pPr>
      <w:r>
        <w:rPr>
          <w:rFonts w:hint="eastAsia"/>
        </w:rPr>
        <w:t>找到英文新闻页了</w:t>
      </w:r>
      <w:r>
        <w:rPr>
          <w:rFonts w:ascii="宋体" w:hAnsi="宋体" w:cs="宋体"/>
          <w:szCs w:val="24"/>
        </w:rPr>
        <w:fldChar w:fldCharType="begin"/>
      </w:r>
      <w:r>
        <w:rPr>
          <w:rFonts w:ascii="宋体" w:hAnsi="宋体" w:cs="宋体"/>
          <w:szCs w:val="24"/>
        </w:rPr>
        <w:instrText xml:space="preserve"> HYPERLINK "https://blogs.nvidia.com/blog/2018/11/16/gpus-now-accelerate-almost-600-hpc-apps/" </w:instrText>
      </w:r>
      <w:r>
        <w:rPr>
          <w:rFonts w:ascii="宋体" w:hAnsi="宋体" w:cs="宋体"/>
          <w:szCs w:val="24"/>
        </w:rPr>
        <w:fldChar w:fldCharType="separate"/>
      </w:r>
      <w:r>
        <w:rPr>
          <w:rStyle w:val="12"/>
          <w:rFonts w:ascii="宋体" w:hAnsi="宋体" w:cs="宋体"/>
          <w:szCs w:val="24"/>
        </w:rPr>
        <w:t>https://blogs.nvidia.com/blog/2018/11/16/gpus-now-accelerate-almost-600-hpc-apps/</w:t>
      </w:r>
      <w:r>
        <w:rPr>
          <w:rFonts w:ascii="宋体" w:hAnsi="宋体" w:cs="宋体"/>
          <w:szCs w:val="24"/>
        </w:rPr>
        <w:fldChar w:fldCharType="end"/>
      </w:r>
    </w:p>
  </w:comment>
  <w:comment w:id="23" w:author="Yang Hailong" w:date="2019-08-04T23:12:00Z" w:initials="">
    <w:p w14:paraId="42BE1ECA">
      <w:pPr>
        <w:pStyle w:val="5"/>
      </w:pPr>
      <w:r>
        <w:rPr>
          <w:rFonts w:hint="eastAsia"/>
        </w:rPr>
        <w:t>1页半至2页</w:t>
      </w:r>
    </w:p>
  </w:comment>
  <w:comment w:id="24" w:author="Ve" w:date="2019-08-23T22:55:00Z" w:initials="">
    <w:p w14:paraId="0D9F737D">
      <w:pPr>
        <w:pStyle w:val="5"/>
      </w:pPr>
      <w:r>
        <w:rPr>
          <w:rFonts w:hint="eastAsia"/>
        </w:rPr>
        <w:t>解决</w:t>
      </w:r>
    </w:p>
  </w:comment>
  <w:comment w:id="25" w:author="you xin" w:date="2019-08-20T12:07:00Z" w:initials="yx">
    <w:p w14:paraId="388A7389">
      <w:pPr>
        <w:pStyle w:val="5"/>
      </w:pPr>
      <w:r>
        <w:rPr>
          <w:rFonts w:hint="eastAsia"/>
        </w:rPr>
        <w:t>再检查图中第四步，感觉图文描述不太一致</w:t>
      </w:r>
    </w:p>
  </w:comment>
  <w:comment w:id="26" w:author="Yang Hailong" w:date="2019-08-22T23:10:00Z" w:initials="">
    <w:p w14:paraId="641B0A41">
      <w:pPr>
        <w:pStyle w:val="5"/>
      </w:pPr>
      <w:r>
        <w:rPr>
          <w:rFonts w:hint="eastAsia"/>
        </w:rPr>
        <w:t>能够在图中区别显示计算热点，例如将矩形背景调灰</w:t>
      </w:r>
    </w:p>
  </w:comment>
  <w:comment w:id="27" w:author="Ve" w:date="2019-08-24T00:16:00Z" w:initials="">
    <w:p w14:paraId="7CB815FD">
      <w:pPr>
        <w:pStyle w:val="5"/>
      </w:pPr>
      <w:r>
        <w:rPr>
          <w:rFonts w:hint="eastAsia"/>
        </w:rPr>
        <w:t>解决</w:t>
      </w:r>
    </w:p>
  </w:comment>
  <w:comment w:id="28" w:author="you xin" w:date="2019-08-20T12:15:00Z" w:initials="yx">
    <w:p w14:paraId="6F68634F">
      <w:pPr>
        <w:pStyle w:val="5"/>
      </w:pPr>
      <w:r>
        <w:rPr>
          <w:rFonts w:hint="eastAsia"/>
        </w:rPr>
        <w:t>什么意思？</w:t>
      </w:r>
    </w:p>
  </w:comment>
  <w:comment w:id="29" w:author="Yang Hailong" w:date="2019-08-22T23:10:00Z" w:initials="">
    <w:p w14:paraId="3A721AF6">
      <w:pPr>
        <w:pStyle w:val="5"/>
      </w:pPr>
      <w:r>
        <w:rPr>
          <w:rFonts w:hint="eastAsia"/>
        </w:rPr>
        <w:t>图有点丑，能否画的再美观点？所有图片中字体使用Times New Roman，检查</w:t>
      </w:r>
    </w:p>
  </w:comment>
  <w:comment w:id="30" w:author="Ve" w:date="2019-08-24T00:16:00Z" w:initials="">
    <w:p w14:paraId="6014007B">
      <w:pPr>
        <w:pStyle w:val="5"/>
      </w:pPr>
      <w:r>
        <w:rPr>
          <w:rFonts w:hint="eastAsia"/>
        </w:rPr>
        <w:t>解决</w:t>
      </w:r>
    </w:p>
  </w:comment>
  <w:comment w:id="31" w:author="you xin" w:date="2019-08-22T09:55:00Z" w:initials="yx">
    <w:p w14:paraId="33CD0E99">
      <w:pPr>
        <w:pStyle w:val="5"/>
      </w:pPr>
      <w:r>
        <w:rPr>
          <w:rFonts w:hint="eastAsia"/>
        </w:rPr>
        <w:t>K是开尔文温度，与平常说的度（摄氏度）不一样</w:t>
      </w:r>
    </w:p>
  </w:comment>
  <w:comment w:id="32" w:author="Yang Hailong" w:date="2019-07-29T14:26:00Z" w:initials="">
    <w:p w14:paraId="7F0D27D3">
      <w:pPr>
        <w:pStyle w:val="5"/>
      </w:pPr>
      <w:r>
        <w:rPr>
          <w:rFonts w:hint="eastAsia"/>
        </w:rPr>
        <w:t>每一小节尽量考虑是否可以给出示意图、伪代码等，可以增加篇幅同时有助于对方法的直观介绍</w:t>
      </w:r>
    </w:p>
  </w:comment>
  <w:comment w:id="33" w:author="Ve" w:date="2019-08-23T23:07:00Z" w:initials="">
    <w:p w14:paraId="204404F0">
      <w:pPr>
        <w:pStyle w:val="5"/>
      </w:pPr>
      <w:r>
        <w:rPr>
          <w:rFonts w:hint="eastAsia"/>
        </w:rPr>
        <w:t>解决</w:t>
      </w:r>
    </w:p>
  </w:comment>
  <w:comment w:id="34" w:author="Yang Hailong" w:date="2019-08-04T23:03:00Z" w:initials="">
    <w:p w14:paraId="1FB4183A">
      <w:pPr>
        <w:pStyle w:val="5"/>
      </w:pPr>
      <w:r>
        <w:rPr>
          <w:rFonts w:hint="eastAsia"/>
        </w:rPr>
        <w:t>方法部分写的太少，按照这种文字量根本达不到发表论文的标准</w:t>
      </w:r>
    </w:p>
  </w:comment>
  <w:comment w:id="35" w:author="Ve" w:date="2019-08-23T23:07:00Z" w:initials="">
    <w:p w14:paraId="4F6613A6">
      <w:pPr>
        <w:pStyle w:val="5"/>
      </w:pPr>
      <w:r>
        <w:rPr>
          <w:rFonts w:hint="eastAsia"/>
        </w:rPr>
        <w:t>解决</w:t>
      </w:r>
    </w:p>
  </w:comment>
  <w:comment w:id="36" w:author="Yang Hailong" w:date="2019-08-04T23:09:00Z" w:initials="">
    <w:p w14:paraId="78337153">
      <w:pPr>
        <w:pStyle w:val="5"/>
      </w:pPr>
      <w:r>
        <w:rPr>
          <w:rFonts w:hint="eastAsia"/>
        </w:rPr>
        <w:t>文字长度：1页至1页半</w:t>
      </w:r>
    </w:p>
  </w:comment>
  <w:comment w:id="37" w:author="Ve" w:date="2019-08-24T00:19:00Z" w:initials="">
    <w:p w14:paraId="63CB190B">
      <w:pPr>
        <w:pStyle w:val="5"/>
      </w:pPr>
      <w:r>
        <w:rPr>
          <w:rFonts w:hint="eastAsia"/>
        </w:rPr>
        <w:t>解决</w:t>
      </w:r>
    </w:p>
  </w:comment>
  <w:comment w:id="38" w:author="you xin" w:date="2019-08-22T13:33:00Z" w:initials="yx">
    <w:p w14:paraId="541052A1">
      <w:pPr>
        <w:pStyle w:val="5"/>
      </w:pPr>
      <w:r>
        <w:rPr>
          <w:rFonts w:hint="eastAsia"/>
        </w:rPr>
        <w:t>在算法中增加初始化的伪代码</w:t>
      </w:r>
    </w:p>
  </w:comment>
  <w:comment w:id="39" w:author="you xin" w:date="2019-08-22T14:26:00Z" w:initials="yx">
    <w:p w14:paraId="3A4C745E">
      <w:pPr>
        <w:pStyle w:val="5"/>
      </w:pPr>
      <w:r>
        <w:rPr>
          <w:rFonts w:hint="eastAsia"/>
        </w:rPr>
        <w:t>最好有引用，看看有没有类似的性能问题报告</w:t>
      </w:r>
    </w:p>
  </w:comment>
  <w:comment w:id="40" w:author="Ve" w:date="2019-08-22T18:45:00Z" w:initials="">
    <w:p w14:paraId="550375EC">
      <w:pPr>
        <w:pStyle w:val="5"/>
      </w:pPr>
      <w:r>
        <w:rPr>
          <w:rFonts w:hint="eastAsia"/>
        </w:rPr>
        <w:t>这个没找到</w:t>
      </w:r>
    </w:p>
  </w:comment>
  <w:comment w:id="41" w:author="Yang Hailong" w:date="2019-08-23T10:19:00Z" w:initials="">
    <w:p w14:paraId="5173134C">
      <w:pPr>
        <w:pStyle w:val="5"/>
      </w:pPr>
      <w:r>
        <w:rPr>
          <w:rFonts w:hint="eastAsia"/>
        </w:rPr>
        <w:t>本节太过薄弱，能否有更深层次的讨论和分析。是否可以建立预测模型，通过模型预测最优线程块参数组合？参考明真论文</w:t>
      </w:r>
    </w:p>
  </w:comment>
  <w:comment w:id="42" w:author="Yang Hailong" w:date="2019-08-24T22:24:00Z" w:initials="">
    <w:p w14:paraId="360548E6">
      <w:pPr>
        <w:pStyle w:val="5"/>
        <w:rPr>
          <w:rFonts w:hint="eastAsia"/>
        </w:rPr>
      </w:pPr>
      <w:r>
        <w:rPr>
          <w:rFonts w:hint="eastAsia"/>
        </w:rPr>
        <w:t>为每组实验增加V100上的实验结果</w:t>
      </w:r>
    </w:p>
  </w:comment>
  <w:comment w:id="43" w:author="Ve" w:date="2019-08-24T21:36:00Z" w:initials="">
    <w:p w14:paraId="453178B4">
      <w:pPr>
        <w:pStyle w:val="5"/>
      </w:pPr>
      <w:r>
        <w:rPr>
          <w:rFonts w:hint="eastAsia"/>
        </w:rPr>
        <w:t>网上搜索不到有关 Sn2Bi-F 和 shengbte 都相关的内容</w:t>
      </w:r>
    </w:p>
  </w:comment>
  <w:comment w:id="44" w:author="Yang Hailong" w:date="2019-08-24T22:23:00Z" w:initials="">
    <w:p w14:paraId="44AA4A0E">
      <w:pPr>
        <w:pStyle w:val="5"/>
      </w:pPr>
      <w:r>
        <w:t>https://materialsproject.org/</w:t>
      </w:r>
    </w:p>
  </w:comment>
  <w:comment w:id="45" w:author="Ve [2]" w:date="2019-08-24T23:02:54Z" w:initials="">
    <w:p w14:paraId="32CF20AD">
      <w:pPr>
        <w:pStyle w:val="5"/>
        <w:rPr>
          <w:rFonts w:hint="eastAsia" w:eastAsia="宋体"/>
          <w:lang w:val="en-US" w:eastAsia="zh-CN"/>
        </w:rPr>
      </w:pPr>
      <w:r>
        <w:rPr>
          <w:rFonts w:hint="eastAsia"/>
          <w:lang w:val="en-US" w:eastAsia="zh-CN"/>
        </w:rPr>
        <w:t>解决</w:t>
      </w:r>
    </w:p>
  </w:comment>
  <w:comment w:id="46" w:author="Yang Hailong" w:date="2019-08-23T11:03:00Z" w:initials="">
    <w:p w14:paraId="04B02CD5">
      <w:pPr>
        <w:pStyle w:val="5"/>
      </w:pPr>
      <w:r>
        <w:rPr>
          <w:rFonts w:hint="eastAsia"/>
        </w:rPr>
        <w:t>不要画两个GPU的实验结果，画出加速比，与图5形式一致</w:t>
      </w:r>
    </w:p>
  </w:comment>
  <w:comment w:id="47" w:author="Ve" w:date="2019-08-24T00:29:00Z" w:initials="">
    <w:p w14:paraId="192765CA">
      <w:pPr>
        <w:pStyle w:val="5"/>
      </w:pPr>
      <w:r>
        <w:rPr>
          <w:rFonts w:hint="eastAsia"/>
        </w:rPr>
        <w:t>解决</w:t>
      </w:r>
    </w:p>
  </w:comment>
  <w:comment w:id="48" w:author="Yang Hailong" w:date="2019-08-24T22:36:00Z" w:initials="">
    <w:p w14:paraId="31D808FF">
      <w:pPr>
        <w:pStyle w:val="5"/>
        <w:rPr>
          <w:rFonts w:hint="eastAsia"/>
        </w:rPr>
      </w:pPr>
      <w:r>
        <w:rPr>
          <w:rFonts w:hint="eastAsia"/>
        </w:rPr>
        <w:t>增加加速比曲线，参照图5</w:t>
      </w:r>
    </w:p>
  </w:comment>
  <w:comment w:id="49" w:author="Ve [2]" w:date="2019-08-24T23:02:36Z" w:initials="">
    <w:p w14:paraId="09144B9D">
      <w:pPr>
        <w:pStyle w:val="5"/>
        <w:rPr>
          <w:rFonts w:hint="eastAsia" w:eastAsia="宋体"/>
          <w:lang w:val="en-US" w:eastAsia="zh-CN"/>
        </w:rPr>
      </w:pPr>
      <w:r>
        <w:rPr>
          <w:rFonts w:hint="eastAsia"/>
          <w:lang w:val="en-US" w:eastAsia="zh-CN"/>
        </w:rPr>
        <w:t>解决</w:t>
      </w:r>
    </w:p>
  </w:comment>
  <w:comment w:id="50" w:author="Yang Hailong" w:date="2019-08-23T11:05:00Z" w:initials="">
    <w:p w14:paraId="13F4194D">
      <w:pPr>
        <w:pStyle w:val="5"/>
      </w:pPr>
      <w:r>
        <w:rPr>
          <w:rFonts w:hint="eastAsia"/>
        </w:rPr>
        <w:t>不要relative speedup的曲线</w:t>
      </w:r>
    </w:p>
  </w:comment>
  <w:comment w:id="51" w:author="Ve" w:date="2019-08-24T00:37:00Z" w:initials="">
    <w:p w14:paraId="3A275279">
      <w:pPr>
        <w:pStyle w:val="5"/>
      </w:pPr>
      <w:r>
        <w:rPr>
          <w:rFonts w:hint="eastAsia"/>
        </w:rPr>
        <w:t>解决</w:t>
      </w:r>
    </w:p>
  </w:comment>
  <w:comment w:id="52" w:author="Yang Hailong" w:date="2019-08-23T11:24:00Z" w:initials="">
    <w:p w14:paraId="59424D59">
      <w:pPr>
        <w:pStyle w:val="5"/>
      </w:pPr>
      <w:r>
        <w:rPr>
          <w:rFonts w:hint="eastAsia"/>
        </w:rPr>
        <w:t>为什么不是多GPU的实验结果？</w:t>
      </w:r>
    </w:p>
  </w:comment>
  <w:comment w:id="53" w:author="Ve" w:date="2019-08-24T10:53:00Z" w:initials="">
    <w:p w14:paraId="579C387C">
      <w:pPr>
        <w:pStyle w:val="5"/>
      </w:pPr>
      <w:r>
        <w:rPr>
          <w:rFonts w:hint="eastAsia"/>
        </w:rPr>
        <w:t>解决</w:t>
      </w:r>
    </w:p>
  </w:comment>
  <w:comment w:id="54" w:author="Yang Hailong" w:date="2019-08-23T12:45:00Z" w:initials="">
    <w:p w14:paraId="6AF832C1">
      <w:pPr>
        <w:pStyle w:val="5"/>
      </w:pPr>
      <w:r>
        <w:rPr>
          <w:rFonts w:hint="eastAsia"/>
        </w:rPr>
        <w:t>这段话没有解释加速比趋于平缓的原因啊！</w:t>
      </w:r>
    </w:p>
  </w:comment>
  <w:comment w:id="55" w:author="Ve" w:date="2019-08-24T02:01:00Z" w:initials="">
    <w:p w14:paraId="198C4BCD">
      <w:pPr>
        <w:pStyle w:val="5"/>
      </w:pPr>
      <w:r>
        <w:rPr>
          <w:rFonts w:hint="eastAsia"/>
        </w:rPr>
        <w:t>解决</w:t>
      </w:r>
    </w:p>
  </w:comment>
  <w:comment w:id="56" w:author="Yang Hailong" w:date="2019-08-23T12:48:00Z" w:initials="">
    <w:p w14:paraId="70207987">
      <w:pPr>
        <w:pStyle w:val="5"/>
      </w:pPr>
      <w:r>
        <w:rPr>
          <w:rFonts w:hint="eastAsia"/>
        </w:rPr>
        <w:t>给出速比趋于平缓的原因</w:t>
      </w:r>
    </w:p>
  </w:comment>
  <w:comment w:id="57" w:author="Ve" w:date="2019-08-24T02:01:00Z" w:initials="">
    <w:p w14:paraId="7E643223">
      <w:pPr>
        <w:pStyle w:val="5"/>
      </w:pPr>
      <w:r>
        <w:rPr>
          <w:rFonts w:hint="eastAsia"/>
        </w:rPr>
        <w:t>解决</w:t>
      </w:r>
    </w:p>
  </w:comment>
  <w:comment w:id="58" w:author="you xin" w:date="2019-08-20T15:32:00Z" w:initials="yx">
    <w:p w14:paraId="72A617B8">
      <w:pPr>
        <w:pStyle w:val="5"/>
      </w:pPr>
      <w:r>
        <w:rPr>
          <w:rFonts w:hint="eastAsia"/>
        </w:rPr>
        <w:t>这个也需要进行验证，热力图应该是三维的</w:t>
      </w:r>
    </w:p>
  </w:comment>
  <w:comment w:id="59" w:author="Ve" w:date="2019-08-21T15:19:00Z" w:initials="">
    <w:p w14:paraId="38954987">
      <w:pPr>
        <w:pStyle w:val="5"/>
      </w:pPr>
      <w:r>
        <w:rPr>
          <w:rFonts w:hint="eastAsia"/>
        </w:rPr>
        <w:t>若是四个图 我想了下就不只局限于 1 2 4 8了 1x8x64 也是存在的数据范围太广 实验组数过多</w:t>
      </w:r>
    </w:p>
  </w:comment>
  <w:comment w:id="60" w:author="Yang Hailong" w:date="2019-08-09T12:51:00Z" w:initials="">
    <w:p w14:paraId="5AB0504C">
      <w:pPr>
        <w:pStyle w:val="5"/>
      </w:pPr>
      <w:r>
        <w:rPr>
          <w:rFonts w:hint="eastAsia"/>
        </w:rPr>
        <w:t>这是啥热力图啊，完全不规范，参考李明真HPCC的论文</w:t>
      </w:r>
    </w:p>
  </w:comment>
  <w:comment w:id="61" w:author="Yang Hailong" w:date="2019-08-23T13:25:00Z" w:initials="">
    <w:p w14:paraId="248D065A">
      <w:pPr>
        <w:pStyle w:val="5"/>
      </w:pPr>
      <w:r>
        <w:rPr>
          <w:rFonts w:hint="eastAsia"/>
        </w:rPr>
        <w:t>给出具体的计算公式</w:t>
      </w:r>
    </w:p>
  </w:comment>
  <w:comment w:id="62" w:author="Ve" w:date="2019-08-24T02:12:00Z" w:initials="">
    <w:p w14:paraId="342D214E">
      <w:pPr>
        <w:pStyle w:val="5"/>
      </w:pPr>
      <w:r>
        <w:rPr>
          <w:rFonts w:hint="eastAsia"/>
        </w:rPr>
        <w:t>解决</w:t>
      </w:r>
    </w:p>
  </w:comment>
  <w:comment w:id="63" w:author="Yang Hailong" w:date="2019-08-24T22:43:00Z" w:initials="">
    <w:p w14:paraId="5AE77299">
      <w:pPr>
        <w:pStyle w:val="5"/>
        <w:rPr>
          <w:rFonts w:hint="eastAsia"/>
        </w:rPr>
      </w:pPr>
      <w:r>
        <w:rPr>
          <w:rFonts w:hint="eastAsia"/>
        </w:rPr>
        <w:t>给出Ntri的含义</w:t>
      </w:r>
    </w:p>
  </w:comment>
  <w:comment w:id="64" w:author="Ve [2]" w:date="2019-08-24T22:56:17Z" w:initials="">
    <w:p w14:paraId="72B15D3D">
      <w:pPr>
        <w:pStyle w:val="5"/>
        <w:rPr>
          <w:rFonts w:hint="eastAsia" w:eastAsia="宋体"/>
          <w:lang w:val="en-US" w:eastAsia="zh-CN"/>
        </w:rPr>
      </w:pPr>
      <w:r>
        <w:rPr>
          <w:rFonts w:hint="eastAsia"/>
          <w:lang w:val="en-US" w:eastAsia="zh-CN"/>
        </w:rPr>
        <w:t>解决</w:t>
      </w:r>
    </w:p>
  </w:comment>
  <w:comment w:id="65" w:author="you xin" w:date="2019-08-20T15:43:00Z" w:initials="yx">
    <w:p w14:paraId="32DE3260">
      <w:pPr>
        <w:pStyle w:val="5"/>
      </w:pPr>
      <w:r>
        <w:rPr>
          <w:rFonts w:hint="eastAsia"/>
        </w:rPr>
        <w:t>这是什么？计算出来的？还是测得什么东西？什么算例？哪一块？</w:t>
      </w:r>
    </w:p>
  </w:comment>
  <w:comment w:id="66" w:author="Ve" w:date="2019-08-24T02:21:00Z" w:initials="">
    <w:p w14:paraId="278073B1">
      <w:pPr>
        <w:pStyle w:val="5"/>
      </w:pPr>
      <w:r>
        <w:rPr>
          <w:rFonts w:hint="eastAsia"/>
        </w:rPr>
        <w:t>游心学长的意思是让我说明是哪个算例 我前几稿忘了说是哪个算例了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FE578D" w15:done="1"/>
  <w15:commentEx w15:paraId="71F237BE" w15:done="1" w15:paraIdParent="78FE578D"/>
  <w15:commentEx w15:paraId="787100EB" w15:done="1"/>
  <w15:commentEx w15:paraId="64A04CFF" w15:done="1" w15:paraIdParent="787100EB"/>
  <w15:commentEx w15:paraId="123B49D0" w15:done="1"/>
  <w15:commentEx w15:paraId="31061C75" w15:done="1" w15:paraIdParent="123B49D0"/>
  <w15:commentEx w15:paraId="357E008C" w15:done="1"/>
  <w15:commentEx w15:paraId="54780A87" w15:done="1" w15:paraIdParent="357E008C"/>
  <w15:commentEx w15:paraId="084D6D73" w15:done="1"/>
  <w15:commentEx w15:paraId="54BE67D0" w15:done="1"/>
  <w15:commentEx w15:paraId="66BE5882" w15:done="1" w15:paraIdParent="54BE67D0"/>
  <w15:commentEx w15:paraId="57C243DB" w15:done="1"/>
  <w15:commentEx w15:paraId="58411246" w15:done="1" w15:paraIdParent="57C243DB"/>
  <w15:commentEx w15:paraId="638C5D2B" w15:done="1"/>
  <w15:commentEx w15:paraId="6F3003FA" w15:done="1" w15:paraIdParent="638C5D2B"/>
  <w15:commentEx w15:paraId="5A70527F" w15:done="1"/>
  <w15:commentEx w15:paraId="46A70AF0" w15:done="1" w15:paraIdParent="5A70527F"/>
  <w15:commentEx w15:paraId="07867954" w15:done="1"/>
  <w15:commentEx w15:paraId="12952332" w15:done="1" w15:paraIdParent="07867954"/>
  <w15:commentEx w15:paraId="4F5B7DAA" w15:done="1"/>
  <w15:commentEx w15:paraId="76132568" w15:done="1" w15:paraIdParent="4F5B7DAA"/>
  <w15:commentEx w15:paraId="58E62F0B" w15:done="1"/>
  <w15:commentEx w15:paraId="13F51BFC" w15:done="1" w15:paraIdParent="58E62F0B"/>
  <w15:commentEx w15:paraId="42BE1ECA" w15:done="1"/>
  <w15:commentEx w15:paraId="0D9F737D" w15:done="1" w15:paraIdParent="42BE1ECA"/>
  <w15:commentEx w15:paraId="388A7389" w15:done="1"/>
  <w15:commentEx w15:paraId="641B0A41" w15:done="1"/>
  <w15:commentEx w15:paraId="7CB815FD" w15:done="1" w15:paraIdParent="641B0A41"/>
  <w15:commentEx w15:paraId="6F68634F" w15:done="1"/>
  <w15:commentEx w15:paraId="3A721AF6" w15:done="1"/>
  <w15:commentEx w15:paraId="6014007B" w15:done="1" w15:paraIdParent="3A721AF6"/>
  <w15:commentEx w15:paraId="33CD0E99" w15:done="1"/>
  <w15:commentEx w15:paraId="7F0D27D3" w15:done="1"/>
  <w15:commentEx w15:paraId="204404F0" w15:done="1" w15:paraIdParent="7F0D27D3"/>
  <w15:commentEx w15:paraId="1FB4183A" w15:done="1"/>
  <w15:commentEx w15:paraId="4F6613A6" w15:done="1" w15:paraIdParent="1FB4183A"/>
  <w15:commentEx w15:paraId="78337153" w15:done="1"/>
  <w15:commentEx w15:paraId="63CB190B" w15:done="1" w15:paraIdParent="78337153"/>
  <w15:commentEx w15:paraId="541052A1" w15:done="1"/>
  <w15:commentEx w15:paraId="3A4C745E" w15:done="0"/>
  <w15:commentEx w15:paraId="550375EC" w15:done="0"/>
  <w15:commentEx w15:paraId="5173134C" w15:done="0"/>
  <w15:commentEx w15:paraId="360548E6" w15:done="0"/>
  <w15:commentEx w15:paraId="453178B4" w15:done="1"/>
  <w15:commentEx w15:paraId="44AA4A0E" w15:done="1" w15:paraIdParent="453178B4"/>
  <w15:commentEx w15:paraId="32CF20AD" w15:done="1" w15:paraIdParent="453178B4"/>
  <w15:commentEx w15:paraId="04B02CD5" w15:done="1"/>
  <w15:commentEx w15:paraId="192765CA" w15:done="1" w15:paraIdParent="04B02CD5"/>
  <w15:commentEx w15:paraId="31D808FF" w15:done="1" w15:paraIdParent="04B02CD5"/>
  <w15:commentEx w15:paraId="09144B9D" w15:done="1" w15:paraIdParent="04B02CD5"/>
  <w15:commentEx w15:paraId="13F4194D" w15:done="1"/>
  <w15:commentEx w15:paraId="3A275279" w15:done="1" w15:paraIdParent="13F4194D"/>
  <w15:commentEx w15:paraId="59424D59" w15:done="1"/>
  <w15:commentEx w15:paraId="579C387C" w15:done="1" w15:paraIdParent="59424D59"/>
  <w15:commentEx w15:paraId="6AF832C1" w15:done="1"/>
  <w15:commentEx w15:paraId="198C4BCD" w15:done="1" w15:paraIdParent="6AF832C1"/>
  <w15:commentEx w15:paraId="70207987" w15:done="1"/>
  <w15:commentEx w15:paraId="7E643223" w15:done="1" w15:paraIdParent="70207987"/>
  <w15:commentEx w15:paraId="72A617B8" w15:done="0"/>
  <w15:commentEx w15:paraId="38954987" w15:done="0"/>
  <w15:commentEx w15:paraId="5AB0504C" w15:done="0"/>
  <w15:commentEx w15:paraId="248D065A" w15:done="1"/>
  <w15:commentEx w15:paraId="342D214E" w15:done="1" w15:paraIdParent="248D065A"/>
  <w15:commentEx w15:paraId="5AE77299" w15:done="1"/>
  <w15:commentEx w15:paraId="72B15D3D" w15:done="1" w15:paraIdParent="5AE77299"/>
  <w15:commentEx w15:paraId="32DE3260" w15:done="1"/>
  <w15:commentEx w15:paraId="278073B1" w15:done="1" w15:paraIdParent="32DE326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7"/>
      <w:pBdr>
        <w:bottom w:val="single" w:color="auto" w:sz="6" w:space="0"/>
      </w:pBdr>
      <w:ind w:firstLine="1800" w:firstLineChars="750"/>
      <w:jc w:val="both"/>
      <w:rPr>
        <w:rFonts w:eastAsia="黑体"/>
        <w:sz w:val="24"/>
        <w:szCs w:val="28"/>
      </w:rPr>
    </w:pPr>
  </w:p>
  <w:p>
    <w:pPr>
      <w:pStyle w:val="7"/>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I</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you xin">
    <w15:presenceInfo w15:providerId="Windows Live" w15:userId="e6b60012b86293c1"/>
  </w15:person>
  <w15:person w15:author="Ve [2]">
    <w15:presenceInfo w15:providerId="WPS Office" w15:userId="273024348"/>
  </w15:person>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02C9B"/>
    <w:rsid w:val="00007227"/>
    <w:rsid w:val="00011AAD"/>
    <w:rsid w:val="000127F4"/>
    <w:rsid w:val="0001415D"/>
    <w:rsid w:val="000227CA"/>
    <w:rsid w:val="00023D16"/>
    <w:rsid w:val="0002599A"/>
    <w:rsid w:val="00026D78"/>
    <w:rsid w:val="00027AA5"/>
    <w:rsid w:val="000326EF"/>
    <w:rsid w:val="00035306"/>
    <w:rsid w:val="0005018C"/>
    <w:rsid w:val="00053857"/>
    <w:rsid w:val="00055DA0"/>
    <w:rsid w:val="000667C2"/>
    <w:rsid w:val="000770E5"/>
    <w:rsid w:val="00090850"/>
    <w:rsid w:val="00092327"/>
    <w:rsid w:val="000A161E"/>
    <w:rsid w:val="000A7D95"/>
    <w:rsid w:val="000A7E68"/>
    <w:rsid w:val="000B676C"/>
    <w:rsid w:val="000C59D5"/>
    <w:rsid w:val="000D1D36"/>
    <w:rsid w:val="000D63DC"/>
    <w:rsid w:val="000E51C1"/>
    <w:rsid w:val="000E6BB7"/>
    <w:rsid w:val="000F0EE6"/>
    <w:rsid w:val="000F6029"/>
    <w:rsid w:val="00105C4B"/>
    <w:rsid w:val="00116A8D"/>
    <w:rsid w:val="00124BCD"/>
    <w:rsid w:val="001255B6"/>
    <w:rsid w:val="001266F7"/>
    <w:rsid w:val="00130886"/>
    <w:rsid w:val="00130F50"/>
    <w:rsid w:val="00140472"/>
    <w:rsid w:val="0014659D"/>
    <w:rsid w:val="00147F92"/>
    <w:rsid w:val="001529CB"/>
    <w:rsid w:val="001529D5"/>
    <w:rsid w:val="00152E68"/>
    <w:rsid w:val="0015340E"/>
    <w:rsid w:val="001555A4"/>
    <w:rsid w:val="00155CA0"/>
    <w:rsid w:val="001618CF"/>
    <w:rsid w:val="00175FE3"/>
    <w:rsid w:val="0017709D"/>
    <w:rsid w:val="001862D0"/>
    <w:rsid w:val="00187A60"/>
    <w:rsid w:val="0019121A"/>
    <w:rsid w:val="001913E8"/>
    <w:rsid w:val="001930CD"/>
    <w:rsid w:val="001A1560"/>
    <w:rsid w:val="001B689A"/>
    <w:rsid w:val="001C1506"/>
    <w:rsid w:val="001C22E4"/>
    <w:rsid w:val="001E7729"/>
    <w:rsid w:val="001F04AE"/>
    <w:rsid w:val="00201547"/>
    <w:rsid w:val="00202649"/>
    <w:rsid w:val="002136C3"/>
    <w:rsid w:val="00214D43"/>
    <w:rsid w:val="0022291A"/>
    <w:rsid w:val="00225270"/>
    <w:rsid w:val="0022639C"/>
    <w:rsid w:val="00234940"/>
    <w:rsid w:val="00236B7A"/>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B63EC"/>
    <w:rsid w:val="002C136F"/>
    <w:rsid w:val="002D16CD"/>
    <w:rsid w:val="002D2DBB"/>
    <w:rsid w:val="002D3C69"/>
    <w:rsid w:val="002D3CB8"/>
    <w:rsid w:val="002D6EAB"/>
    <w:rsid w:val="002D7883"/>
    <w:rsid w:val="002E3498"/>
    <w:rsid w:val="002E433B"/>
    <w:rsid w:val="002F742E"/>
    <w:rsid w:val="00304FA9"/>
    <w:rsid w:val="00310941"/>
    <w:rsid w:val="00325570"/>
    <w:rsid w:val="00325AC9"/>
    <w:rsid w:val="00326FCC"/>
    <w:rsid w:val="00327398"/>
    <w:rsid w:val="003324FE"/>
    <w:rsid w:val="003375FC"/>
    <w:rsid w:val="00346FC0"/>
    <w:rsid w:val="003533EC"/>
    <w:rsid w:val="003752FF"/>
    <w:rsid w:val="00377295"/>
    <w:rsid w:val="0038044C"/>
    <w:rsid w:val="00382DDF"/>
    <w:rsid w:val="003A2897"/>
    <w:rsid w:val="003B49F7"/>
    <w:rsid w:val="003B7BB9"/>
    <w:rsid w:val="003D58F0"/>
    <w:rsid w:val="003E0E21"/>
    <w:rsid w:val="003E51A3"/>
    <w:rsid w:val="003F27A9"/>
    <w:rsid w:val="004036D6"/>
    <w:rsid w:val="0040533F"/>
    <w:rsid w:val="004072FD"/>
    <w:rsid w:val="00410FB8"/>
    <w:rsid w:val="004137D3"/>
    <w:rsid w:val="0041586F"/>
    <w:rsid w:val="00425807"/>
    <w:rsid w:val="00433181"/>
    <w:rsid w:val="0043414A"/>
    <w:rsid w:val="00446553"/>
    <w:rsid w:val="00447F80"/>
    <w:rsid w:val="00450198"/>
    <w:rsid w:val="00460CF7"/>
    <w:rsid w:val="004706AD"/>
    <w:rsid w:val="00470B3B"/>
    <w:rsid w:val="004719A2"/>
    <w:rsid w:val="004738A2"/>
    <w:rsid w:val="00482F5E"/>
    <w:rsid w:val="004838D7"/>
    <w:rsid w:val="00485F0A"/>
    <w:rsid w:val="0049171A"/>
    <w:rsid w:val="0049381E"/>
    <w:rsid w:val="004950ED"/>
    <w:rsid w:val="004A7DA6"/>
    <w:rsid w:val="004B5C95"/>
    <w:rsid w:val="004B6340"/>
    <w:rsid w:val="004C0FDB"/>
    <w:rsid w:val="004C4E9A"/>
    <w:rsid w:val="004C507C"/>
    <w:rsid w:val="004E6750"/>
    <w:rsid w:val="004F08F8"/>
    <w:rsid w:val="004F106A"/>
    <w:rsid w:val="004F2136"/>
    <w:rsid w:val="004F5347"/>
    <w:rsid w:val="0050011D"/>
    <w:rsid w:val="0050060B"/>
    <w:rsid w:val="005113FC"/>
    <w:rsid w:val="00512164"/>
    <w:rsid w:val="0051640A"/>
    <w:rsid w:val="00520CD8"/>
    <w:rsid w:val="00525B22"/>
    <w:rsid w:val="00527A94"/>
    <w:rsid w:val="005330F3"/>
    <w:rsid w:val="005351AC"/>
    <w:rsid w:val="005379DB"/>
    <w:rsid w:val="0054324C"/>
    <w:rsid w:val="00546740"/>
    <w:rsid w:val="00555541"/>
    <w:rsid w:val="0056409B"/>
    <w:rsid w:val="0057072A"/>
    <w:rsid w:val="0057547F"/>
    <w:rsid w:val="00576BF1"/>
    <w:rsid w:val="00577404"/>
    <w:rsid w:val="005840D9"/>
    <w:rsid w:val="00597378"/>
    <w:rsid w:val="005A2E32"/>
    <w:rsid w:val="005A6BD4"/>
    <w:rsid w:val="005A7F17"/>
    <w:rsid w:val="005C2BDB"/>
    <w:rsid w:val="005E1E21"/>
    <w:rsid w:val="005F1F24"/>
    <w:rsid w:val="005F20CB"/>
    <w:rsid w:val="005F30AD"/>
    <w:rsid w:val="006041CF"/>
    <w:rsid w:val="00605F17"/>
    <w:rsid w:val="0061089C"/>
    <w:rsid w:val="00615988"/>
    <w:rsid w:val="00616467"/>
    <w:rsid w:val="00620CED"/>
    <w:rsid w:val="006250CD"/>
    <w:rsid w:val="006324D6"/>
    <w:rsid w:val="006369FA"/>
    <w:rsid w:val="00636C57"/>
    <w:rsid w:val="00637D25"/>
    <w:rsid w:val="00647129"/>
    <w:rsid w:val="006528F8"/>
    <w:rsid w:val="00654571"/>
    <w:rsid w:val="00660D27"/>
    <w:rsid w:val="0066319B"/>
    <w:rsid w:val="00664FBE"/>
    <w:rsid w:val="00666F45"/>
    <w:rsid w:val="00667FD7"/>
    <w:rsid w:val="00671759"/>
    <w:rsid w:val="006826E6"/>
    <w:rsid w:val="006866AE"/>
    <w:rsid w:val="00686EB4"/>
    <w:rsid w:val="0069584D"/>
    <w:rsid w:val="006A08BA"/>
    <w:rsid w:val="006A37E5"/>
    <w:rsid w:val="006A4B55"/>
    <w:rsid w:val="006B0E7D"/>
    <w:rsid w:val="006B0EA2"/>
    <w:rsid w:val="006B1854"/>
    <w:rsid w:val="006B6E88"/>
    <w:rsid w:val="006C50DA"/>
    <w:rsid w:val="006C5791"/>
    <w:rsid w:val="006D494C"/>
    <w:rsid w:val="006E2217"/>
    <w:rsid w:val="006E32C2"/>
    <w:rsid w:val="006E45A5"/>
    <w:rsid w:val="006F1B2D"/>
    <w:rsid w:val="006F363C"/>
    <w:rsid w:val="006F437A"/>
    <w:rsid w:val="00711217"/>
    <w:rsid w:val="0071793E"/>
    <w:rsid w:val="007247B9"/>
    <w:rsid w:val="00736D43"/>
    <w:rsid w:val="00737CB1"/>
    <w:rsid w:val="007417F3"/>
    <w:rsid w:val="00744271"/>
    <w:rsid w:val="00753653"/>
    <w:rsid w:val="007605C5"/>
    <w:rsid w:val="007617D5"/>
    <w:rsid w:val="00765C2C"/>
    <w:rsid w:val="00772DFD"/>
    <w:rsid w:val="00774FC4"/>
    <w:rsid w:val="0077627F"/>
    <w:rsid w:val="007823B5"/>
    <w:rsid w:val="0078335A"/>
    <w:rsid w:val="007915D6"/>
    <w:rsid w:val="00792A9B"/>
    <w:rsid w:val="007964F2"/>
    <w:rsid w:val="007A50EA"/>
    <w:rsid w:val="007A7287"/>
    <w:rsid w:val="007B769C"/>
    <w:rsid w:val="007C4826"/>
    <w:rsid w:val="007D69C7"/>
    <w:rsid w:val="007E05CA"/>
    <w:rsid w:val="007E207B"/>
    <w:rsid w:val="007E4C51"/>
    <w:rsid w:val="007F1B0F"/>
    <w:rsid w:val="007F3A08"/>
    <w:rsid w:val="007F6EAE"/>
    <w:rsid w:val="00804283"/>
    <w:rsid w:val="00805696"/>
    <w:rsid w:val="00811FB8"/>
    <w:rsid w:val="0083209A"/>
    <w:rsid w:val="008415D0"/>
    <w:rsid w:val="008433E1"/>
    <w:rsid w:val="00844925"/>
    <w:rsid w:val="0084525B"/>
    <w:rsid w:val="008464E9"/>
    <w:rsid w:val="0085616C"/>
    <w:rsid w:val="00863A29"/>
    <w:rsid w:val="00875E0D"/>
    <w:rsid w:val="00887106"/>
    <w:rsid w:val="0089033D"/>
    <w:rsid w:val="00892750"/>
    <w:rsid w:val="008A4896"/>
    <w:rsid w:val="008A6099"/>
    <w:rsid w:val="008B35AA"/>
    <w:rsid w:val="008B3990"/>
    <w:rsid w:val="008B3A0C"/>
    <w:rsid w:val="008C34E4"/>
    <w:rsid w:val="008F2641"/>
    <w:rsid w:val="008F3652"/>
    <w:rsid w:val="008F59F2"/>
    <w:rsid w:val="008F7A2D"/>
    <w:rsid w:val="00907495"/>
    <w:rsid w:val="00915691"/>
    <w:rsid w:val="00915F0C"/>
    <w:rsid w:val="00916673"/>
    <w:rsid w:val="009211A5"/>
    <w:rsid w:val="00922E15"/>
    <w:rsid w:val="009312B1"/>
    <w:rsid w:val="00931545"/>
    <w:rsid w:val="00931BAE"/>
    <w:rsid w:val="00936A61"/>
    <w:rsid w:val="0094014A"/>
    <w:rsid w:val="00942821"/>
    <w:rsid w:val="00946668"/>
    <w:rsid w:val="00953002"/>
    <w:rsid w:val="009544A2"/>
    <w:rsid w:val="00955BF3"/>
    <w:rsid w:val="00963559"/>
    <w:rsid w:val="00967D89"/>
    <w:rsid w:val="00971BBC"/>
    <w:rsid w:val="00974359"/>
    <w:rsid w:val="00983CB0"/>
    <w:rsid w:val="009859FE"/>
    <w:rsid w:val="009867A4"/>
    <w:rsid w:val="009962C5"/>
    <w:rsid w:val="009A217A"/>
    <w:rsid w:val="009B532C"/>
    <w:rsid w:val="009C4675"/>
    <w:rsid w:val="009C46D7"/>
    <w:rsid w:val="009D46DF"/>
    <w:rsid w:val="009D584B"/>
    <w:rsid w:val="009E310D"/>
    <w:rsid w:val="009E3DB3"/>
    <w:rsid w:val="009E3DB7"/>
    <w:rsid w:val="009E4ADD"/>
    <w:rsid w:val="009E4C9F"/>
    <w:rsid w:val="009E4F3E"/>
    <w:rsid w:val="009F1CFB"/>
    <w:rsid w:val="009F2F9F"/>
    <w:rsid w:val="009F348B"/>
    <w:rsid w:val="009F3C0B"/>
    <w:rsid w:val="009F6683"/>
    <w:rsid w:val="00A01FB3"/>
    <w:rsid w:val="00A03BCC"/>
    <w:rsid w:val="00A16E5D"/>
    <w:rsid w:val="00A256CC"/>
    <w:rsid w:val="00A336C1"/>
    <w:rsid w:val="00A36745"/>
    <w:rsid w:val="00A4215F"/>
    <w:rsid w:val="00A454E1"/>
    <w:rsid w:val="00A62B8A"/>
    <w:rsid w:val="00A62CE7"/>
    <w:rsid w:val="00A63569"/>
    <w:rsid w:val="00A65338"/>
    <w:rsid w:val="00A720F5"/>
    <w:rsid w:val="00A7677F"/>
    <w:rsid w:val="00A85EB2"/>
    <w:rsid w:val="00A91343"/>
    <w:rsid w:val="00A914A8"/>
    <w:rsid w:val="00AB236D"/>
    <w:rsid w:val="00AB244C"/>
    <w:rsid w:val="00AB33A1"/>
    <w:rsid w:val="00AC031F"/>
    <w:rsid w:val="00AC22C5"/>
    <w:rsid w:val="00AC2F48"/>
    <w:rsid w:val="00AC65AA"/>
    <w:rsid w:val="00AD6CBC"/>
    <w:rsid w:val="00AD78BA"/>
    <w:rsid w:val="00AF13DB"/>
    <w:rsid w:val="00AF414D"/>
    <w:rsid w:val="00AF543F"/>
    <w:rsid w:val="00AF68B9"/>
    <w:rsid w:val="00B00116"/>
    <w:rsid w:val="00B023DC"/>
    <w:rsid w:val="00B04511"/>
    <w:rsid w:val="00B105CE"/>
    <w:rsid w:val="00B140EB"/>
    <w:rsid w:val="00B14587"/>
    <w:rsid w:val="00B256C4"/>
    <w:rsid w:val="00B26798"/>
    <w:rsid w:val="00B27618"/>
    <w:rsid w:val="00B30902"/>
    <w:rsid w:val="00B31C69"/>
    <w:rsid w:val="00B375D6"/>
    <w:rsid w:val="00B37F40"/>
    <w:rsid w:val="00B436FA"/>
    <w:rsid w:val="00B44F4C"/>
    <w:rsid w:val="00B5343E"/>
    <w:rsid w:val="00B630FD"/>
    <w:rsid w:val="00B71221"/>
    <w:rsid w:val="00B756E7"/>
    <w:rsid w:val="00B83C3D"/>
    <w:rsid w:val="00B85C5D"/>
    <w:rsid w:val="00B85D2C"/>
    <w:rsid w:val="00B86BEB"/>
    <w:rsid w:val="00B90508"/>
    <w:rsid w:val="00B909AC"/>
    <w:rsid w:val="00B90E80"/>
    <w:rsid w:val="00B9230F"/>
    <w:rsid w:val="00B92A53"/>
    <w:rsid w:val="00B95CBB"/>
    <w:rsid w:val="00B963FB"/>
    <w:rsid w:val="00B96416"/>
    <w:rsid w:val="00BA1955"/>
    <w:rsid w:val="00BA1A41"/>
    <w:rsid w:val="00BA28AC"/>
    <w:rsid w:val="00BB051F"/>
    <w:rsid w:val="00BC2D68"/>
    <w:rsid w:val="00BC405A"/>
    <w:rsid w:val="00BC6ED2"/>
    <w:rsid w:val="00BD1162"/>
    <w:rsid w:val="00BD622E"/>
    <w:rsid w:val="00BD6F3E"/>
    <w:rsid w:val="00BD7984"/>
    <w:rsid w:val="00BD7CBA"/>
    <w:rsid w:val="00BE142C"/>
    <w:rsid w:val="00BE33A5"/>
    <w:rsid w:val="00BE3406"/>
    <w:rsid w:val="00BE487E"/>
    <w:rsid w:val="00BE7BB8"/>
    <w:rsid w:val="00BF3696"/>
    <w:rsid w:val="00BF69E5"/>
    <w:rsid w:val="00C05A22"/>
    <w:rsid w:val="00C07EDE"/>
    <w:rsid w:val="00C119B5"/>
    <w:rsid w:val="00C13626"/>
    <w:rsid w:val="00C2375F"/>
    <w:rsid w:val="00C237A1"/>
    <w:rsid w:val="00C238CD"/>
    <w:rsid w:val="00C24952"/>
    <w:rsid w:val="00C3055E"/>
    <w:rsid w:val="00C35316"/>
    <w:rsid w:val="00C364E9"/>
    <w:rsid w:val="00C36980"/>
    <w:rsid w:val="00C44DE6"/>
    <w:rsid w:val="00C467A4"/>
    <w:rsid w:val="00C53CEA"/>
    <w:rsid w:val="00C6327C"/>
    <w:rsid w:val="00C640C5"/>
    <w:rsid w:val="00C676C2"/>
    <w:rsid w:val="00C7018D"/>
    <w:rsid w:val="00C8112C"/>
    <w:rsid w:val="00C82753"/>
    <w:rsid w:val="00C8296B"/>
    <w:rsid w:val="00C84DEA"/>
    <w:rsid w:val="00C863B5"/>
    <w:rsid w:val="00C870C5"/>
    <w:rsid w:val="00C959CD"/>
    <w:rsid w:val="00C962CC"/>
    <w:rsid w:val="00CA2420"/>
    <w:rsid w:val="00CA312A"/>
    <w:rsid w:val="00CB4A83"/>
    <w:rsid w:val="00CB79CB"/>
    <w:rsid w:val="00CC36DF"/>
    <w:rsid w:val="00CC4259"/>
    <w:rsid w:val="00CC5560"/>
    <w:rsid w:val="00CD1A71"/>
    <w:rsid w:val="00CD295D"/>
    <w:rsid w:val="00CE044E"/>
    <w:rsid w:val="00CE1AC9"/>
    <w:rsid w:val="00CE217E"/>
    <w:rsid w:val="00CF0C34"/>
    <w:rsid w:val="00CF4FC2"/>
    <w:rsid w:val="00D15409"/>
    <w:rsid w:val="00D17993"/>
    <w:rsid w:val="00D23DA3"/>
    <w:rsid w:val="00D2772A"/>
    <w:rsid w:val="00D27B03"/>
    <w:rsid w:val="00D302F5"/>
    <w:rsid w:val="00D32489"/>
    <w:rsid w:val="00D33FE6"/>
    <w:rsid w:val="00D344EA"/>
    <w:rsid w:val="00D354C0"/>
    <w:rsid w:val="00D358B6"/>
    <w:rsid w:val="00D37496"/>
    <w:rsid w:val="00D37747"/>
    <w:rsid w:val="00D378CB"/>
    <w:rsid w:val="00D37F84"/>
    <w:rsid w:val="00D45840"/>
    <w:rsid w:val="00D5543D"/>
    <w:rsid w:val="00D55D1C"/>
    <w:rsid w:val="00D628F5"/>
    <w:rsid w:val="00D81CC5"/>
    <w:rsid w:val="00D83A33"/>
    <w:rsid w:val="00DA6157"/>
    <w:rsid w:val="00DB40FB"/>
    <w:rsid w:val="00DB6126"/>
    <w:rsid w:val="00DB7861"/>
    <w:rsid w:val="00DD30C5"/>
    <w:rsid w:val="00DD3DDB"/>
    <w:rsid w:val="00DD7BD3"/>
    <w:rsid w:val="00DE318B"/>
    <w:rsid w:val="00E02264"/>
    <w:rsid w:val="00E059A4"/>
    <w:rsid w:val="00E05FA8"/>
    <w:rsid w:val="00E11F9F"/>
    <w:rsid w:val="00E126FD"/>
    <w:rsid w:val="00E1463C"/>
    <w:rsid w:val="00E15622"/>
    <w:rsid w:val="00E17DC5"/>
    <w:rsid w:val="00E242D5"/>
    <w:rsid w:val="00E36F60"/>
    <w:rsid w:val="00E432AC"/>
    <w:rsid w:val="00E5752F"/>
    <w:rsid w:val="00E661C3"/>
    <w:rsid w:val="00E70846"/>
    <w:rsid w:val="00E82915"/>
    <w:rsid w:val="00E83188"/>
    <w:rsid w:val="00E83EC8"/>
    <w:rsid w:val="00E9346C"/>
    <w:rsid w:val="00E94FD2"/>
    <w:rsid w:val="00E95A8B"/>
    <w:rsid w:val="00E95EB8"/>
    <w:rsid w:val="00E9606E"/>
    <w:rsid w:val="00EA20D4"/>
    <w:rsid w:val="00EA2556"/>
    <w:rsid w:val="00EA2D2E"/>
    <w:rsid w:val="00EA389A"/>
    <w:rsid w:val="00EA4DED"/>
    <w:rsid w:val="00EA76A6"/>
    <w:rsid w:val="00EA7D29"/>
    <w:rsid w:val="00EB29BA"/>
    <w:rsid w:val="00EB6216"/>
    <w:rsid w:val="00EC5A01"/>
    <w:rsid w:val="00ED08AA"/>
    <w:rsid w:val="00ED5ED6"/>
    <w:rsid w:val="00EF1B00"/>
    <w:rsid w:val="00EF2832"/>
    <w:rsid w:val="00EF48B5"/>
    <w:rsid w:val="00EF4BE2"/>
    <w:rsid w:val="00EF6DB1"/>
    <w:rsid w:val="00F01932"/>
    <w:rsid w:val="00F01D8A"/>
    <w:rsid w:val="00F11A89"/>
    <w:rsid w:val="00F14122"/>
    <w:rsid w:val="00F246FA"/>
    <w:rsid w:val="00F27ED8"/>
    <w:rsid w:val="00F27F86"/>
    <w:rsid w:val="00F304F3"/>
    <w:rsid w:val="00F30675"/>
    <w:rsid w:val="00F32123"/>
    <w:rsid w:val="00F33215"/>
    <w:rsid w:val="00F40A3C"/>
    <w:rsid w:val="00F422AF"/>
    <w:rsid w:val="00F43DE8"/>
    <w:rsid w:val="00F46F63"/>
    <w:rsid w:val="00F47536"/>
    <w:rsid w:val="00F52127"/>
    <w:rsid w:val="00F56D95"/>
    <w:rsid w:val="00F669CD"/>
    <w:rsid w:val="00F75887"/>
    <w:rsid w:val="00F76CB2"/>
    <w:rsid w:val="00F77FAE"/>
    <w:rsid w:val="00F815DD"/>
    <w:rsid w:val="00F876BD"/>
    <w:rsid w:val="00F9002F"/>
    <w:rsid w:val="00F91CDC"/>
    <w:rsid w:val="00F96CD1"/>
    <w:rsid w:val="00FA2ECF"/>
    <w:rsid w:val="00FA3077"/>
    <w:rsid w:val="00FB055D"/>
    <w:rsid w:val="00FB169D"/>
    <w:rsid w:val="00FB32FB"/>
    <w:rsid w:val="00FB6B68"/>
    <w:rsid w:val="00FB6BA4"/>
    <w:rsid w:val="00FB7892"/>
    <w:rsid w:val="00FB7D3E"/>
    <w:rsid w:val="00FC529A"/>
    <w:rsid w:val="00FD0C06"/>
    <w:rsid w:val="00FF0229"/>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3B627B"/>
    <w:rsid w:val="03600F27"/>
    <w:rsid w:val="036178A3"/>
    <w:rsid w:val="0366241A"/>
    <w:rsid w:val="03BA5D24"/>
    <w:rsid w:val="03BC24FE"/>
    <w:rsid w:val="03D11EE8"/>
    <w:rsid w:val="04093590"/>
    <w:rsid w:val="042A1C4F"/>
    <w:rsid w:val="043730B6"/>
    <w:rsid w:val="04700C49"/>
    <w:rsid w:val="0475689D"/>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B575F"/>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2F211E"/>
    <w:rsid w:val="0A3029CE"/>
    <w:rsid w:val="0A403EA6"/>
    <w:rsid w:val="0A450C95"/>
    <w:rsid w:val="0A5B6541"/>
    <w:rsid w:val="0A5E6CDC"/>
    <w:rsid w:val="0A70689C"/>
    <w:rsid w:val="0A7B2CAD"/>
    <w:rsid w:val="0A7C49DD"/>
    <w:rsid w:val="0A801BA8"/>
    <w:rsid w:val="0A937732"/>
    <w:rsid w:val="0AE14AF3"/>
    <w:rsid w:val="0AEA1F40"/>
    <w:rsid w:val="0AEA5927"/>
    <w:rsid w:val="0B0B310C"/>
    <w:rsid w:val="0B295DF4"/>
    <w:rsid w:val="0B57055E"/>
    <w:rsid w:val="0B7B3A39"/>
    <w:rsid w:val="0B826019"/>
    <w:rsid w:val="0B9203DB"/>
    <w:rsid w:val="0B9835C9"/>
    <w:rsid w:val="0B9E1ED6"/>
    <w:rsid w:val="0BC7566F"/>
    <w:rsid w:val="0C005034"/>
    <w:rsid w:val="0C28236F"/>
    <w:rsid w:val="0C712FBD"/>
    <w:rsid w:val="0C8A5242"/>
    <w:rsid w:val="0CA505C2"/>
    <w:rsid w:val="0CD13DFE"/>
    <w:rsid w:val="0CD51DE3"/>
    <w:rsid w:val="0CEA1B1A"/>
    <w:rsid w:val="0D35086E"/>
    <w:rsid w:val="0D3A000B"/>
    <w:rsid w:val="0D575B98"/>
    <w:rsid w:val="0D6622F9"/>
    <w:rsid w:val="0D67797B"/>
    <w:rsid w:val="0D7D694C"/>
    <w:rsid w:val="0D9F57D9"/>
    <w:rsid w:val="0DAC421D"/>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693A8A"/>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4C7CE1"/>
    <w:rsid w:val="11656E2A"/>
    <w:rsid w:val="118F5E4F"/>
    <w:rsid w:val="11B724D3"/>
    <w:rsid w:val="11BA162D"/>
    <w:rsid w:val="11C34B9D"/>
    <w:rsid w:val="11EE149D"/>
    <w:rsid w:val="11F14193"/>
    <w:rsid w:val="11FC3D68"/>
    <w:rsid w:val="123829E9"/>
    <w:rsid w:val="129562D5"/>
    <w:rsid w:val="12974F07"/>
    <w:rsid w:val="129F2B43"/>
    <w:rsid w:val="12C3253E"/>
    <w:rsid w:val="12CA0D38"/>
    <w:rsid w:val="12FD7969"/>
    <w:rsid w:val="13005D59"/>
    <w:rsid w:val="1301308B"/>
    <w:rsid w:val="13391E99"/>
    <w:rsid w:val="13404538"/>
    <w:rsid w:val="13524444"/>
    <w:rsid w:val="1369404B"/>
    <w:rsid w:val="13753362"/>
    <w:rsid w:val="13757A44"/>
    <w:rsid w:val="13774F6B"/>
    <w:rsid w:val="139A3860"/>
    <w:rsid w:val="13CF337B"/>
    <w:rsid w:val="13EF568A"/>
    <w:rsid w:val="14111CBA"/>
    <w:rsid w:val="14211888"/>
    <w:rsid w:val="14341AAF"/>
    <w:rsid w:val="146369BC"/>
    <w:rsid w:val="149220D7"/>
    <w:rsid w:val="14AA77C6"/>
    <w:rsid w:val="14DF38C7"/>
    <w:rsid w:val="14E158B1"/>
    <w:rsid w:val="15111D2D"/>
    <w:rsid w:val="1527347C"/>
    <w:rsid w:val="15421491"/>
    <w:rsid w:val="15430CC7"/>
    <w:rsid w:val="154D06B8"/>
    <w:rsid w:val="15581741"/>
    <w:rsid w:val="15680C9F"/>
    <w:rsid w:val="15862DE3"/>
    <w:rsid w:val="15867875"/>
    <w:rsid w:val="15B02849"/>
    <w:rsid w:val="15D90CF3"/>
    <w:rsid w:val="15DC76C8"/>
    <w:rsid w:val="15EF2092"/>
    <w:rsid w:val="15F43214"/>
    <w:rsid w:val="15FC2A1B"/>
    <w:rsid w:val="160C4A09"/>
    <w:rsid w:val="1613047B"/>
    <w:rsid w:val="16363E50"/>
    <w:rsid w:val="1648494F"/>
    <w:rsid w:val="164D34BA"/>
    <w:rsid w:val="16513AD1"/>
    <w:rsid w:val="16641A85"/>
    <w:rsid w:val="16926571"/>
    <w:rsid w:val="16FA07BA"/>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617203"/>
    <w:rsid w:val="19720E5B"/>
    <w:rsid w:val="198338EE"/>
    <w:rsid w:val="198E4E0D"/>
    <w:rsid w:val="199A7CE1"/>
    <w:rsid w:val="19B91E9A"/>
    <w:rsid w:val="19BE72A0"/>
    <w:rsid w:val="19EA338D"/>
    <w:rsid w:val="19EB18E4"/>
    <w:rsid w:val="1A1C2E44"/>
    <w:rsid w:val="1A250DBB"/>
    <w:rsid w:val="1A42579D"/>
    <w:rsid w:val="1A5633EF"/>
    <w:rsid w:val="1A790278"/>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CCE69D1"/>
    <w:rsid w:val="1D056C20"/>
    <w:rsid w:val="1D1A4986"/>
    <w:rsid w:val="1D3475C7"/>
    <w:rsid w:val="1D7D5D66"/>
    <w:rsid w:val="1D9B02BE"/>
    <w:rsid w:val="1D9C345A"/>
    <w:rsid w:val="1DE72CDF"/>
    <w:rsid w:val="1DF37E62"/>
    <w:rsid w:val="1E072BF9"/>
    <w:rsid w:val="1E0B0D7C"/>
    <w:rsid w:val="1E1A0358"/>
    <w:rsid w:val="1E1A13D1"/>
    <w:rsid w:val="1E491839"/>
    <w:rsid w:val="1E607740"/>
    <w:rsid w:val="1E636536"/>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6E7C18"/>
    <w:rsid w:val="1FDC16C3"/>
    <w:rsid w:val="1FF03352"/>
    <w:rsid w:val="1FF33671"/>
    <w:rsid w:val="1FFE0506"/>
    <w:rsid w:val="20061891"/>
    <w:rsid w:val="200E3F8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BC4E86"/>
    <w:rsid w:val="21E83B24"/>
    <w:rsid w:val="21EF7BC3"/>
    <w:rsid w:val="22357606"/>
    <w:rsid w:val="22603CB5"/>
    <w:rsid w:val="22785A13"/>
    <w:rsid w:val="22830F87"/>
    <w:rsid w:val="22A01492"/>
    <w:rsid w:val="22DF3CD6"/>
    <w:rsid w:val="2315209A"/>
    <w:rsid w:val="231B1F1D"/>
    <w:rsid w:val="23475EF3"/>
    <w:rsid w:val="23633C69"/>
    <w:rsid w:val="23973EBF"/>
    <w:rsid w:val="23CC2D87"/>
    <w:rsid w:val="23DF1D7D"/>
    <w:rsid w:val="23F226C6"/>
    <w:rsid w:val="240B6DC0"/>
    <w:rsid w:val="24331D5E"/>
    <w:rsid w:val="243F0FB9"/>
    <w:rsid w:val="24457B67"/>
    <w:rsid w:val="2448084D"/>
    <w:rsid w:val="245E5428"/>
    <w:rsid w:val="247350E4"/>
    <w:rsid w:val="24742C78"/>
    <w:rsid w:val="248378A8"/>
    <w:rsid w:val="2486301E"/>
    <w:rsid w:val="248B7246"/>
    <w:rsid w:val="24B94610"/>
    <w:rsid w:val="24BA389A"/>
    <w:rsid w:val="24E82A3D"/>
    <w:rsid w:val="24E96D35"/>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017A43"/>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43CBE"/>
    <w:rsid w:val="295965B1"/>
    <w:rsid w:val="295D05D3"/>
    <w:rsid w:val="297A5004"/>
    <w:rsid w:val="298F29CF"/>
    <w:rsid w:val="29AB61EC"/>
    <w:rsid w:val="29E84895"/>
    <w:rsid w:val="2A062E6A"/>
    <w:rsid w:val="2A302F97"/>
    <w:rsid w:val="2A3E2234"/>
    <w:rsid w:val="2A4A4DA4"/>
    <w:rsid w:val="2A7046B2"/>
    <w:rsid w:val="2AAC7BA6"/>
    <w:rsid w:val="2AB44A49"/>
    <w:rsid w:val="2AF146EA"/>
    <w:rsid w:val="2AFA4464"/>
    <w:rsid w:val="2B08735B"/>
    <w:rsid w:val="2B14567A"/>
    <w:rsid w:val="2B2F6169"/>
    <w:rsid w:val="2B96783E"/>
    <w:rsid w:val="2B9A4A29"/>
    <w:rsid w:val="2B9E6542"/>
    <w:rsid w:val="2BA17D57"/>
    <w:rsid w:val="2BB31EE2"/>
    <w:rsid w:val="2C7A675F"/>
    <w:rsid w:val="2CC007A3"/>
    <w:rsid w:val="2CCA5D4F"/>
    <w:rsid w:val="2CE678ED"/>
    <w:rsid w:val="2CEC1923"/>
    <w:rsid w:val="2CFF7A09"/>
    <w:rsid w:val="2D046D4F"/>
    <w:rsid w:val="2D640EF9"/>
    <w:rsid w:val="2D92069C"/>
    <w:rsid w:val="2DAF703D"/>
    <w:rsid w:val="2DD26AE6"/>
    <w:rsid w:val="2DDD1930"/>
    <w:rsid w:val="2E0C05E0"/>
    <w:rsid w:val="2E272863"/>
    <w:rsid w:val="2E2D5FC8"/>
    <w:rsid w:val="2E332771"/>
    <w:rsid w:val="2E443A12"/>
    <w:rsid w:val="2E773A36"/>
    <w:rsid w:val="2E7B2FF0"/>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574F99"/>
    <w:rsid w:val="31715A67"/>
    <w:rsid w:val="318E79DB"/>
    <w:rsid w:val="31DE2FED"/>
    <w:rsid w:val="31F510F3"/>
    <w:rsid w:val="32113958"/>
    <w:rsid w:val="32584966"/>
    <w:rsid w:val="327023C8"/>
    <w:rsid w:val="32903454"/>
    <w:rsid w:val="32A6788F"/>
    <w:rsid w:val="32A844BC"/>
    <w:rsid w:val="32DE10F8"/>
    <w:rsid w:val="32DF273E"/>
    <w:rsid w:val="32E518DD"/>
    <w:rsid w:val="33213AA1"/>
    <w:rsid w:val="334E437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7238D8"/>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D702F7"/>
    <w:rsid w:val="37F21E0D"/>
    <w:rsid w:val="37F5007D"/>
    <w:rsid w:val="37FD0EE9"/>
    <w:rsid w:val="38026F16"/>
    <w:rsid w:val="38084D02"/>
    <w:rsid w:val="38097DDE"/>
    <w:rsid w:val="38385057"/>
    <w:rsid w:val="383A26A5"/>
    <w:rsid w:val="384B1181"/>
    <w:rsid w:val="385D500C"/>
    <w:rsid w:val="3867512F"/>
    <w:rsid w:val="387A71F9"/>
    <w:rsid w:val="3880451E"/>
    <w:rsid w:val="38BF39F7"/>
    <w:rsid w:val="38D57AFA"/>
    <w:rsid w:val="38F46191"/>
    <w:rsid w:val="39262B45"/>
    <w:rsid w:val="3934438B"/>
    <w:rsid w:val="39354B74"/>
    <w:rsid w:val="3996255B"/>
    <w:rsid w:val="399C38DC"/>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326856"/>
    <w:rsid w:val="3DAE71FC"/>
    <w:rsid w:val="3DB62EC9"/>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6B5F5C"/>
    <w:rsid w:val="407E200D"/>
    <w:rsid w:val="409001DE"/>
    <w:rsid w:val="409B00BC"/>
    <w:rsid w:val="40BF3B00"/>
    <w:rsid w:val="40D40E00"/>
    <w:rsid w:val="411F399D"/>
    <w:rsid w:val="4129316E"/>
    <w:rsid w:val="41395BCE"/>
    <w:rsid w:val="413A1BFF"/>
    <w:rsid w:val="41404416"/>
    <w:rsid w:val="415649EE"/>
    <w:rsid w:val="416D31B2"/>
    <w:rsid w:val="41953F26"/>
    <w:rsid w:val="41F15C98"/>
    <w:rsid w:val="41FC2635"/>
    <w:rsid w:val="42072DB1"/>
    <w:rsid w:val="42471C71"/>
    <w:rsid w:val="42A62D0C"/>
    <w:rsid w:val="42D26AB3"/>
    <w:rsid w:val="431B5079"/>
    <w:rsid w:val="434864FD"/>
    <w:rsid w:val="434B3423"/>
    <w:rsid w:val="43611B1E"/>
    <w:rsid w:val="437C2EA9"/>
    <w:rsid w:val="43996026"/>
    <w:rsid w:val="43AE5591"/>
    <w:rsid w:val="43C30087"/>
    <w:rsid w:val="43EE773D"/>
    <w:rsid w:val="43F93131"/>
    <w:rsid w:val="44342B3A"/>
    <w:rsid w:val="44560657"/>
    <w:rsid w:val="44605123"/>
    <w:rsid w:val="44A42F58"/>
    <w:rsid w:val="44A7234F"/>
    <w:rsid w:val="44B37C7A"/>
    <w:rsid w:val="44C27C9C"/>
    <w:rsid w:val="44D761E7"/>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025109"/>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C90BEF"/>
    <w:rsid w:val="49DC7DEC"/>
    <w:rsid w:val="49E751CA"/>
    <w:rsid w:val="4A04686C"/>
    <w:rsid w:val="4A4621A7"/>
    <w:rsid w:val="4A476773"/>
    <w:rsid w:val="4A49597A"/>
    <w:rsid w:val="4A4E0685"/>
    <w:rsid w:val="4A6370BE"/>
    <w:rsid w:val="4A65505F"/>
    <w:rsid w:val="4A98596D"/>
    <w:rsid w:val="4AD97F4E"/>
    <w:rsid w:val="4AE90713"/>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12229D"/>
    <w:rsid w:val="4D186F03"/>
    <w:rsid w:val="4D24448B"/>
    <w:rsid w:val="4D4E4F1A"/>
    <w:rsid w:val="4D505E80"/>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959BC"/>
    <w:rsid w:val="512D2C69"/>
    <w:rsid w:val="519432AB"/>
    <w:rsid w:val="51E1566E"/>
    <w:rsid w:val="5234007A"/>
    <w:rsid w:val="52415112"/>
    <w:rsid w:val="524349B4"/>
    <w:rsid w:val="52435AA5"/>
    <w:rsid w:val="524E1DC2"/>
    <w:rsid w:val="5258352A"/>
    <w:rsid w:val="527426B3"/>
    <w:rsid w:val="527E2AA5"/>
    <w:rsid w:val="52A326E8"/>
    <w:rsid w:val="52C9304D"/>
    <w:rsid w:val="52D179EA"/>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4F84DDC"/>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DF0FD4"/>
    <w:rsid w:val="57E1443C"/>
    <w:rsid w:val="57E37707"/>
    <w:rsid w:val="57F2486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C63494"/>
    <w:rsid w:val="5AD5350B"/>
    <w:rsid w:val="5AD83555"/>
    <w:rsid w:val="5AEA5B71"/>
    <w:rsid w:val="5B052071"/>
    <w:rsid w:val="5B574879"/>
    <w:rsid w:val="5B5A0955"/>
    <w:rsid w:val="5B654296"/>
    <w:rsid w:val="5B822284"/>
    <w:rsid w:val="5BBC0F43"/>
    <w:rsid w:val="5BBC3EA0"/>
    <w:rsid w:val="5BC85F71"/>
    <w:rsid w:val="5C314AA1"/>
    <w:rsid w:val="5CA06400"/>
    <w:rsid w:val="5D1722B5"/>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6A076B"/>
    <w:rsid w:val="5F796D3B"/>
    <w:rsid w:val="5FA31842"/>
    <w:rsid w:val="5FD04520"/>
    <w:rsid w:val="5FED60F5"/>
    <w:rsid w:val="60040A32"/>
    <w:rsid w:val="60245EF2"/>
    <w:rsid w:val="605C7933"/>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42DB8"/>
    <w:rsid w:val="638D133E"/>
    <w:rsid w:val="63A62D55"/>
    <w:rsid w:val="63B00B20"/>
    <w:rsid w:val="63C72906"/>
    <w:rsid w:val="63D358C2"/>
    <w:rsid w:val="63EA3E9A"/>
    <w:rsid w:val="640A18B1"/>
    <w:rsid w:val="647316FA"/>
    <w:rsid w:val="647A5629"/>
    <w:rsid w:val="64800DA5"/>
    <w:rsid w:val="64835549"/>
    <w:rsid w:val="649159CA"/>
    <w:rsid w:val="64961E15"/>
    <w:rsid w:val="64AC6A3F"/>
    <w:rsid w:val="64B859FC"/>
    <w:rsid w:val="64D71172"/>
    <w:rsid w:val="64EB74C9"/>
    <w:rsid w:val="651F11A0"/>
    <w:rsid w:val="654D475E"/>
    <w:rsid w:val="65516085"/>
    <w:rsid w:val="65787886"/>
    <w:rsid w:val="65BA463F"/>
    <w:rsid w:val="66123D3D"/>
    <w:rsid w:val="66217A80"/>
    <w:rsid w:val="66333C24"/>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3E126A"/>
    <w:rsid w:val="684A7C0A"/>
    <w:rsid w:val="68635552"/>
    <w:rsid w:val="688E57EA"/>
    <w:rsid w:val="68BC5F33"/>
    <w:rsid w:val="68EF2339"/>
    <w:rsid w:val="68FC28C5"/>
    <w:rsid w:val="68FE445C"/>
    <w:rsid w:val="69057705"/>
    <w:rsid w:val="6907512F"/>
    <w:rsid w:val="692C70AD"/>
    <w:rsid w:val="694822A6"/>
    <w:rsid w:val="69523B8A"/>
    <w:rsid w:val="699B50BF"/>
    <w:rsid w:val="6A0F5765"/>
    <w:rsid w:val="6A164BE5"/>
    <w:rsid w:val="6A5B195F"/>
    <w:rsid w:val="6A7002B7"/>
    <w:rsid w:val="6A89321D"/>
    <w:rsid w:val="6A8E31A6"/>
    <w:rsid w:val="6AC45EB8"/>
    <w:rsid w:val="6ACD2A75"/>
    <w:rsid w:val="6ADF4B59"/>
    <w:rsid w:val="6AFB0EC0"/>
    <w:rsid w:val="6AFC408F"/>
    <w:rsid w:val="6B05483E"/>
    <w:rsid w:val="6B19717E"/>
    <w:rsid w:val="6B2A6521"/>
    <w:rsid w:val="6B385E20"/>
    <w:rsid w:val="6B5B5833"/>
    <w:rsid w:val="6B6C4977"/>
    <w:rsid w:val="6B7D263D"/>
    <w:rsid w:val="6B9C142E"/>
    <w:rsid w:val="6BBC1B9F"/>
    <w:rsid w:val="6BC75061"/>
    <w:rsid w:val="6C2557B1"/>
    <w:rsid w:val="6C3068C4"/>
    <w:rsid w:val="6C627A9C"/>
    <w:rsid w:val="6C67758C"/>
    <w:rsid w:val="6C812AAB"/>
    <w:rsid w:val="6C846302"/>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4601A"/>
    <w:rsid w:val="6E8936EF"/>
    <w:rsid w:val="6E9B6DB5"/>
    <w:rsid w:val="6ECC0622"/>
    <w:rsid w:val="6ED80320"/>
    <w:rsid w:val="6EE03608"/>
    <w:rsid w:val="6EEC0843"/>
    <w:rsid w:val="6F050DFC"/>
    <w:rsid w:val="6F0D459C"/>
    <w:rsid w:val="6F240339"/>
    <w:rsid w:val="6F291279"/>
    <w:rsid w:val="6F29733E"/>
    <w:rsid w:val="6F5937A4"/>
    <w:rsid w:val="6F5B5722"/>
    <w:rsid w:val="6F8436F2"/>
    <w:rsid w:val="6FBE11F2"/>
    <w:rsid w:val="6FC71953"/>
    <w:rsid w:val="6FCF18CA"/>
    <w:rsid w:val="6FDE3C2E"/>
    <w:rsid w:val="6FEF7CE8"/>
    <w:rsid w:val="6FFB229C"/>
    <w:rsid w:val="70101727"/>
    <w:rsid w:val="701172D5"/>
    <w:rsid w:val="701B6A88"/>
    <w:rsid w:val="703C5386"/>
    <w:rsid w:val="703E3AFF"/>
    <w:rsid w:val="70803EC7"/>
    <w:rsid w:val="708D62C6"/>
    <w:rsid w:val="70A32E87"/>
    <w:rsid w:val="70A93453"/>
    <w:rsid w:val="70C24512"/>
    <w:rsid w:val="70E1267F"/>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863D0C"/>
    <w:rsid w:val="729B71A8"/>
    <w:rsid w:val="730A749C"/>
    <w:rsid w:val="731B0AF8"/>
    <w:rsid w:val="73430328"/>
    <w:rsid w:val="734D40EB"/>
    <w:rsid w:val="73747259"/>
    <w:rsid w:val="737B2CE7"/>
    <w:rsid w:val="739D5DFD"/>
    <w:rsid w:val="73AC4F66"/>
    <w:rsid w:val="73C70DA7"/>
    <w:rsid w:val="73F65D66"/>
    <w:rsid w:val="742B07B8"/>
    <w:rsid w:val="743C64E7"/>
    <w:rsid w:val="743F317B"/>
    <w:rsid w:val="745C7B9B"/>
    <w:rsid w:val="7473030B"/>
    <w:rsid w:val="74813168"/>
    <w:rsid w:val="749D0E5B"/>
    <w:rsid w:val="74AB7800"/>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37909"/>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36B46"/>
    <w:rsid w:val="77EC70A7"/>
    <w:rsid w:val="78171940"/>
    <w:rsid w:val="783306B9"/>
    <w:rsid w:val="785503A3"/>
    <w:rsid w:val="78937B3D"/>
    <w:rsid w:val="7898575A"/>
    <w:rsid w:val="78FA6393"/>
    <w:rsid w:val="790A3DB3"/>
    <w:rsid w:val="7925247C"/>
    <w:rsid w:val="799A56A2"/>
    <w:rsid w:val="79BD077C"/>
    <w:rsid w:val="79BF428E"/>
    <w:rsid w:val="79C43E53"/>
    <w:rsid w:val="79C960EB"/>
    <w:rsid w:val="7A073F32"/>
    <w:rsid w:val="7A1F7D4F"/>
    <w:rsid w:val="7A3208C4"/>
    <w:rsid w:val="7A4A234E"/>
    <w:rsid w:val="7A6474E3"/>
    <w:rsid w:val="7A6721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503985"/>
    <w:rsid w:val="7C754E46"/>
    <w:rsid w:val="7C9062A9"/>
    <w:rsid w:val="7C9A0B66"/>
    <w:rsid w:val="7CA90C73"/>
    <w:rsid w:val="7CAC3D0F"/>
    <w:rsid w:val="7CE71790"/>
    <w:rsid w:val="7CF815F9"/>
    <w:rsid w:val="7D056F4E"/>
    <w:rsid w:val="7D157601"/>
    <w:rsid w:val="7D1B278C"/>
    <w:rsid w:val="7D317B71"/>
    <w:rsid w:val="7D497FFE"/>
    <w:rsid w:val="7DC13631"/>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 w:val="7FEB7A9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annotation text"/>
    <w:basedOn w:val="1"/>
    <w:link w:val="17"/>
    <w:semiHidden/>
    <w:unhideWhenUsed/>
    <w:qFormat/>
    <w:uiPriority w:val="99"/>
    <w:pPr>
      <w:jc w:val="left"/>
    </w:pPr>
  </w:style>
  <w:style w:type="paragraph" w:styleId="6">
    <w:name w:val="Balloon Text"/>
    <w:basedOn w:val="1"/>
    <w:link w:val="16"/>
    <w:qFormat/>
    <w:uiPriority w:val="0"/>
    <w:pPr>
      <w:spacing w:line="240" w:lineRule="auto"/>
    </w:pPr>
    <w:rPr>
      <w:rFonts w:ascii="宋体"/>
      <w:sz w:val="18"/>
      <w:szCs w:val="18"/>
    </w:rPr>
  </w:style>
  <w:style w:type="paragraph" w:styleId="7">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18"/>
    <w:qFormat/>
    <w:uiPriority w:val="0"/>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Hyperlink"/>
    <w:basedOn w:val="11"/>
    <w:qFormat/>
    <w:uiPriority w:val="0"/>
    <w:rPr>
      <w:color w:val="0000FF"/>
      <w:u w:val="single"/>
    </w:rPr>
  </w:style>
  <w:style w:type="character" w:styleId="13">
    <w:name w:val="annotation reference"/>
    <w:basedOn w:val="11"/>
    <w:semiHidden/>
    <w:unhideWhenUsed/>
    <w:qFormat/>
    <w:uiPriority w:val="99"/>
    <w:rPr>
      <w:sz w:val="21"/>
      <w:szCs w:val="21"/>
    </w:rPr>
  </w:style>
  <w:style w:type="paragraph" w:customStyle="1" w:styleId="14">
    <w:name w:val="毕设摘要正文"/>
    <w:basedOn w:val="1"/>
    <w:qFormat/>
    <w:uiPriority w:val="0"/>
    <w:pPr>
      <w:ind w:firstLine="482"/>
    </w:pPr>
    <w:rPr>
      <w:rFonts w:cs="Times New Roman"/>
      <w:szCs w:val="18"/>
    </w:rPr>
  </w:style>
  <w:style w:type="table" w:customStyle="1" w:styleId="15">
    <w:name w:val="普通表格 21"/>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6">
    <w:name w:val="批注框文本字符"/>
    <w:basedOn w:val="11"/>
    <w:link w:val="6"/>
    <w:qFormat/>
    <w:uiPriority w:val="0"/>
    <w:rPr>
      <w:rFonts w:ascii="宋体" w:cstheme="minorBidi"/>
      <w:kern w:val="2"/>
      <w:sz w:val="18"/>
      <w:szCs w:val="18"/>
    </w:rPr>
  </w:style>
  <w:style w:type="character" w:customStyle="1" w:styleId="17">
    <w:name w:val="批注文字字符"/>
    <w:basedOn w:val="11"/>
    <w:link w:val="5"/>
    <w:semiHidden/>
    <w:qFormat/>
    <w:uiPriority w:val="99"/>
    <w:rPr>
      <w:rFonts w:cstheme="minorBidi"/>
      <w:kern w:val="2"/>
      <w:sz w:val="24"/>
      <w:szCs w:val="22"/>
    </w:rPr>
  </w:style>
  <w:style w:type="character" w:customStyle="1" w:styleId="18">
    <w:name w:val="批注主题字符"/>
    <w:basedOn w:val="17"/>
    <w:link w:val="8"/>
    <w:qFormat/>
    <w:uiPriority w:val="0"/>
    <w:rPr>
      <w:rFonts w:cstheme="minorBidi"/>
      <w:b/>
      <w:bCs/>
      <w:kern w:val="2"/>
      <w:sz w:val="24"/>
      <w:szCs w:val="22"/>
    </w:rPr>
  </w:style>
  <w:style w:type="character" w:styleId="19">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1.bin"/><Relationship Id="rId16" Type="http://schemas.openxmlformats.org/officeDocument/2006/relationships/image" Target="media/image4.jpe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F:\git\ShengBTE\&#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250025856"/>
        <c:axId val="-1250090016"/>
      </c:barChart>
      <c:catAx>
        <c:axId val="-12500258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50090016"/>
        <c:crosses val="autoZero"/>
        <c:auto val="1"/>
        <c:lblAlgn val="ctr"/>
        <c:lblOffset val="100"/>
        <c:noMultiLvlLbl val="0"/>
      </c:catAx>
      <c:valAx>
        <c:axId val="-1250090016"/>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Number</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5002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others 2%</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 4%</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230046976"/>
        <c:axId val="-1230044144"/>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230040752"/>
        <c:axId val="-1230038432"/>
      </c:lineChart>
      <c:catAx>
        <c:axId val="-12300469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30044144"/>
        <c:crosses val="autoZero"/>
        <c:auto val="1"/>
        <c:lblAlgn val="ctr"/>
        <c:lblOffset val="100"/>
        <c:noMultiLvlLbl val="0"/>
      </c:catAx>
      <c:valAx>
        <c:axId val="-12300441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30046976"/>
        <c:crosses val="autoZero"/>
        <c:crossBetween val="between"/>
      </c:valAx>
      <c:catAx>
        <c:axId val="-1230040752"/>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30038432"/>
        <c:crosses val="autoZero"/>
        <c:auto val="1"/>
        <c:lblAlgn val="ctr"/>
        <c:lblOffset val="100"/>
        <c:noMultiLvlLbl val="0"/>
      </c:catAx>
      <c:valAx>
        <c:axId val="-1230038432"/>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230040752"/>
        <c:crosses val="max"/>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675496688742"/>
          <c:y val="0.0554926387315968"/>
          <c:w val="0.790706401766004"/>
          <c:h val="0.821381653454134"/>
        </c:manualLayout>
      </c:layout>
      <c:barChart>
        <c:barDir val="col"/>
        <c:grouping val="clustered"/>
        <c:varyColors val="0"/>
        <c:ser>
          <c:idx val="0"/>
          <c:order val="0"/>
          <c:tx>
            <c:strRef>
              <c:f>[数据集.xlsx]Sheet4!$B$26</c:f>
              <c:strCache>
                <c:ptCount val="1"/>
                <c:pt idx="0">
                  <c:v>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CPU+GPU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dLbls>
          <c:showLegendKey val="0"/>
          <c:showVal val="0"/>
          <c:showCatName val="0"/>
          <c:showSerName val="0"/>
          <c:showPercent val="0"/>
          <c:showBubbleSize val="0"/>
        </c:dLbls>
        <c:gapWidth val="219"/>
        <c:overlap val="-27"/>
        <c:axId val="542667059"/>
        <c:axId val="876347164"/>
      </c:barChart>
      <c:lineChart>
        <c:grouping val="standard"/>
        <c:varyColors val="0"/>
        <c:ser>
          <c:idx val="2"/>
          <c:order val="2"/>
          <c:tx>
            <c:strRef>
              <c:f>[数据集.xlsx]Sheet4!$E$26</c:f>
              <c:strCache>
                <c:ptCount val="1"/>
                <c:pt idx="0">
                  <c:v>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mooth val="0"/>
        </c:ser>
        <c:dLbls>
          <c:showLegendKey val="0"/>
          <c:showVal val="0"/>
          <c:showCatName val="0"/>
          <c:showSerName val="0"/>
          <c:showPercent val="0"/>
          <c:showBubbleSize val="0"/>
        </c:dLbls>
        <c:marker val="0"/>
        <c:smooth val="0"/>
        <c:axId val="805101335"/>
        <c:axId val="99500105"/>
      </c:lineChart>
      <c:catAx>
        <c:axId val="54266705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876347164"/>
        <c:crosses val="autoZero"/>
        <c:auto val="1"/>
        <c:lblAlgn val="ctr"/>
        <c:lblOffset val="100"/>
        <c:noMultiLvlLbl val="0"/>
      </c:catAx>
      <c:valAx>
        <c:axId val="8763471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42667059"/>
        <c:crosses val="autoZero"/>
        <c:crossBetween val="between"/>
      </c:valAx>
      <c:catAx>
        <c:axId val="805101335"/>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9500105"/>
        <c:crosses val="autoZero"/>
        <c:auto val="1"/>
        <c:lblAlgn val="ctr"/>
        <c:lblOffset val="100"/>
        <c:noMultiLvlLbl val="0"/>
      </c:catAx>
      <c:valAx>
        <c:axId val="99500105"/>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805101335"/>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36416482707874"/>
          <c:y val="0.072214619772660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88333333333333"/>
          <c:y val="0.0531400966183575"/>
          <c:w val="0.870611111111111"/>
          <c:h val="0.806859903381642"/>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073435280"/>
        <c:axId val="-1073432960"/>
      </c:barChart>
      <c:catAx>
        <c:axId val="-10734352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3432960"/>
        <c:crosses val="autoZero"/>
        <c:auto val="1"/>
        <c:lblAlgn val="ctr"/>
        <c:lblOffset val="100"/>
        <c:noMultiLvlLbl val="0"/>
      </c:catAx>
      <c:valAx>
        <c:axId val="-10734329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t>Soeed-up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3435280"/>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32882722969606"/>
          <c:y val="0.070311054579093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906474820144"/>
          <c:y val="0.0457190357439734"/>
          <c:w val="0.772750415052573"/>
          <c:h val="0.787281795511222"/>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[数据集.xlsx]Sheet4!$E$54</c:f>
              <c:strCache>
                <c:ptCount val="1"/>
                <c:pt idx="0">
                  <c:v>CPU+2*GPU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[数据集.xlsx]Sheet4!$E$55:$E$60</c:f>
              <c:numCache>
                <c:formatCode>General</c:formatCode>
                <c:ptCount val="6"/>
                <c:pt idx="0">
                  <c:v>548</c:v>
                </c:pt>
                <c:pt idx="1">
                  <c:v>1031</c:v>
                </c:pt>
                <c:pt idx="2">
                  <c:v>1527</c:v>
                </c:pt>
                <c:pt idx="3">
                  <c:v>2014</c:v>
                </c:pt>
                <c:pt idx="4">
                  <c:v>2504</c:v>
                </c:pt>
                <c:pt idx="5">
                  <c:v>2991</c:v>
                </c:pt>
              </c:numCache>
            </c:numRef>
          </c:val>
        </c:ser>
        <c:dLbls>
          <c:showLegendKey val="0"/>
          <c:showVal val="0"/>
          <c:showCatName val="0"/>
          <c:showSerName val="0"/>
          <c:showPercent val="0"/>
          <c:showBubbleSize val="0"/>
        </c:dLbls>
        <c:gapWidth val="219"/>
        <c:overlap val="-27"/>
        <c:axId val="-1071712000"/>
        <c:axId val="-1071708096"/>
      </c:barChart>
      <c:lineChart>
        <c:grouping val="standard"/>
        <c:varyColors val="0"/>
        <c:ser>
          <c:idx val="2"/>
          <c:order val="2"/>
          <c:tx>
            <c:strRef>
              <c:f>[数据集.xlsx]Sheet4!$F$54</c:f>
              <c:strCache>
                <c:ptCount val="1"/>
                <c:pt idx="0">
                  <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[数据集.xlsx]Sheet4!$F$55:$F$60</c:f>
              <c:numCache>
                <c:formatCode>General</c:formatCode>
                <c:ptCount val="6"/>
                <c:pt idx="0">
                  <c:v>5.84306569343066</c:v>
                </c:pt>
                <c:pt idx="1">
                  <c:v>6.15518913676043</c:v>
                </c:pt>
                <c:pt idx="2">
                  <c:v>6.21349050425671</c:v>
                </c:pt>
                <c:pt idx="3">
                  <c:v>6.26961271102284</c:v>
                </c:pt>
                <c:pt idx="4">
                  <c:v>6.29632587859425</c:v>
                </c:pt>
                <c:pt idx="5">
                  <c:v>6.31962554329656</c:v>
                </c:pt>
              </c:numCache>
            </c:numRef>
          </c:val>
          <c:smooth val="0"/>
        </c:ser>
        <c:dLbls>
          <c:showLegendKey val="0"/>
          <c:showVal val="0"/>
          <c:showCatName val="0"/>
          <c:showSerName val="0"/>
          <c:showPercent val="0"/>
          <c:showBubbleSize val="0"/>
        </c:dLbls>
        <c:marker val="0"/>
        <c:smooth val="0"/>
        <c:axId val="-1071704704"/>
        <c:axId val="-1071702384"/>
      </c:lineChart>
      <c:catAx>
        <c:axId val="-10717120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Temperature/K</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433204205866076"/>
              <c:y val="0.910847880299252"/>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1708096"/>
        <c:crosses val="autoZero"/>
        <c:auto val="1"/>
        <c:lblAlgn val="ctr"/>
        <c:lblOffset val="100"/>
        <c:noMultiLvlLbl val="0"/>
      </c:catAx>
      <c:valAx>
        <c:axId val="-1071708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1712000"/>
        <c:crosses val="autoZero"/>
        <c:crossBetween val="between"/>
      </c:valAx>
      <c:catAx>
        <c:axId val="-107170470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1702384"/>
        <c:crosses val="autoZero"/>
        <c:auto val="1"/>
        <c:lblAlgn val="ctr"/>
        <c:lblOffset val="100"/>
        <c:noMultiLvlLbl val="0"/>
      </c:catAx>
      <c:valAx>
        <c:axId val="-1071702384"/>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1071704704"/>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8125"/>
          <c:y val="0.0530092592592593"/>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VhNQUFBTCtDQVlBQUFCZmZQUUpBQUFBQ1hCSVdYTUFBQXNUQUFBTEV3RUFtcHdZQUFBZ0FFbEVRVlI0bk96ZGUxaFUxZjQvOFBjYXVVZ0NLaVp5RVk2bWlCNE94T3dCaGJTYmhkM001M2d0OGRiVFVhUE9UNDk2VXRPc2IrSFJMSTVhMnVtaVZpRGVVc2swTFc4UnFZZ1J3eUNJcUFpaGdBTWlOeEdCQWZiNi9ZRXpjUnNZaG9HTncrZjFQRDNwek41cmYvWmxQcTVaZTg5bkF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5QL0J6STY3NXhkT3FwRkFBQUFBRWxGVGtTdVFtQ0MiLAogICAiVHlwZSIgOiAiZmxvdyIKfQo="/>
    </extobj>
    <extobj name="ECB019B1-382A-4266-B25C-5B523AA43C14-2">
      <extobjdata type="ECB019B1-382A-4266-B25C-5B523AA43C14" data="ewogICAiRmlsZUlkIiA6ICI0MDEwOTA0MzU0NSIsCiAgICJJbWFnZSIgOiAiaVZCT1J3MEtHZ29BQUFBTlNVaEVVZ0FBQTRNQUFBR2RDQVlBQUFDbzFLWTRBQUFBQ1hCSVdYTUFBQXNUQUFBTEV3RUFtcHdZQUFBZ0FFbEVRVlI0bk96ZGQzaFVWZm9IOE8rWjlFQWFDYWxDNklnb1ptYkVDQWlLdTRpQVA2a3VFTkRGc2lvaXdycUt1SWlvc01LNlNMV3NDaXZGeFdBb0FjSFZSVUZGU3NBVVFKb1lpcEJLQ3FUUFRETG45d2VaYk1xa1QrWk8rWDZlaHdlNDVkejN6cnc1dWU4dDV3S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RSS94K1FOOEJRcHJDdXNnQUFBQUJKUlU1RXJrSmdnZz09IiwKICAgIlR5cGUiIDogImZsb3ciCn0K"/>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D3C530-2A0B-8642-8FD8-EC4F7B4620A5}">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2374</Words>
  <Characters>13533</Characters>
  <Lines>112</Lines>
  <Paragraphs>31</Paragraphs>
  <TotalTime>107</TotalTime>
  <ScaleCrop>false</ScaleCrop>
  <LinksUpToDate>false</LinksUpToDate>
  <CharactersWithSpaces>15876</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2019-08-24T14:46:00Z</dcterms:created>
  <dc:creator>Ve</dc:creator>
  <cp:lastModifiedBy>Ve</cp:lastModifiedBy>
  <dcterms:modified xsi:type="dcterms:W3CDTF">2019-08-25T06:47:30Z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