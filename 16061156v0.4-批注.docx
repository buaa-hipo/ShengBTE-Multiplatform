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156" w:afterLines="50"/>
        <w:jc w:val="center"/>
        <w:rPr>
          <w:rFonts w:cs="Times New Roman"/>
          <w:b/>
          <w:bCs/>
          <w:sz w:val="32"/>
          <w:szCs w:val="18"/>
        </w:rPr>
      </w:pPr>
      <w:ins w:id="0" w:author="Yang Hailong" w:date="2019-08-04T22:38:00Z">
        <w:r>
          <w:rPr>
            <w:rFonts w:hint="eastAsia" w:cs="Times New Roman"/>
            <w:b/>
            <w:bCs/>
            <w:sz w:val="32"/>
            <w:szCs w:val="18"/>
          </w:rPr>
          <w:t>面向</w:t>
        </w:r>
      </w:ins>
      <w:r>
        <w:rPr>
          <w:rFonts w:hint="eastAsia" w:cs="Times New Roman"/>
          <w:b/>
          <w:bCs/>
          <w:sz w:val="32"/>
          <w:szCs w:val="18"/>
        </w:rPr>
        <w:t>声子计算</w:t>
      </w:r>
      <w:ins w:id="1" w:author="Yang Hailong" w:date="2019-08-04T22:37:00Z">
        <w:r>
          <w:rPr>
            <w:rFonts w:hint="eastAsia" w:cs="Times New Roman"/>
            <w:b/>
            <w:bCs/>
            <w:sz w:val="32"/>
            <w:szCs w:val="18"/>
          </w:rPr>
          <w:t>软件ShengBTE</w:t>
        </w:r>
      </w:ins>
      <w:ins w:id="2" w:author="Yang Hailong" w:date="2019-08-04T22:38:00Z">
        <w:r>
          <w:rPr>
            <w:rFonts w:hint="eastAsia" w:cs="Times New Roman"/>
            <w:b/>
            <w:bCs/>
            <w:sz w:val="32"/>
            <w:szCs w:val="18"/>
          </w:rPr>
          <w:t>的</w:t>
        </w:r>
      </w:ins>
      <w:r>
        <w:rPr>
          <w:rFonts w:hint="eastAsia" w:cs="Times New Roman"/>
          <w:b/>
          <w:bCs/>
          <w:sz w:val="32"/>
          <w:szCs w:val="18"/>
        </w:rPr>
        <w:t>GPU性能优化技术</w:t>
      </w:r>
      <w:ins w:id="3" w:author="Yang Hailong" w:date="2019-08-04T22:38:00Z">
        <w:r>
          <w:rPr>
            <w:rFonts w:hint="eastAsia" w:cs="Times New Roman"/>
            <w:b/>
            <w:bCs/>
            <w:sz w:val="32"/>
            <w:szCs w:val="18"/>
          </w:rPr>
          <w:t>设计与实现</w:t>
        </w:r>
      </w:ins>
    </w:p>
    <w:p>
      <w:pPr>
        <w:spacing w:after="156" w:afterLines="50"/>
        <w:jc w:val="center"/>
        <w:rPr>
          <w:rFonts w:ascii="宋体" w:hAnsi="宋体" w:cs="Times New Roman"/>
          <w:szCs w:val="18"/>
        </w:rPr>
      </w:pPr>
      <w:r>
        <w:rPr>
          <w:rFonts w:hint="eastAsia" w:eastAsia="黑体" w:cs="Times New Roman"/>
          <w:sz w:val="32"/>
          <w:szCs w:val="18"/>
        </w:rPr>
        <w:t>摘</w:t>
      </w:r>
      <w:r>
        <w:rPr>
          <w:rFonts w:eastAsia="黑体" w:cs="Times New Roman"/>
          <w:sz w:val="32"/>
          <w:szCs w:val="18"/>
        </w:rPr>
        <w:t xml:space="preserve">    </w:t>
      </w:r>
      <w:r>
        <w:rPr>
          <w:rFonts w:hint="eastAsia" w:eastAsia="黑体" w:cs="Times New Roman"/>
          <w:sz w:val="32"/>
          <w:szCs w:val="18"/>
        </w:rPr>
        <w:t>要</w:t>
      </w:r>
    </w:p>
    <w:p>
      <w:pPr>
        <w:pStyle w:val="12"/>
      </w:pPr>
      <w:r>
        <w:rPr>
          <w:rFonts w:hint="eastAsia"/>
        </w:rPr>
        <w:t>ShengBTE是计算玻耳兹曼声子输运方程常用的软件之一。虽然该</w:t>
      </w:r>
      <w:ins w:id="4" w:author="Yang Hailong" w:date="2019-08-04T22:39:00Z">
        <w:r>
          <w:rPr>
            <w:rFonts w:hint="eastAsia"/>
          </w:rPr>
          <w:t>软件</w:t>
        </w:r>
      </w:ins>
      <w:ins w:id="5" w:author="Yang Hailong" w:date="2019-08-04T22:40:00Z">
        <w:r>
          <w:rPr>
            <w:rFonts w:hint="eastAsia"/>
          </w:rPr>
          <w:t>通过</w:t>
        </w:r>
      </w:ins>
      <w:r>
        <w:rPr>
          <w:rFonts w:hint="eastAsia"/>
        </w:rPr>
        <w:t>计算声子散射率的收敛集</w:t>
      </w:r>
      <w:ins w:id="6" w:author="Yang Hailong" w:date="2019-08-04T22:39:00Z">
        <w:r>
          <w:rPr>
            <w:rFonts w:hint="eastAsia"/>
          </w:rPr>
          <w:t>从而</w:t>
        </w:r>
      </w:ins>
      <w:r>
        <w:rPr>
          <w:rFonts w:hint="eastAsia"/>
        </w:rPr>
        <w:t>获得声子散射率</w:t>
      </w:r>
      <w:ins w:id="7" w:author="Yang Hailong" w:date="2019-08-04T22:40:00Z">
        <w:r>
          <w:rPr>
            <w:rFonts w:hint="eastAsia"/>
          </w:rPr>
          <w:t>及</w:t>
        </w:r>
      </w:ins>
      <w:r>
        <w:rPr>
          <w:rFonts w:hint="eastAsia"/>
        </w:rPr>
        <w:t>相关</w:t>
      </w:r>
      <w:ins w:id="8" w:author="Yang Hailong" w:date="2019-08-04T22:40:00Z">
        <w:r>
          <w:rPr>
            <w:rFonts w:hint="eastAsia"/>
          </w:rPr>
          <w:t>声学研究指标</w:t>
        </w:r>
      </w:ins>
      <w:r>
        <w:rPr>
          <w:rFonts w:hint="eastAsia"/>
        </w:rPr>
        <w:t>，但是</w:t>
      </w:r>
      <w:ins w:id="9" w:author="Yang Hailong" w:date="2019-08-04T22:40:00Z">
        <w:r>
          <w:rPr>
            <w:rFonts w:hint="eastAsia"/>
          </w:rPr>
          <w:t>其</w:t>
        </w:r>
      </w:ins>
      <w:r>
        <w:rPr>
          <w:rFonts w:hint="eastAsia"/>
        </w:rPr>
        <w:t>计算</w:t>
      </w:r>
      <w:ins w:id="10" w:author="Yang Hailong" w:date="2019-08-04T22:40:00Z">
        <w:r>
          <w:rPr>
            <w:rFonts w:hint="eastAsia"/>
          </w:rPr>
          <w:t>复杂度</w:t>
        </w:r>
      </w:ins>
      <w:ins w:id="11" w:author="Yang Hailong" w:date="2019-08-04T22:41:00Z">
        <w:r>
          <w:rPr>
            <w:rFonts w:hint="eastAsia"/>
          </w:rPr>
          <w:t>较高往往需要长时间运行才能获得计算结果</w:t>
        </w:r>
      </w:ins>
      <w:r>
        <w:rPr>
          <w:rFonts w:hint="eastAsia"/>
        </w:rPr>
        <w:t>。</w:t>
      </w:r>
      <w:ins w:id="12" w:author="Yang Hailong" w:date="2019-08-04T22:42:00Z">
        <w:r>
          <w:rPr>
            <w:rFonts w:hint="eastAsia"/>
          </w:rPr>
          <w:t>本文主要研究了声子计算软件ShengBTE在</w:t>
        </w:r>
      </w:ins>
      <w:r>
        <w:rPr>
          <w:rFonts w:hint="eastAsia"/>
        </w:rPr>
        <w:t>GPU</w:t>
      </w:r>
      <w:ins w:id="13" w:author="Yang Hailong" w:date="2019-08-04T22:42:00Z">
        <w:r>
          <w:rPr>
            <w:rFonts w:hint="eastAsia"/>
          </w:rPr>
          <w:t>上的性能优化</w:t>
        </w:r>
      </w:ins>
      <w:ins w:id="14" w:author="Yang Hailong" w:date="2019-08-04T22:43:00Z">
        <w:r>
          <w:rPr>
            <w:rFonts w:hint="eastAsia"/>
          </w:rPr>
          <w:t>方法</w:t>
        </w:r>
      </w:ins>
      <w:r>
        <w:rPr>
          <w:rFonts w:hint="eastAsia"/>
        </w:rPr>
        <w:t>。本文深入分析了</w:t>
      </w:r>
      <w:ins w:id="15" w:author="Yang Hailong" w:date="2019-08-04T22:43:00Z">
        <w:r>
          <w:rPr>
            <w:rFonts w:hint="eastAsia"/>
          </w:rPr>
          <w:t>ShengBTE的</w:t>
        </w:r>
      </w:ins>
      <w:r>
        <w:rPr>
          <w:rFonts w:hint="eastAsia"/>
        </w:rPr>
        <w:t>性能瓶颈，</w:t>
      </w:r>
      <w:ins w:id="16" w:author="Yang Hailong" w:date="2019-08-04T22:43:00Z">
        <w:r>
          <w:rPr>
            <w:rFonts w:hint="eastAsia"/>
          </w:rPr>
          <w:t>并针对</w:t>
        </w:r>
      </w:ins>
      <w:ins w:id="17" w:author="Yang Hailong" w:date="2019-08-04T22:44:00Z">
        <w:r>
          <w:rPr>
            <w:rFonts w:hint="eastAsia"/>
          </w:rPr>
          <w:t>相应的性能瓶颈提出了循环依赖消除、</w:t>
        </w:r>
      </w:ins>
      <w:ins w:id="18" w:author="Yang Hailong" w:date="2019-08-04T22:45:00Z">
        <w:r>
          <w:rPr>
            <w:rFonts w:hint="eastAsia"/>
          </w:rPr>
          <w:t>内核</w:t>
        </w:r>
      </w:ins>
      <w:ins w:id="19" w:author="Yang Hailong" w:date="2019-08-04T22:46:00Z">
        <w:r>
          <w:rPr>
            <w:rFonts w:hint="eastAsia"/>
          </w:rPr>
          <w:t>GPU</w:t>
        </w:r>
      </w:ins>
      <w:ins w:id="20" w:author="Yang Hailong" w:date="2019-08-04T22:45:00Z">
        <w:r>
          <w:rPr>
            <w:rFonts w:hint="eastAsia"/>
          </w:rPr>
          <w:t>加速</w:t>
        </w:r>
      </w:ins>
      <w:ins w:id="21" w:author="Yang Hailong" w:date="2019-08-04T22:45:00Z">
        <w:del w:id="22" w:author="Ve" w:date="2019-08-07T00:46:04Z">
          <w:r>
            <w:rPr>
              <w:rFonts w:hint="eastAsia"/>
            </w:rPr>
            <w:delText>、</w:delText>
          </w:r>
        </w:del>
      </w:ins>
      <w:ins w:id="23" w:author="Yang Hailong" w:date="2019-08-04T22:46:00Z">
        <w:del w:id="24" w:author="Ve" w:date="2019-08-07T00:46:04Z">
          <w:r>
            <w:rPr>
              <w:rFonts w:hint="eastAsia"/>
            </w:rPr>
            <w:delText>多GPU扩展</w:delText>
          </w:r>
        </w:del>
      </w:ins>
      <w:ins w:id="25" w:author="Yang Hailong" w:date="2019-08-04T22:46:00Z">
        <w:r>
          <w:rPr>
            <w:rFonts w:hint="eastAsia"/>
          </w:rPr>
          <w:t>和线程块调优等技术</w:t>
        </w:r>
      </w:ins>
      <w:r>
        <w:rPr>
          <w:rFonts w:hint="eastAsia"/>
        </w:rPr>
        <w:t>。实验结果表明，该方法在不降低精度的前提下，</w:t>
      </w:r>
      <w:ins w:id="26" w:author="Yang Hailong" w:date="2019-08-04T22:47:00Z">
        <w:r>
          <w:rPr>
            <w:rFonts w:hint="eastAsia"/>
          </w:rPr>
          <w:t>相对于CPU多核并行实现，在</w:t>
        </w:r>
      </w:ins>
      <w:r>
        <w:rPr>
          <w:rFonts w:hint="eastAsia"/>
        </w:rPr>
        <w:t>单温度</w:t>
      </w:r>
      <w:ins w:id="27" w:author="Yang Hailong" w:date="2019-08-04T22:47:00Z">
        <w:r>
          <w:rPr>
            <w:rFonts w:hint="eastAsia"/>
          </w:rPr>
          <w:t>实验</w:t>
        </w:r>
      </w:ins>
      <w:r>
        <w:rPr>
          <w:rFonts w:hint="eastAsia"/>
        </w:rPr>
        <w:t>下最高</w:t>
      </w:r>
      <w:ins w:id="28" w:author="Yang Hailong" w:date="2019-08-04T22:48:00Z">
        <w:r>
          <w:rPr>
            <w:rFonts w:hint="eastAsia"/>
          </w:rPr>
          <w:t>可以获得</w:t>
        </w:r>
      </w:ins>
      <w:r>
        <w:rPr>
          <w:rFonts w:hint="eastAsia"/>
        </w:rPr>
        <w:t>4.62倍的加速</w:t>
      </w:r>
      <w:ins w:id="29" w:author="Yang Hailong" w:date="2019-08-04T22:48:00Z">
        <w:r>
          <w:rPr>
            <w:rFonts w:hint="eastAsia"/>
          </w:rPr>
          <w:t>比</w:t>
        </w:r>
      </w:ins>
      <w:ins w:id="30" w:author="Yang Hailong" w:date="2019-08-04T22:49:00Z">
        <w:r>
          <w:rPr>
            <w:rFonts w:hint="eastAsia"/>
          </w:rPr>
          <w:t>，而</w:t>
        </w:r>
      </w:ins>
      <w:ins w:id="31" w:author="Yang Hailong" w:date="2019-08-04T22:48:00Z">
        <w:r>
          <w:rPr>
            <w:rFonts w:hint="eastAsia"/>
          </w:rPr>
          <w:t>在连续温度实验下</w:t>
        </w:r>
      </w:ins>
      <w:ins w:id="32" w:author="Yang Hailong" w:date="2019-08-04T22:49:00Z">
        <w:r>
          <w:rPr>
            <w:rFonts w:hint="eastAsia"/>
          </w:rPr>
          <w:t>最高可以获得xxx倍的加速比。</w:t>
        </w:r>
      </w:ins>
    </w:p>
    <w:p>
      <w:pPr>
        <w:pStyle w:val="12"/>
        <w:rPr>
          <w:sz w:val="18"/>
        </w:rPr>
      </w:pPr>
    </w:p>
    <w:p>
      <w:pPr>
        <w:rPr>
          <w:rFonts w:cs="Times New Roman"/>
          <w:sz w:val="18"/>
          <w:szCs w:val="18"/>
        </w:rPr>
      </w:pPr>
      <w:r>
        <w:rPr>
          <w:rFonts w:hint="eastAsia" w:ascii="黑体" w:eastAsia="黑体" w:cs="Times New Roman"/>
          <w:sz w:val="28"/>
          <w:szCs w:val="18"/>
        </w:rPr>
        <w:t>关键词：</w:t>
      </w:r>
      <w:r>
        <w:rPr>
          <w:rFonts w:hint="eastAsia" w:cs="Times New Roman"/>
          <w:szCs w:val="18"/>
        </w:rPr>
        <w:t>玻耳兹曼声子输运方程，ShengBTE, 性能分析优化，GPU</w:t>
      </w:r>
    </w:p>
    <w:p>
      <w:pPr>
        <w:rPr>
          <w:rFonts w:cs="Times New Roman"/>
          <w:sz w:val="32"/>
        </w:rPr>
        <w:sectPr>
          <w:headerReference r:id="rId5" w:type="default"/>
          <w:pgSz w:w="11906" w:h="16838"/>
          <w:pgMar w:top="1701" w:right="1134" w:bottom="1418" w:left="1701" w:header="851" w:footer="992" w:gutter="0"/>
          <w:pgNumType w:fmt="upperRoman" w:start="1"/>
          <w:cols w:space="425" w:num="1"/>
          <w:docGrid w:type="lines" w:linePitch="312" w:charSpace="0"/>
        </w:sectPr>
      </w:pPr>
    </w:p>
    <w:p>
      <w:pPr>
        <w:spacing w:before="156" w:beforeLines="50"/>
        <w:jc w:val="center"/>
        <w:rPr>
          <w:rFonts w:cs="Times New Roman"/>
          <w:b/>
          <w:bCs/>
          <w:sz w:val="30"/>
          <w:szCs w:val="21"/>
        </w:rPr>
      </w:pPr>
      <w:r>
        <w:rPr>
          <w:rFonts w:hint="eastAsia" w:cs="Times New Roman"/>
          <w:b/>
          <w:bCs/>
          <w:sz w:val="30"/>
          <w:szCs w:val="21"/>
        </w:rPr>
        <w:t xml:space="preserve">Towards the GPU Acceleration of Phonon Computation </w:t>
      </w:r>
      <w:r>
        <w:rPr>
          <w:rFonts w:cs="Times New Roman"/>
          <w:b/>
          <w:bCs/>
          <w:sz w:val="30"/>
          <w:szCs w:val="21"/>
        </w:rPr>
        <w:t xml:space="preserve">in </w:t>
      </w:r>
      <w:r>
        <w:rPr>
          <w:rFonts w:hint="eastAsia" w:cs="Times New Roman"/>
          <w:b/>
          <w:bCs/>
          <w:sz w:val="30"/>
          <w:szCs w:val="21"/>
        </w:rPr>
        <w:t>ShengBTE</w:t>
      </w:r>
    </w:p>
    <w:p>
      <w:pPr>
        <w:spacing w:after="312" w:afterLines="100"/>
        <w:jc w:val="center"/>
        <w:rPr>
          <w:rFonts w:eastAsia="黑体" w:cs="Times New Roman"/>
          <w:b/>
          <w:bCs/>
          <w:szCs w:val="24"/>
        </w:rPr>
      </w:pPr>
      <w:bookmarkStart w:id="0" w:name="OLE_LINK1"/>
      <w:r>
        <w:rPr>
          <w:rFonts w:eastAsia="黑体" w:cs="Times New Roman"/>
          <w:b/>
          <w:bCs/>
          <w:sz w:val="32"/>
          <w:szCs w:val="24"/>
        </w:rPr>
        <w:t>Abstract</w:t>
      </w:r>
    </w:p>
    <w:bookmarkEnd w:id="0"/>
    <w:p>
      <w:pPr>
        <w:spacing w:after="312" w:afterLines="100"/>
        <w:ind w:firstLine="480"/>
        <w:rPr>
          <w:rFonts w:eastAsia="黑体" w:cs="Times New Roman"/>
          <w:szCs w:val="24"/>
        </w:rPr>
      </w:pPr>
      <w:r>
        <w:rPr>
          <w:rFonts w:hint="eastAsia" w:eastAsia="黑体" w:cs="Times New Roman"/>
          <w:szCs w:val="24"/>
        </w:rPr>
        <w:t>ShengBTE is a software package for computing the Boltzmann transport equation. Though the program can compute converged sets of phonon scattering rates and use them to obtain κℓ and many related quantities,  it takes a long time to compute. We need to port the code on GPU to achieve acceleration effect. In this paper, we thoroughly analyze the cause of the performance bottleneck and propose corresponding optimization for performance speedup. The experiment results show that our approach achieves a maximum speedup of 4.62x without degrading the precision.</w:t>
      </w:r>
    </w:p>
    <w:p>
      <w:pPr>
        <w:spacing w:before="312" w:beforeLines="100"/>
        <w:rPr>
          <w:rFonts w:cs="Times New Roman"/>
        </w:rPr>
      </w:pPr>
      <w:r>
        <w:rPr>
          <w:rFonts w:cs="Times New Roman"/>
          <w:b/>
          <w:bCs/>
          <w:sz w:val="28"/>
          <w:szCs w:val="18"/>
        </w:rPr>
        <w:t>Key words</w:t>
      </w:r>
      <w:r>
        <w:rPr>
          <w:rFonts w:cs="Times New Roman"/>
          <w:b/>
          <w:sz w:val="28"/>
          <w:szCs w:val="28"/>
        </w:rPr>
        <w:t xml:space="preserve">: </w:t>
      </w:r>
      <w:r>
        <w:rPr>
          <w:rFonts w:hint="eastAsia" w:cs="Times New Roman"/>
        </w:rPr>
        <w:t>Boltzmann transport equation, ShengBTE, Performance analysis and optimization，GPU</w:t>
      </w:r>
    </w:p>
    <w:p>
      <w:pPr>
        <w:spacing w:before="312" w:beforeLines="100"/>
        <w:rPr>
          <w:rFonts w:cs="Times New Roman"/>
          <w:sz w:val="32"/>
        </w:rPr>
      </w:pPr>
    </w:p>
    <w:p>
      <w:pPr>
        <w:rPr>
          <w:rFonts w:cs="Times New Roman"/>
          <w:sz w:val="32"/>
        </w:rPr>
        <w:sectPr>
          <w:pgSz w:w="11906" w:h="16838"/>
          <w:pgMar w:top="1701" w:right="1134" w:bottom="1418" w:left="1701" w:header="851" w:footer="992" w:gutter="0"/>
          <w:pgNumType w:fmt="upperRoman"/>
          <w:cols w:space="425" w:num="1"/>
          <w:docGrid w:type="lines" w:linePitch="312" w:charSpace="0"/>
        </w:sectPr>
      </w:pPr>
    </w:p>
    <w:p>
      <w:pPr>
        <w:pStyle w:val="2"/>
        <w:numPr>
          <w:ilvl w:val="0"/>
          <w:numId w:val="2"/>
        </w:numPr>
        <w:jc w:val="left"/>
      </w:pPr>
      <w:commentRangeStart w:id="0"/>
      <w:commentRangeStart w:id="1"/>
      <w:r>
        <w:rPr>
          <w:rFonts w:hint="eastAsia"/>
        </w:rPr>
        <w:t>Introduction</w:t>
      </w:r>
      <w:commentRangeEnd w:id="0"/>
      <w:r>
        <w:rPr>
          <w:rStyle w:val="11"/>
          <w:rFonts w:eastAsia="宋体"/>
          <w:bCs w:val="0"/>
          <w:kern w:val="2"/>
        </w:rPr>
        <w:commentReference w:id="0"/>
      </w:r>
      <w:commentRangeEnd w:id="1"/>
      <w:r>
        <w:rPr>
          <w:rStyle w:val="11"/>
          <w:rFonts w:eastAsia="宋体"/>
          <w:bCs w:val="0"/>
          <w:kern w:val="2"/>
        </w:rPr>
        <w:commentReference w:id="1"/>
      </w:r>
    </w:p>
    <w:p>
      <w:pPr>
        <w:ind w:firstLine="420"/>
      </w:pPr>
      <w:r>
        <w:rPr>
          <w:rFonts w:hint="eastAsia"/>
        </w:rPr>
        <w:t>对于热电[</w:t>
      </w:r>
      <w:r>
        <w:rPr>
          <w:lang w:val="en-IE"/>
        </w:rPr>
        <w:t>2</w:t>
      </w:r>
      <w:r>
        <w:rPr>
          <w:rFonts w:hint="eastAsia"/>
        </w:rPr>
        <w:t>]、热管理[</w:t>
      </w:r>
      <w:r>
        <w:rPr>
          <w:lang w:val="en-IE"/>
        </w:rPr>
        <w:t>3</w:t>
      </w:r>
      <w:r>
        <w:rPr>
          <w:rFonts w:hint="eastAsia"/>
        </w:rPr>
        <w:t>]和基于相变材料的非易失性存储器的开发</w:t>
      </w:r>
      <w:r>
        <w:rPr>
          <w:lang w:val="en-IE"/>
        </w:rPr>
        <w:t>[4]</w:t>
      </w:r>
      <w:r>
        <w:rPr>
          <w:rFonts w:hint="eastAsia"/>
        </w:rPr>
        <w:t>等需要具有特定导热系数材料的重要技术来讲，晶格热导率κℓ是一个重要的参数。晶格热导率是声子对总热容的贡献，而研究固体声子输运的一个重要方法是玻耳兹曼输运方程[5]。</w:t>
      </w:r>
    </w:p>
    <w:p>
      <w:pPr>
        <w:ind w:firstLine="420"/>
      </w:pPr>
    </w:p>
    <w:p>
      <w:pPr>
        <w:ind w:firstLine="420"/>
      </w:pPr>
      <w:r>
        <w:rPr>
          <w:rFonts w:hint="eastAsia"/>
        </w:rPr>
        <w:t>ShengBTE是Wu等人提出的一个新的声子玻耳兹曼输运方程的求解软件包。ShengBTE对于寻找具有目标导热性能的新型材料，以及深入理解固体中的热传导实验测量具有重要的价值[1]。ShengBTE完全由FORTRAN语言构成，是一个仅能运行在CPU上的程序。通过全面的性能分析，我们发现了几个性能瓶颈，并且提出了一部分代码优化与GPU加速方法，显著提高了ShengBTE计算速度。</w:t>
      </w:r>
    </w:p>
    <w:p>
      <w:pPr>
        <w:ind w:firstLine="420"/>
      </w:pPr>
      <w:r>
        <w:rPr>
          <w:rFonts w:hint="eastAsia"/>
        </w:rPr>
        <w:t>具体而言，本文的贡献如下：</w:t>
      </w:r>
    </w:p>
    <w:p>
      <w:pPr>
        <w:ind w:firstLine="420"/>
      </w:pPr>
      <w:r>
        <w:rPr>
          <w:rFonts w:hint="eastAsia"/>
        </w:rPr>
        <w:t>-分析了ShengBTE的性能，确定了Ind_plus与Ind_minus是计算瓶颈。</w:t>
      </w:r>
    </w:p>
    <w:p>
      <w:pPr>
        <w:ind w:firstLine="420"/>
      </w:pPr>
      <w:r>
        <w:rPr>
          <w:rFonts w:hint="eastAsia"/>
        </w:rPr>
        <w:t>-提出了几种提高性能的优化策略，包括并行化，GPU移植与kernel blocksize调整。</w:t>
      </w:r>
    </w:p>
    <w:p>
      <w:pPr>
        <w:ind w:firstLine="420"/>
      </w:pPr>
      <w:r>
        <w:rPr>
          <w:rFonts w:hint="eastAsia"/>
        </w:rPr>
        <w:t>-在应用该算法后，我们对ShengBTE的性能进行了评估，程序在不降低迭代次数与计算精度的前提下，实现了最高4.62x的加速。</w:t>
      </w:r>
    </w:p>
    <w:p>
      <w:pPr>
        <w:ind w:firstLine="420"/>
      </w:pPr>
      <w:r>
        <w:rPr>
          <w:rFonts w:hint="eastAsia"/>
        </w:rPr>
        <w:t>本文的其余部分组织如下。在第2节中，我们阐述了</w:t>
      </w:r>
      <w:r>
        <w:t>晶格导热系数</w:t>
      </w:r>
      <w:r>
        <w:rPr>
          <w:rFonts w:hint="eastAsia"/>
        </w:rPr>
        <w:t>求解研究以及GPU加速在科学软件的应用。在第3节中，我们提供了ShengBTE的瓶颈分析。第4节给出了热点函数的优化策略。第5节阐述了实验环境，并对实验结果进行了分析。第6节介绍了相关工作，第7节给出了本文的结论。</w:t>
      </w:r>
    </w:p>
    <w:p>
      <w:pPr>
        <w:pStyle w:val="2"/>
        <w:numPr>
          <w:ilvl w:val="0"/>
          <w:numId w:val="2"/>
        </w:numPr>
        <w:jc w:val="left"/>
      </w:pPr>
      <w:commentRangeStart w:id="2"/>
      <w:r>
        <w:rPr>
          <w:rFonts w:hint="eastAsia"/>
        </w:rPr>
        <w:t>Background</w:t>
      </w:r>
      <w:commentRangeEnd w:id="2"/>
      <w:r>
        <w:rPr>
          <w:rStyle w:val="11"/>
          <w:rFonts w:eastAsia="宋体"/>
          <w:bCs w:val="0"/>
          <w:kern w:val="2"/>
        </w:rPr>
        <w:commentReference w:id="2"/>
      </w:r>
    </w:p>
    <w:p>
      <w:pPr>
        <w:pStyle w:val="3"/>
        <w:numPr>
          <w:ilvl w:val="1"/>
          <w:numId w:val="0"/>
        </w:numPr>
        <w:ind w:left="420" w:hanging="420"/>
        <w:jc w:val="left"/>
      </w:pPr>
      <w:r>
        <w:rPr>
          <w:rFonts w:hint="eastAsia"/>
        </w:rPr>
        <w:t>2.1 Lattice heat conduction solution</w:t>
      </w:r>
    </w:p>
    <w:p>
      <w:pPr>
        <w:ind w:firstLine="420"/>
        <w:jc w:val="left"/>
        <w:rPr>
          <w:rFonts w:hint="eastAsia"/>
        </w:rPr>
      </w:pPr>
      <w:r>
        <w:rPr>
          <w:rFonts w:hint="eastAsia"/>
        </w:rPr>
        <w:t>求解晶格导热系数的研究很多。Callaway建立了一种用于计算晶格低温导热系数的模型[16]，并且于2013年由Allen改进[17]。2003年，Deinzer等人利用密度泛函扰动理论(DFPT)对三阶IFCs进行了开创性的第一性原理计算，以研究Si和通用电气[18]。2005年，Yang将偏微分方程推广到多维纳米尺度热传导的研究中，包括不同的边界条件和纳米尺度热源项，研究了多维结构中瞬态声子BTE的并行求解策略，并且将BDE的计算结果与瞬态声子BTE和傅里叶热传导方程的计算结果进行了比较[20]。2009年，Tang等人用从头开始的IFCs研究了RTA中MgO的导热性[19]。</w:t>
      </w:r>
    </w:p>
    <w:p>
      <w:pPr>
        <w:ind w:firstLine="420"/>
        <w:jc w:val="left"/>
        <w:rPr>
          <w:rFonts w:hint="eastAsia"/>
        </w:rPr>
      </w:pPr>
      <w:r>
        <w:rPr>
          <w:rFonts w:hint="eastAsia"/>
        </w:rPr>
        <w:t>从头算导热系数的成功应用的软件也很多。2014年，Tadano提出了一种计算晶体非谐力常数的系统方法。该方法采用直接法，从第一原理分子动力学模拟的高温轨迹中提取非谐力常数，应用于软件包ALAMODE[21]。2015年，Togo采用单模弛豫-时间近似方法，从一阶非谐晶格动力学计算出发，对含33种元素组合的锌闪锌矿型和纤锌矿型化合物的晶格导热系数进行了计算，得到了线性化声子玻耳兹曼方程的完整解，应用于软件包phono3py[22]。同年，Chernatynskiy引入了声子传输模拟器(PhonTS)，一个Fortran90，完全并行的代码来执行晶格导热系数预测[23]。</w:t>
      </w:r>
    </w:p>
    <w:p>
      <w:pPr>
        <w:ind w:firstLine="420"/>
        <w:jc w:val="left"/>
      </w:pPr>
      <w:r>
        <w:rPr>
          <w:rFonts w:hint="eastAsia"/>
        </w:rPr>
        <w:t>ShengBTE利用系统的对称性使计算更加有效，可以计算声子散射率的收敛集，并利用它们来获得κℓ和许多相关的数量，能够处理各向同性和各向异性晶体。此外，它还实现了作者中的一些人开发的一种近似，以有效和准确地预测纳米线的导热系数[1]。</w:t>
      </w:r>
    </w:p>
    <w:p>
      <w:pPr>
        <w:pStyle w:val="3"/>
        <w:numPr>
          <w:ilvl w:val="1"/>
          <w:numId w:val="0"/>
        </w:numPr>
        <w:ind w:left="420" w:hanging="420"/>
        <w:jc w:val="left"/>
      </w:pPr>
      <w:r>
        <w:rPr>
          <w:rFonts w:hint="eastAsia"/>
        </w:rPr>
        <w:t>2.2 GPU Acceleration on Scientific Applications</w:t>
      </w:r>
    </w:p>
    <w:p>
      <w:pPr>
        <w:ind w:firstLine="420"/>
        <w:jc w:val="left"/>
        <w:pPrChange w:id="33" w:author="Ve" w:date="2019-08-07T04:28:18Z">
          <w:pPr>
            <w:ind w:firstLine="420"/>
            <w:jc w:val="left"/>
          </w:pPr>
        </w:pPrChange>
      </w:pPr>
      <w:r>
        <w:rPr>
          <w:rFonts w:hint="eastAsia"/>
        </w:rPr>
        <w:t>科学应用由于其计算量的巨大性，耗时漫长，迫切需要使用更快速的计算硬件。</w:t>
      </w:r>
      <w:ins w:id="34" w:author="Ve" w:date="2019-08-07T04:25:26Z">
        <w:r>
          <w:rPr>
            <w:rFonts w:hint="eastAsia"/>
            <w:lang w:val="en-US" w:eastAsia="zh-CN"/>
          </w:rPr>
          <w:t>G</w:t>
        </w:r>
      </w:ins>
      <w:ins w:id="35" w:author="Ve" w:date="2019-08-07T04:25:27Z">
        <w:r>
          <w:rPr>
            <w:rFonts w:hint="eastAsia"/>
            <w:lang w:val="en-US" w:eastAsia="zh-CN"/>
          </w:rPr>
          <w:t>PU</w:t>
        </w:r>
      </w:ins>
      <w:ins w:id="36" w:author="Ve" w:date="2019-08-07T04:25:34Z">
        <w:r>
          <w:rPr>
            <w:rFonts w:hint="eastAsia"/>
            <w:lang w:val="en-US" w:eastAsia="zh-CN"/>
          </w:rPr>
          <w:t>以其</w:t>
        </w:r>
      </w:ins>
      <w:ins w:id="37" w:author="Ve" w:date="2019-08-07T04:27:24Z">
        <w:r>
          <w:rPr>
            <w:rFonts w:hint="eastAsia"/>
            <w:lang w:val="en-US" w:eastAsia="zh-CN"/>
          </w:rPr>
          <w:t>巨大数量</w:t>
        </w:r>
      </w:ins>
      <w:ins w:id="38" w:author="Ve" w:date="2019-08-07T04:27:25Z">
        <w:r>
          <w:rPr>
            <w:rFonts w:hint="eastAsia"/>
            <w:lang w:val="en-US" w:eastAsia="zh-CN"/>
          </w:rPr>
          <w:t>的</w:t>
        </w:r>
      </w:ins>
      <w:ins w:id="39" w:author="Ve" w:date="2019-08-07T04:27:34Z">
        <w:r>
          <w:rPr>
            <w:rFonts w:hint="eastAsia"/>
            <w:lang w:val="en-US" w:eastAsia="zh-CN"/>
          </w:rPr>
          <w:t>处理器数目</w:t>
        </w:r>
      </w:ins>
      <w:ins w:id="40" w:author="Ve" w:date="2019-08-07T04:27:42Z">
        <w:r>
          <w:rPr>
            <w:rFonts w:hint="eastAsia"/>
            <w:lang w:val="en-US" w:eastAsia="zh-CN"/>
          </w:rPr>
          <w:t>，</w:t>
        </w:r>
      </w:ins>
      <w:ins w:id="41" w:author="Ve" w:date="2019-08-07T04:27:47Z">
        <w:r>
          <w:rPr>
            <w:rFonts w:hint="eastAsia"/>
            <w:lang w:val="en-US" w:eastAsia="zh-CN"/>
          </w:rPr>
          <w:t>在并行处理</w:t>
        </w:r>
      </w:ins>
      <w:ins w:id="42" w:author="Ve" w:date="2019-08-07T04:27:51Z">
        <w:r>
          <w:rPr>
            <w:rFonts w:hint="eastAsia"/>
            <w:lang w:val="en-US" w:eastAsia="zh-CN"/>
          </w:rPr>
          <w:t>大量数据</w:t>
        </w:r>
      </w:ins>
      <w:ins w:id="43" w:author="Ve" w:date="2019-08-07T04:27:54Z">
        <w:r>
          <w:rPr>
            <w:rFonts w:hint="eastAsia"/>
            <w:lang w:val="en-US" w:eastAsia="zh-CN"/>
          </w:rPr>
          <w:t>时</w:t>
        </w:r>
      </w:ins>
      <w:ins w:id="44" w:author="Ve" w:date="2019-08-07T04:27:59Z">
        <w:r>
          <w:rPr>
            <w:rFonts w:hint="eastAsia"/>
            <w:lang w:val="en-US" w:eastAsia="zh-CN"/>
          </w:rPr>
          <w:t>表现出了</w:t>
        </w:r>
      </w:ins>
      <w:ins w:id="45" w:author="Ve" w:date="2019-08-07T04:28:13Z">
        <w:r>
          <w:rPr>
            <w:rFonts w:hint="eastAsia"/>
            <w:lang w:val="en-US" w:eastAsia="zh-CN"/>
          </w:rPr>
          <w:t>相当高的效率</w:t>
        </w:r>
      </w:ins>
      <w:ins w:id="46" w:author="Ve" w:date="2019-08-07T04:28:15Z">
        <w:r>
          <w:rPr>
            <w:rFonts w:hint="eastAsia"/>
            <w:lang w:val="en-US" w:eastAsia="zh-CN"/>
          </w:rPr>
          <w:t>。</w:t>
        </w:r>
      </w:ins>
      <w:commentRangeStart w:id="3"/>
      <w:r>
        <w:rPr>
          <w:rFonts w:hint="eastAsia"/>
        </w:rPr>
        <w:t>事实上，一些科学应用已经加入了GPU计算模块。量子化学领域的Abinit[9]，</w:t>
      </w:r>
      <w:ins w:id="47" w:author="Ve" w:date="2019-08-07T04:08:55Z">
        <w:r>
          <w:rPr>
            <w:rFonts w:hint="eastAsia"/>
            <w:lang w:val="en-US" w:eastAsia="zh-CN"/>
          </w:rPr>
          <w:t>将一部分</w:t>
        </w:r>
      </w:ins>
      <w:ins w:id="48" w:author="Ve" w:date="2019-08-07T04:09:01Z">
        <w:r>
          <w:rPr>
            <w:rFonts w:hint="eastAsia"/>
            <w:lang w:val="en-US" w:eastAsia="zh-CN"/>
          </w:rPr>
          <w:t>工作流</w:t>
        </w:r>
      </w:ins>
      <w:ins w:id="49" w:author="Ve" w:date="2019-08-07T04:09:04Z">
        <w:r>
          <w:rPr>
            <w:rFonts w:hint="eastAsia"/>
            <w:lang w:val="en-US" w:eastAsia="zh-CN"/>
          </w:rPr>
          <w:t>移入G</w:t>
        </w:r>
      </w:ins>
      <w:ins w:id="50" w:author="Ve" w:date="2019-08-07T04:09:05Z">
        <w:r>
          <w:rPr>
            <w:rFonts w:hint="eastAsia"/>
            <w:lang w:val="en-US" w:eastAsia="zh-CN"/>
          </w:rPr>
          <w:t>PU</w:t>
        </w:r>
      </w:ins>
      <w:ins w:id="51" w:author="Ve" w:date="2019-08-07T04:09:06Z">
        <w:r>
          <w:rPr>
            <w:rFonts w:hint="eastAsia"/>
            <w:lang w:val="en-US" w:eastAsia="zh-CN"/>
          </w:rPr>
          <w:t>，</w:t>
        </w:r>
      </w:ins>
      <w:ins w:id="52" w:author="Ve" w:date="2019-08-07T04:09:27Z">
        <w:r>
          <w:rPr>
            <w:rFonts w:hint="eastAsia"/>
            <w:lang w:val="en-US" w:eastAsia="zh-CN"/>
          </w:rPr>
          <w:t>其中</w:t>
        </w:r>
      </w:ins>
      <w:ins w:id="53" w:author="Ve" w:date="2019-08-07T04:09:24Z">
        <w:r>
          <w:rPr>
            <w:rFonts w:hint="eastAsia"/>
            <w:lang w:val="en-US" w:eastAsia="zh-CN"/>
          </w:rPr>
          <w:t>计算最昂贵的是</w:t>
        </w:r>
      </w:ins>
      <w:ins w:id="54" w:author="Ve" w:date="2019-08-07T04:03:54Z">
        <w:r>
          <w:rPr>
            <w:rFonts w:hint="eastAsia"/>
            <w:lang w:val="en-US" w:eastAsia="zh-CN"/>
          </w:rPr>
          <w:t>在</w:t>
        </w:r>
      </w:ins>
      <w:ins w:id="55" w:author="Ve" w:date="2019-08-07T04:03:55Z">
        <w:r>
          <w:rPr>
            <w:rFonts w:hint="eastAsia"/>
            <w:lang w:val="en-US" w:eastAsia="zh-CN"/>
          </w:rPr>
          <w:t>2011</w:t>
        </w:r>
      </w:ins>
      <w:ins w:id="56" w:author="Ve" w:date="2019-08-07T04:03:58Z">
        <w:r>
          <w:rPr>
            <w:rFonts w:hint="eastAsia"/>
            <w:lang w:val="en-US" w:eastAsia="zh-CN"/>
          </w:rPr>
          <w:t>年</w:t>
        </w:r>
      </w:ins>
      <w:r>
        <w:rPr>
          <w:rFonts w:hint="eastAsia"/>
        </w:rPr>
        <w:t>加入</w:t>
      </w:r>
      <w:ins w:id="57" w:author="Ve" w:date="2019-08-07T04:09:31Z">
        <w:r>
          <w:rPr>
            <w:rFonts w:hint="eastAsia"/>
            <w:lang w:val="en-US" w:eastAsia="zh-CN"/>
          </w:rPr>
          <w:t>的</w:t>
        </w:r>
      </w:ins>
      <w:bookmarkStart w:id="1" w:name="OLE_LINK8"/>
      <w:r>
        <w:rPr>
          <w:rFonts w:hint="eastAsia"/>
        </w:rPr>
        <w:t>LOBPCG</w:t>
      </w:r>
      <w:bookmarkEnd w:id="1"/>
      <w:r>
        <w:rPr>
          <w:rFonts w:hint="eastAsia"/>
        </w:rPr>
        <w:t>算法的第一个GP</w:t>
      </w:r>
      <w:bookmarkStart w:id="10" w:name="_GoBack"/>
      <w:bookmarkEnd w:id="10"/>
      <w:r>
        <w:rPr>
          <w:rFonts w:hint="eastAsia"/>
        </w:rPr>
        <w:t>U实现[10]</w:t>
      </w:r>
      <w:ins w:id="58" w:author="Ve" w:date="2019-08-07T04:07:39Z">
        <w:r>
          <w:rPr>
            <w:rFonts w:hint="eastAsia"/>
            <w:lang w:eastAsia="zh-CN"/>
          </w:rPr>
          <w:t>，</w:t>
        </w:r>
      </w:ins>
      <w:ins w:id="59" w:author="Ve" w:date="2019-08-07T04:10:35Z">
        <w:r>
          <w:rPr>
            <w:rFonts w:hint="eastAsia"/>
            <w:lang w:val="en-US" w:eastAsia="zh-CN"/>
          </w:rPr>
          <w:t>实现了</w:t>
        </w:r>
      </w:ins>
      <w:ins w:id="60" w:author="Ve" w:date="2019-08-07T04:10:37Z">
        <w:r>
          <w:rPr>
            <w:rFonts w:hint="eastAsia"/>
            <w:lang w:val="en-US" w:eastAsia="zh-CN"/>
          </w:rPr>
          <w:t>3~</w:t>
        </w:r>
      </w:ins>
      <w:ins w:id="61" w:author="Ve" w:date="2019-08-07T04:10:38Z">
        <w:r>
          <w:rPr>
            <w:rFonts w:hint="eastAsia"/>
            <w:lang w:val="en-US" w:eastAsia="zh-CN"/>
          </w:rPr>
          <w:t>5</w:t>
        </w:r>
      </w:ins>
      <w:ins w:id="62" w:author="Ve" w:date="2019-08-07T04:10:43Z">
        <w:r>
          <w:rPr>
            <w:rFonts w:hint="eastAsia"/>
            <w:lang w:val="en-US" w:eastAsia="zh-CN"/>
          </w:rPr>
          <w:t>倍的</w:t>
        </w:r>
      </w:ins>
      <w:ins w:id="63" w:author="Ve" w:date="2019-08-07T04:10:49Z">
        <w:r>
          <w:rPr>
            <w:rFonts w:hint="eastAsia"/>
            <w:lang w:val="en-US" w:eastAsia="zh-CN"/>
          </w:rPr>
          <w:t>运算速度提升</w:t>
        </w:r>
      </w:ins>
      <w:r>
        <w:rPr>
          <w:rFonts w:hint="eastAsia"/>
        </w:rPr>
        <w:t>；生命科学领域的relion[11]，</w:t>
      </w:r>
      <w:ins w:id="64" w:author="Ve" w:date="2019-08-07T04:23:11Z">
        <w:r>
          <w:rPr>
            <w:rFonts w:hint="eastAsia"/>
            <w:lang w:val="en-US" w:eastAsia="zh-CN"/>
          </w:rPr>
          <w:t>将工作流中最密集</w:t>
        </w:r>
      </w:ins>
      <w:ins w:id="65" w:author="Ve" w:date="2019-08-07T04:23:17Z">
        <w:r>
          <w:rPr>
            <w:rFonts w:hint="eastAsia"/>
            <w:lang w:val="en-US" w:eastAsia="zh-CN"/>
          </w:rPr>
          <w:t>的计算部分</w:t>
        </w:r>
      </w:ins>
      <w:ins w:id="66" w:author="Ve" w:date="2019-08-07T04:23:21Z">
        <w:r>
          <w:rPr>
            <w:rFonts w:hint="eastAsia"/>
            <w:lang w:val="en-US" w:eastAsia="zh-CN"/>
          </w:rPr>
          <w:t>移入</w:t>
        </w:r>
      </w:ins>
      <w:ins w:id="67" w:author="Ve" w:date="2019-08-07T04:23:26Z">
        <w:r>
          <w:rPr>
            <w:rFonts w:hint="eastAsia"/>
            <w:lang w:val="en-US" w:eastAsia="zh-CN"/>
          </w:rPr>
          <w:t>GP</w:t>
        </w:r>
      </w:ins>
      <w:ins w:id="68" w:author="Ve" w:date="2019-08-07T04:23:27Z">
        <w:r>
          <w:rPr>
            <w:rFonts w:hint="eastAsia"/>
            <w:lang w:val="en-US" w:eastAsia="zh-CN"/>
          </w:rPr>
          <w:t>U</w:t>
        </w:r>
      </w:ins>
      <w:ins w:id="69" w:author="Ve" w:date="2019-08-07T04:24:10Z">
        <w:r>
          <w:rPr>
            <w:rFonts w:hint="eastAsia"/>
            <w:lang w:val="en-US" w:eastAsia="zh-CN"/>
          </w:rPr>
          <w:t>后</w:t>
        </w:r>
      </w:ins>
      <w:ins w:id="70" w:author="Ve" w:date="2019-08-07T04:24:13Z">
        <w:r>
          <w:rPr>
            <w:rFonts w:hint="eastAsia"/>
            <w:lang w:val="en-US" w:eastAsia="zh-CN"/>
          </w:rPr>
          <w:t>发布了</w:t>
        </w:r>
      </w:ins>
      <w:ins w:id="71" w:author="Ve" w:date="2019-08-07T04:24:17Z">
        <w:r>
          <w:rPr>
            <w:rFonts w:hint="eastAsia"/>
            <w:lang w:val="en-US" w:eastAsia="zh-CN"/>
          </w:rPr>
          <w:t>relion</w:t>
        </w:r>
      </w:ins>
      <w:ins w:id="72" w:author="Ve" w:date="2019-08-07T04:24:19Z">
        <w:r>
          <w:rPr>
            <w:rFonts w:hint="eastAsia"/>
            <w:lang w:val="en-US" w:eastAsia="zh-CN"/>
          </w:rPr>
          <w:t>-2</w:t>
        </w:r>
      </w:ins>
      <w:ins w:id="73" w:author="Ve" w:date="2019-08-07T04:24:35Z">
        <w:r>
          <w:rPr>
            <w:rFonts w:hint="eastAsia"/>
            <w:lang w:val="en-US" w:eastAsia="zh-CN"/>
          </w:rPr>
          <w:t>，</w:t>
        </w:r>
      </w:ins>
      <w:ins w:id="74" w:author="Ve" w:date="2019-08-07T04:22:04Z">
        <w:r>
          <w:rPr>
            <w:rFonts w:hint="eastAsia"/>
          </w:rPr>
          <w:t>能够动态地分配和减少</w:t>
        </w:r>
      </w:ins>
      <w:ins w:id="75" w:author="Ve" w:date="2019-08-07T04:23:40Z">
        <w:r>
          <w:rPr>
            <w:rFonts w:hint="eastAsia"/>
            <w:lang w:val="en-US" w:eastAsia="zh-CN"/>
          </w:rPr>
          <w:t>G</w:t>
        </w:r>
      </w:ins>
      <w:ins w:id="76" w:author="Ve" w:date="2019-08-07T04:23:41Z">
        <w:r>
          <w:rPr>
            <w:rFonts w:hint="eastAsia"/>
            <w:lang w:val="en-US" w:eastAsia="zh-CN"/>
          </w:rPr>
          <w:t>PU</w:t>
        </w:r>
      </w:ins>
      <w:ins w:id="77" w:author="Ve" w:date="2019-08-07T04:22:04Z">
        <w:r>
          <w:rPr>
            <w:rFonts w:hint="eastAsia"/>
          </w:rPr>
          <w:t>上的内存需求，因此甚至可以</w:t>
        </w:r>
      </w:ins>
      <w:ins w:id="78" w:author="Ve" w:date="2019-08-07T04:25:07Z">
        <w:r>
          <w:rPr>
            <w:rFonts w:hint="eastAsia"/>
            <w:lang w:val="en-US" w:eastAsia="zh-CN"/>
          </w:rPr>
          <w:t>运行</w:t>
        </w:r>
      </w:ins>
      <w:ins w:id="79" w:author="Ve" w:date="2019-08-07T04:22:04Z">
        <w:r>
          <w:rPr>
            <w:rFonts w:hint="eastAsia"/>
          </w:rPr>
          <w:t>在个人工作站上</w:t>
        </w:r>
      </w:ins>
      <w:ins w:id="80" w:author="Ve" w:date="2019-08-07T04:24:57Z">
        <w:r>
          <w:rPr>
            <w:rFonts w:hint="eastAsia"/>
            <w:lang w:val="en-US" w:eastAsia="zh-CN"/>
          </w:rPr>
          <w:t>[1</w:t>
        </w:r>
      </w:ins>
      <w:ins w:id="81" w:author="Ve" w:date="2019-08-07T04:24:58Z">
        <w:r>
          <w:rPr>
            <w:rFonts w:hint="eastAsia"/>
            <w:lang w:val="en-US" w:eastAsia="zh-CN"/>
          </w:rPr>
          <w:t>2]</w:t>
        </w:r>
        <w:commentRangeEnd w:id="3"/>
      </w:ins>
      <w:r>
        <w:rPr>
          <w:rStyle w:val="11"/>
        </w:rPr>
        <w:commentReference w:id="3"/>
      </w:r>
      <w:r>
        <w:rPr>
          <w:rFonts w:hint="eastAsia"/>
        </w:rPr>
        <w:t>。NVIDIA官网给出了所有拥有GPU加速的应用列表gpu-applications-catalog.pdf[13]。这些应用或多或少都进行了计算密集算法的GPU移植，并且得到了</w:t>
      </w:r>
      <w:ins w:id="82" w:author="Ve" w:date="2019-08-07T04:11:23Z">
        <w:r>
          <w:rPr>
            <w:rFonts w:hint="eastAsia"/>
            <w:lang w:val="en-US" w:eastAsia="zh-CN"/>
          </w:rPr>
          <w:t>数倍的</w:t>
        </w:r>
      </w:ins>
      <w:r>
        <w:rPr>
          <w:rFonts w:hint="eastAsia"/>
        </w:rPr>
        <w:t>的加速比。图【】展示了2014年至今的使用GPU的科学应用数量变化，这一数量还在不断增加。</w:t>
      </w:r>
    </w:p>
    <w:p>
      <w:pPr>
        <w:jc w:val="left"/>
      </w:pPr>
      <w:r>
        <w:drawing>
          <wp:inline distT="0" distB="0" distL="114300" distR="114300">
            <wp:extent cx="5707380" cy="2659380"/>
            <wp:effectExtent l="5080" t="4445" r="17780" b="1841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2"/>
        <w:numPr>
          <w:ilvl w:val="0"/>
          <w:numId w:val="2"/>
        </w:numPr>
        <w:jc w:val="left"/>
      </w:pPr>
      <w:commentRangeStart w:id="4"/>
      <w:r>
        <w:rPr>
          <w:rFonts w:hint="eastAsia"/>
        </w:rPr>
        <w:t>Bottleneck Analysis</w:t>
      </w:r>
      <w:commentRangeEnd w:id="4"/>
      <w:r>
        <w:rPr>
          <w:rStyle w:val="11"/>
          <w:rFonts w:eastAsia="宋体"/>
          <w:bCs w:val="0"/>
          <w:kern w:val="2"/>
        </w:rPr>
        <w:commentReference w:id="4"/>
      </w:r>
    </w:p>
    <w:p>
      <w:pPr>
        <w:pStyle w:val="3"/>
        <w:numPr>
          <w:ilvl w:val="1"/>
          <w:numId w:val="0"/>
        </w:numPr>
      </w:pPr>
      <w:bookmarkStart w:id="2" w:name="_Toc10214863"/>
      <w:r>
        <w:rPr>
          <w:rFonts w:hint="eastAsia"/>
        </w:rPr>
        <w:t>3.1 Execution Flow Analysis</w:t>
      </w:r>
      <w:bookmarkEnd w:id="2"/>
    </w:p>
    <w:p>
      <w:pPr>
        <w:ind w:firstLine="420"/>
        <w:rPr>
          <w:ins w:id="83" w:author="Ve" w:date="2019-08-06T01:58:40Z"/>
          <w:rStyle w:val="11"/>
        </w:rPr>
      </w:pPr>
      <w:r>
        <w:rPr>
          <w:rFonts w:hint="eastAsia"/>
        </w:rPr>
        <w:t>ShengBTE运行需要三个输入文件，CONTROL，</w:t>
      </w:r>
      <w:bookmarkStart w:id="3" w:name="OLE_LINK5"/>
      <w:r>
        <w:rPr>
          <w:rFonts w:hint="eastAsia"/>
        </w:rPr>
        <w:t>FORCE_CONSTANTS_2ND</w:t>
      </w:r>
      <w:bookmarkEnd w:id="3"/>
      <w:r>
        <w:rPr>
          <w:rFonts w:hint="eastAsia"/>
        </w:rPr>
        <w:t>和 espresso.ifc2中的一个</w:t>
      </w:r>
      <w:ins w:id="84" w:author="Ve" w:date="2019-08-06T02:22:27Z">
        <w:r>
          <w:rPr>
            <w:rFonts w:hint="eastAsia"/>
            <w:lang w:val="en-US" w:eastAsia="zh-CN"/>
          </w:rPr>
          <w:t>(</w:t>
        </w:r>
      </w:ins>
      <w:ins w:id="85" w:author="Ve" w:date="2019-08-06T03:22:23Z">
        <w:r>
          <w:rPr>
            <w:rFonts w:hint="eastAsia"/>
          </w:rPr>
          <w:t>原子间力常数矩阵</w:t>
        </w:r>
      </w:ins>
      <w:ins w:id="86" w:author="Ve" w:date="2019-08-06T03:22:29Z">
        <w:r>
          <w:rPr>
            <w:rFonts w:hint="eastAsia"/>
            <w:lang w:eastAsia="zh-CN"/>
          </w:rPr>
          <w:t>，</w:t>
        </w:r>
      </w:ins>
      <w:ins w:id="87" w:author="Ve" w:date="2019-08-06T03:22:38Z">
        <w:r>
          <w:rPr>
            <w:rFonts w:hint="eastAsia"/>
            <w:lang w:val="en-US" w:eastAsia="zh-CN"/>
          </w:rPr>
          <w:t>类型</w:t>
        </w:r>
      </w:ins>
      <w:ins w:id="88" w:author="Ve" w:date="2019-08-06T02:22:35Z">
        <w:r>
          <w:rPr>
            <w:rFonts w:hint="eastAsia"/>
            <w:lang w:val="en-US" w:eastAsia="zh-CN"/>
          </w:rPr>
          <w:t>由</w:t>
        </w:r>
      </w:ins>
      <w:ins w:id="89" w:author="Ve" w:date="2019-08-06T02:22:39Z">
        <w:r>
          <w:rPr>
            <w:rFonts w:hint="eastAsia"/>
          </w:rPr>
          <w:t>espresso</w:t>
        </w:r>
      </w:ins>
      <w:ins w:id="90" w:author="Ve" w:date="2019-08-06T02:22:44Z">
        <w:r>
          <w:rPr>
            <w:rFonts w:hint="eastAsia"/>
            <w:lang w:val="en-US" w:eastAsia="zh-CN"/>
          </w:rPr>
          <w:t>参数决定</w:t>
        </w:r>
      </w:ins>
      <w:ins w:id="91" w:author="Ve" w:date="2019-08-06T02:22:46Z">
        <w:r>
          <w:rPr>
            <w:rFonts w:hint="eastAsia"/>
            <w:lang w:val="en-US" w:eastAsia="zh-CN"/>
          </w:rPr>
          <w:t>，</w:t>
        </w:r>
      </w:ins>
      <w:ins w:id="92" w:author="Ve" w:date="2019-08-06T02:23:11Z">
        <w:r>
          <w:rPr>
            <w:rFonts w:hint="eastAsia"/>
            <w:lang w:val="en-US" w:eastAsia="zh-CN"/>
          </w:rPr>
          <w:t>取</w:t>
        </w:r>
      </w:ins>
      <w:ins w:id="93" w:author="Ve" w:date="2019-08-06T02:23:09Z">
        <w:r>
          <w:rPr>
            <w:rFonts w:hint="eastAsia"/>
            <w:lang w:val="en-US" w:eastAsia="zh-CN"/>
          </w:rPr>
          <w:t>值</w:t>
        </w:r>
      </w:ins>
      <w:ins w:id="94" w:author="Ve" w:date="2019-08-06T02:22:55Z">
        <w:r>
          <w:rPr>
            <w:rFonts w:hint="eastAsia"/>
            <w:lang w:val="en-US" w:eastAsia="zh-CN"/>
          </w:rPr>
          <w:t>默认为</w:t>
        </w:r>
      </w:ins>
      <w:ins w:id="95" w:author="Ve" w:date="2019-08-06T02:23:00Z">
        <w:r>
          <w:rPr>
            <w:rFonts w:hint="eastAsia"/>
            <w:lang w:val="en-US" w:eastAsia="zh-CN"/>
          </w:rPr>
          <w:t>假</w:t>
        </w:r>
      </w:ins>
      <w:ins w:id="96" w:author="Ve" w:date="2019-08-06T02:23:01Z">
        <w:r>
          <w:rPr>
            <w:rFonts w:hint="eastAsia"/>
            <w:lang w:val="en-US" w:eastAsia="zh-CN"/>
          </w:rPr>
          <w:t>，</w:t>
        </w:r>
      </w:ins>
      <w:ins w:id="97" w:author="Ve" w:date="2019-08-06T02:23:03Z">
        <w:r>
          <w:rPr>
            <w:rFonts w:hint="eastAsia"/>
            <w:lang w:val="en-US" w:eastAsia="zh-CN"/>
          </w:rPr>
          <w:t>使用</w:t>
        </w:r>
      </w:ins>
      <w:ins w:id="98" w:author="Ve" w:date="2019-08-06T02:23:17Z">
        <w:r>
          <w:rPr>
            <w:rFonts w:hint="eastAsia"/>
          </w:rPr>
          <w:t>FORCE_CONSTANTS_2ND</w:t>
        </w:r>
      </w:ins>
      <w:ins w:id="99" w:author="Ve" w:date="2019-08-06T02:22:27Z">
        <w:r>
          <w:rPr>
            <w:rFonts w:hint="eastAsia"/>
            <w:lang w:val="en-US" w:eastAsia="zh-CN"/>
          </w:rPr>
          <w:t>)</w:t>
        </w:r>
      </w:ins>
      <w:r>
        <w:rPr>
          <w:rFonts w:hint="eastAsia"/>
        </w:rPr>
        <w:t>，以及FORCE_CONSTANTS_3RD</w:t>
      </w:r>
      <w:ins w:id="100" w:author="Ve" w:date="2019-08-06T03:21:45Z">
        <w:r>
          <w:rPr>
            <w:rFonts w:hint="eastAsia"/>
            <w:lang w:val="en-US" w:eastAsia="zh-CN"/>
          </w:rPr>
          <w:t>(</w:t>
        </w:r>
      </w:ins>
      <w:ins w:id="101" w:author="Ve" w:date="2019-08-06T03:21:52Z">
        <w:r>
          <w:rPr>
            <w:rFonts w:hint="eastAsia"/>
          </w:rPr>
          <w:t>三阶原子间力常数矩阵</w:t>
        </w:r>
      </w:ins>
      <w:ins w:id="102" w:author="Ve" w:date="2019-08-06T03:21:45Z">
        <w:r>
          <w:rPr>
            <w:rFonts w:hint="eastAsia"/>
            <w:lang w:val="en-US" w:eastAsia="zh-CN"/>
          </w:rPr>
          <w:t>)</w:t>
        </w:r>
      </w:ins>
      <w:r>
        <w:rPr>
          <w:rFonts w:hint="eastAsia"/>
        </w:rPr>
        <w:t>。ShengBTE的运行不需要额外参数，所有的配置均写入在CONTROL文件里。它的运行流程是大致如图【】。</w:t>
      </w:r>
      <w:ins w:id="103" w:author="Ve" w:date="2019-08-06T00:08:12Z">
        <w:r>
          <w:rPr>
            <w:rFonts w:hint="eastAsia"/>
            <w:lang w:val="en-US" w:eastAsia="zh-CN"/>
          </w:rPr>
          <w:t>程序</w:t>
        </w:r>
      </w:ins>
      <w:ins w:id="104" w:author="Ve" w:date="2019-08-06T00:08:17Z">
        <w:r>
          <w:rPr>
            <w:rFonts w:hint="eastAsia"/>
            <w:lang w:val="en-US" w:eastAsia="zh-CN"/>
          </w:rPr>
          <w:t>首先读取</w:t>
        </w:r>
      </w:ins>
      <w:ins w:id="105" w:author="Ve" w:date="2019-08-06T00:08:19Z">
        <w:r>
          <w:rPr>
            <w:rFonts w:hint="eastAsia"/>
            <w:lang w:val="en-US" w:eastAsia="zh-CN"/>
          </w:rPr>
          <w:t>CON</w:t>
        </w:r>
      </w:ins>
      <w:ins w:id="106" w:author="Ve" w:date="2019-08-06T00:08:20Z">
        <w:r>
          <w:rPr>
            <w:rFonts w:hint="eastAsia"/>
            <w:lang w:val="en-US" w:eastAsia="zh-CN"/>
          </w:rPr>
          <w:t>TR</w:t>
        </w:r>
      </w:ins>
      <w:ins w:id="107" w:author="Ve" w:date="2019-08-06T00:08:21Z">
        <w:r>
          <w:rPr>
            <w:rFonts w:hint="eastAsia"/>
            <w:lang w:val="en-US" w:eastAsia="zh-CN"/>
          </w:rPr>
          <w:t>OL</w:t>
        </w:r>
      </w:ins>
      <w:ins w:id="108" w:author="Ve" w:date="2019-08-06T00:08:23Z">
        <w:r>
          <w:rPr>
            <w:rFonts w:hint="eastAsia"/>
            <w:lang w:val="en-US" w:eastAsia="zh-CN"/>
          </w:rPr>
          <w:t>文件</w:t>
        </w:r>
      </w:ins>
      <w:ins w:id="109" w:author="Ve" w:date="2019-08-06T00:08:26Z">
        <w:r>
          <w:rPr>
            <w:rFonts w:hint="eastAsia"/>
            <w:lang w:val="en-US" w:eastAsia="zh-CN"/>
          </w:rPr>
          <w:t>获取</w:t>
        </w:r>
      </w:ins>
      <w:ins w:id="110" w:author="Ve" w:date="2019-08-06T00:08:28Z">
        <w:r>
          <w:rPr>
            <w:rFonts w:hint="eastAsia"/>
            <w:lang w:val="en-US" w:eastAsia="zh-CN"/>
          </w:rPr>
          <w:t>参数</w:t>
        </w:r>
      </w:ins>
      <w:ins w:id="111" w:author="Ve" w:date="2019-08-06T00:08:29Z">
        <w:r>
          <w:rPr>
            <w:rFonts w:hint="eastAsia"/>
            <w:lang w:val="en-US" w:eastAsia="zh-CN"/>
          </w:rPr>
          <w:t>，</w:t>
        </w:r>
      </w:ins>
      <w:ins w:id="112" w:author="Ve" w:date="2019-08-06T00:08:38Z">
        <w:r>
          <w:rPr>
            <w:rFonts w:hint="eastAsia"/>
            <w:lang w:val="en-US" w:eastAsia="zh-CN"/>
          </w:rPr>
          <w:t>初始化变量</w:t>
        </w:r>
      </w:ins>
      <w:ins w:id="113" w:author="Ve" w:date="2019-08-06T00:09:04Z">
        <w:r>
          <w:rPr>
            <w:rFonts w:hint="eastAsia"/>
            <w:lang w:val="en-US" w:eastAsia="zh-CN"/>
          </w:rPr>
          <w:t>，</w:t>
        </w:r>
      </w:ins>
      <w:ins w:id="114" w:author="Ve" w:date="2019-08-06T00:09:05Z">
        <w:r>
          <w:rPr>
            <w:rFonts w:hint="eastAsia"/>
            <w:lang w:val="en-US" w:eastAsia="zh-CN"/>
          </w:rPr>
          <w:t>然后</w:t>
        </w:r>
      </w:ins>
      <w:ins w:id="115" w:author="Ve" w:date="2019-08-06T00:18:19Z">
        <w:r>
          <w:rPr>
            <w:rFonts w:hint="eastAsia"/>
            <w:lang w:val="en-US" w:eastAsia="zh-CN"/>
          </w:rPr>
          <w:t>计算</w:t>
        </w:r>
      </w:ins>
      <w:ins w:id="116" w:author="Ve" w:date="2019-08-06T00:09:12Z">
        <w:r>
          <w:rPr>
            <w:rFonts w:hint="eastAsia"/>
          </w:rPr>
          <w:t>对称运算定义的q点等价类。</w:t>
        </w:r>
      </w:ins>
      <w:ins w:id="117" w:author="Ve" w:date="2019-08-06T00:24:45Z">
        <w:r>
          <w:rPr>
            <w:rFonts w:hint="eastAsia"/>
            <w:lang w:val="en-US" w:eastAsia="zh-CN"/>
          </w:rPr>
          <w:t>之后</w:t>
        </w:r>
      </w:ins>
      <w:ins w:id="118" w:author="Ve" w:date="2019-08-06T00:36:20Z">
        <w:r>
          <w:rPr>
            <w:rFonts w:hint="eastAsia"/>
            <w:lang w:val="en-US" w:eastAsia="zh-CN"/>
          </w:rPr>
          <w:t>利用</w:t>
        </w:r>
      </w:ins>
      <w:ins w:id="119" w:author="Ve" w:date="2019-08-06T00:25:43Z">
        <w:r>
          <w:rPr>
            <w:rFonts w:hint="eastAsia"/>
            <w:lang w:val="en-US" w:eastAsia="zh-CN"/>
          </w:rPr>
          <w:t>二阶</w:t>
        </w:r>
      </w:ins>
      <w:ins w:id="120" w:author="Ve" w:date="2019-08-06T00:25:46Z">
        <w:r>
          <w:rPr>
            <w:rFonts w:hint="eastAsia"/>
            <w:lang w:val="en-US" w:eastAsia="zh-CN"/>
          </w:rPr>
          <w:t>力</w:t>
        </w:r>
      </w:ins>
      <w:ins w:id="121" w:author="Ve" w:date="2019-08-06T00:25:52Z">
        <w:r>
          <w:rPr>
            <w:rFonts w:hint="eastAsia"/>
            <w:lang w:val="en-US" w:eastAsia="zh-CN"/>
          </w:rPr>
          <w:t>常数文件</w:t>
        </w:r>
      </w:ins>
      <w:ins w:id="122" w:author="Ve" w:date="2019-08-06T00:25:54Z">
        <w:r>
          <w:rPr>
            <w:rFonts w:hint="eastAsia"/>
            <w:lang w:val="en-US" w:eastAsia="zh-CN"/>
          </w:rPr>
          <w:t>（</w:t>
        </w:r>
      </w:ins>
      <w:ins w:id="123" w:author="Ve" w:date="2019-08-06T00:25:12Z">
        <w:r>
          <w:rPr>
            <w:rFonts w:hint="eastAsia"/>
          </w:rPr>
          <w:t>FORCE_CONSTANTS_2ND</w:t>
        </w:r>
      </w:ins>
      <w:ins w:id="124" w:author="Ve" w:date="2019-08-06T00:25:17Z">
        <w:r>
          <w:rPr>
            <w:rFonts w:hint="eastAsia"/>
            <w:lang w:val="en-US" w:eastAsia="zh-CN"/>
          </w:rPr>
          <w:t>或</w:t>
        </w:r>
      </w:ins>
      <w:ins w:id="125" w:author="Ve" w:date="2019-08-06T00:25:12Z">
        <w:r>
          <w:rPr>
            <w:rFonts w:hint="eastAsia"/>
          </w:rPr>
          <w:t xml:space="preserve"> espresso.ifc2</w:t>
        </w:r>
      </w:ins>
      <w:ins w:id="126" w:author="Ve" w:date="2019-08-06T00:25:56Z">
        <w:r>
          <w:rPr>
            <w:rFonts w:hint="eastAsia"/>
            <w:lang w:eastAsia="zh-CN"/>
          </w:rPr>
          <w:t>）</w:t>
        </w:r>
      </w:ins>
      <w:ins w:id="127" w:author="Ve" w:date="2019-08-06T00:27:39Z">
        <w:r>
          <w:rPr>
            <w:rFonts w:hint="eastAsia"/>
            <w:lang w:val="en-US" w:eastAsia="zh-CN"/>
          </w:rPr>
          <w:t>和</w:t>
        </w:r>
      </w:ins>
      <w:ins w:id="128" w:author="Ve" w:date="2019-08-06T00:27:40Z">
        <w:r>
          <w:rPr>
            <w:rFonts w:hint="eastAsia"/>
            <w:lang w:val="en-US" w:eastAsia="zh-CN"/>
          </w:rPr>
          <w:t>CON</w:t>
        </w:r>
      </w:ins>
      <w:ins w:id="129" w:author="Ve" w:date="2019-08-06T00:27:41Z">
        <w:r>
          <w:rPr>
            <w:rFonts w:hint="eastAsia"/>
            <w:lang w:val="en-US" w:eastAsia="zh-CN"/>
          </w:rPr>
          <w:t>TROL</w:t>
        </w:r>
      </w:ins>
      <w:ins w:id="130" w:author="Ve" w:date="2019-08-06T00:27:44Z">
        <w:r>
          <w:rPr>
            <w:rFonts w:hint="eastAsia"/>
            <w:lang w:val="en-US" w:eastAsia="zh-CN"/>
          </w:rPr>
          <w:t>中的</w:t>
        </w:r>
      </w:ins>
      <w:ins w:id="131" w:author="Ve" w:date="2019-08-06T00:27:53Z">
        <w:r>
          <w:rPr>
            <w:rFonts w:hint="eastAsia"/>
            <w:lang w:val="en-US" w:eastAsia="zh-CN"/>
          </w:rPr>
          <w:t>介电参数</w:t>
        </w:r>
      </w:ins>
      <w:ins w:id="132" w:author="Ve" w:date="2019-08-06T00:34:59Z">
        <w:r>
          <w:rPr>
            <w:rFonts w:hint="eastAsia"/>
            <w:lang w:val="en-US" w:eastAsia="zh-CN"/>
          </w:rPr>
          <w:t>来</w:t>
        </w:r>
      </w:ins>
      <w:ins w:id="133" w:author="Ve" w:date="2019-08-06T00:25:24Z">
        <w:r>
          <w:rPr>
            <w:rFonts w:hint="eastAsia"/>
            <w:lang w:val="en-US" w:eastAsia="zh-CN"/>
          </w:rPr>
          <w:t>获取</w:t>
        </w:r>
      </w:ins>
      <w:ins w:id="134" w:author="Ve" w:date="2019-08-06T00:25:31Z">
        <w:r>
          <w:rPr>
            <w:rFonts w:hint="eastAsia"/>
            <w:lang w:val="en-US" w:eastAsia="zh-CN"/>
          </w:rPr>
          <w:t>声子谱</w:t>
        </w:r>
      </w:ins>
      <w:ins w:id="135" w:author="Ve" w:date="2019-08-06T00:30:02Z">
        <w:r>
          <w:rPr>
            <w:rFonts w:hint="eastAsia"/>
            <w:lang w:eastAsia="zh-CN"/>
          </w:rPr>
          <w:t>，</w:t>
        </w:r>
      </w:ins>
      <w:ins w:id="136" w:author="Ve" w:date="2019-08-06T00:30:11Z">
        <w:r>
          <w:rPr>
            <w:rFonts w:hint="eastAsia"/>
            <w:lang w:val="en-US" w:eastAsia="zh-CN"/>
          </w:rPr>
          <w:t>并利用声子谱</w:t>
        </w:r>
      </w:ins>
      <w:ins w:id="137" w:author="Ve" w:date="2019-08-06T00:31:27Z">
        <w:r>
          <w:rPr>
            <w:rFonts w:hint="eastAsia"/>
            <w:lang w:val="en-US" w:eastAsia="zh-CN"/>
          </w:rPr>
          <w:t>进行</w:t>
        </w:r>
      </w:ins>
      <w:ins w:id="138" w:author="Ve" w:date="2019-08-06T00:30:16Z">
        <w:r>
          <w:rPr>
            <w:rFonts w:hint="eastAsia"/>
          </w:rPr>
          <w:t>边界散射率</w:t>
        </w:r>
      </w:ins>
      <w:ins w:id="139" w:author="Ve" w:date="2019-08-06T00:31:32Z">
        <w:r>
          <w:rPr>
            <w:rFonts w:hint="eastAsia"/>
            <w:lang w:val="en-US" w:eastAsia="zh-CN"/>
          </w:rPr>
          <w:t>计算</w:t>
        </w:r>
      </w:ins>
      <w:ins w:id="140" w:author="Ve" w:date="2019-08-06T00:30:33Z">
        <w:r>
          <w:rPr>
            <w:rFonts w:hint="eastAsia"/>
            <w:lang w:val="en-US" w:eastAsia="zh-CN"/>
          </w:rPr>
          <w:t>和</w:t>
        </w:r>
      </w:ins>
      <w:ins w:id="141" w:author="Ve" w:date="2019-08-06T00:30:16Z">
        <w:r>
          <w:rPr>
            <w:rFonts w:hint="eastAsia"/>
          </w:rPr>
          <w:t>对状态的总密度和预测密度局部自适应估计</w:t>
        </w:r>
      </w:ins>
      <w:ins w:id="142" w:author="Ve" w:date="2019-08-06T00:30:23Z">
        <w:r>
          <w:rPr>
            <w:rFonts w:hint="eastAsia"/>
            <w:lang w:eastAsia="zh-CN"/>
          </w:rPr>
          <w:t>。</w:t>
        </w:r>
      </w:ins>
      <w:ins w:id="143" w:author="Ve" w:date="2019-08-06T00:32:58Z">
        <w:r>
          <w:rPr>
            <w:rFonts w:hint="eastAsia"/>
            <w:lang w:val="en-US" w:eastAsia="zh-CN"/>
          </w:rPr>
          <w:t>此时</w:t>
        </w:r>
      </w:ins>
      <w:ins w:id="144" w:author="Ve" w:date="2019-08-06T00:33:00Z">
        <w:r>
          <w:rPr>
            <w:rFonts w:hint="eastAsia"/>
            <w:lang w:val="en-US" w:eastAsia="zh-CN"/>
          </w:rPr>
          <w:t>的</w:t>
        </w:r>
      </w:ins>
      <w:ins w:id="145" w:author="Ve" w:date="2019-08-06T00:33:02Z">
        <w:r>
          <w:rPr>
            <w:rFonts w:hint="eastAsia"/>
            <w:lang w:val="en-US" w:eastAsia="zh-CN"/>
          </w:rPr>
          <w:t>数据</w:t>
        </w:r>
      </w:ins>
      <w:ins w:id="146" w:author="Ve" w:date="2019-08-06T00:33:03Z">
        <w:r>
          <w:rPr>
            <w:rFonts w:hint="eastAsia"/>
            <w:lang w:val="en-US" w:eastAsia="zh-CN"/>
          </w:rPr>
          <w:t>还</w:t>
        </w:r>
      </w:ins>
      <w:ins w:id="147" w:author="Ve" w:date="2019-08-06T00:33:08Z">
        <w:r>
          <w:rPr>
            <w:rFonts w:hint="eastAsia"/>
            <w:lang w:val="en-US" w:eastAsia="zh-CN"/>
          </w:rPr>
          <w:t>不足以</w:t>
        </w:r>
      </w:ins>
      <w:ins w:id="148" w:author="Ve" w:date="2019-08-06T00:33:10Z">
        <w:r>
          <w:rPr>
            <w:rFonts w:hint="eastAsia"/>
            <w:lang w:val="en-US" w:eastAsia="zh-CN"/>
          </w:rPr>
          <w:t>进行</w:t>
        </w:r>
      </w:ins>
      <w:ins w:id="149" w:author="Ve" w:date="2019-08-06T00:33:25Z">
        <w:r>
          <w:rPr>
            <w:rFonts w:hint="eastAsia"/>
            <w:lang w:val="en-US" w:eastAsia="zh-CN"/>
          </w:rPr>
          <w:t>计算</w:t>
        </w:r>
      </w:ins>
      <w:ins w:id="150" w:author="Ve" w:date="2019-08-06T00:33:29Z">
        <w:r>
          <w:rPr>
            <w:rFonts w:hint="eastAsia"/>
            <w:lang w:val="en-US" w:eastAsia="zh-CN"/>
          </w:rPr>
          <w:t>，</w:t>
        </w:r>
      </w:ins>
      <w:ins w:id="151" w:author="Ve" w:date="2019-08-06T00:33:50Z">
        <w:r>
          <w:rPr>
            <w:rFonts w:hint="eastAsia"/>
            <w:lang w:val="en-US" w:eastAsia="zh-CN"/>
          </w:rPr>
          <w:t>S</w:t>
        </w:r>
      </w:ins>
      <w:ins w:id="152" w:author="Ve" w:date="2019-08-06T00:33:51Z">
        <w:r>
          <w:rPr>
            <w:rFonts w:hint="eastAsia"/>
            <w:lang w:val="en-US" w:eastAsia="zh-CN"/>
          </w:rPr>
          <w:t>hengB</w:t>
        </w:r>
      </w:ins>
      <w:ins w:id="153" w:author="Ve" w:date="2019-08-06T00:33:52Z">
        <w:r>
          <w:rPr>
            <w:rFonts w:hint="eastAsia"/>
            <w:lang w:val="en-US" w:eastAsia="zh-CN"/>
          </w:rPr>
          <w:t>TE</w:t>
        </w:r>
      </w:ins>
      <w:ins w:id="154" w:author="Ve" w:date="2019-08-06T00:33:47Z">
        <w:r>
          <w:rPr>
            <w:rFonts w:hint="eastAsia"/>
            <w:lang w:val="en-US" w:eastAsia="zh-CN"/>
          </w:rPr>
          <w:t>还需要</w:t>
        </w:r>
      </w:ins>
      <w:ins w:id="155" w:author="Ve" w:date="2019-08-06T00:34:27Z">
        <w:r>
          <w:rPr>
            <w:rFonts w:hint="eastAsia"/>
          </w:rPr>
          <w:t>从</w:t>
        </w:r>
      </w:ins>
      <w:ins w:id="156" w:author="Ve" w:date="2019-08-06T00:34:38Z">
        <w:r>
          <w:rPr>
            <w:rFonts w:hint="eastAsia"/>
          </w:rPr>
          <w:t>FORCE_CONSTANTS_3RD</w:t>
        </w:r>
      </w:ins>
      <w:ins w:id="157" w:author="Ve" w:date="2019-08-06T00:34:27Z">
        <w:r>
          <w:rPr>
            <w:rFonts w:hint="eastAsia"/>
          </w:rPr>
          <w:t>加载非谐波IFCs</w:t>
        </w:r>
      </w:ins>
      <w:ins w:id="158" w:author="Ve" w:date="2019-08-06T00:36:59Z">
        <w:r>
          <w:rPr>
            <w:rFonts w:hint="eastAsia"/>
            <w:lang w:eastAsia="zh-CN"/>
          </w:rPr>
          <w:t>，</w:t>
        </w:r>
      </w:ins>
      <w:ins w:id="159" w:author="Ve" w:date="2019-08-06T00:37:02Z">
        <w:r>
          <w:rPr>
            <w:rFonts w:hint="eastAsia"/>
            <w:lang w:val="en-US" w:eastAsia="zh-CN"/>
          </w:rPr>
          <w:t>最</w:t>
        </w:r>
      </w:ins>
      <w:ins w:id="160" w:author="Ve" w:date="2019-08-06T00:37:05Z">
        <w:r>
          <w:rPr>
            <w:rFonts w:hint="eastAsia"/>
            <w:lang w:val="en-US" w:eastAsia="zh-CN"/>
          </w:rPr>
          <w:t>终</w:t>
        </w:r>
      </w:ins>
      <w:ins w:id="161" w:author="Ve" w:date="2019-08-06T00:37:11Z">
        <w:r>
          <w:rPr>
            <w:rFonts w:hint="eastAsia"/>
            <w:lang w:val="en-US" w:eastAsia="zh-CN"/>
          </w:rPr>
          <w:t>计算</w:t>
        </w:r>
      </w:ins>
      <w:ins w:id="162" w:author="Ve" w:date="2019-08-06T00:37:06Z">
        <w:r>
          <w:rPr>
            <w:rFonts w:hint="eastAsia"/>
          </w:rPr>
          <w:t>所有允许过程的</w:t>
        </w:r>
        <w:bookmarkStart w:id="4" w:name="OLE_LINK2"/>
        <w:r>
          <w:rPr>
            <w:rFonts w:hint="eastAsia"/>
          </w:rPr>
          <w:t>三声子散射振幅</w:t>
        </w:r>
        <w:bookmarkEnd w:id="4"/>
      </w:ins>
      <w:ins w:id="163" w:author="Ve" w:date="2019-08-06T00:33:04Z">
        <w:r>
          <w:rPr>
            <w:rFonts w:hint="eastAsia"/>
            <w:lang w:val="en-US" w:eastAsia="zh-CN"/>
          </w:rPr>
          <w:t>。</w:t>
        </w:r>
      </w:ins>
      <w:del w:id="164" w:author="Ve" w:date="2019-08-06T01:15:53Z">
        <w:commentRangeStart w:id="5"/>
        <w:r>
          <w:rPr>
            <w:rFonts w:hint="eastAsia"/>
          </w:rPr>
          <w:delText>作者已经在注释指出，obtaining the three-phonon scattering amplitudes for all allowed processes是计算最昂贵的部分。</w:delText>
        </w:r>
        <w:commentRangeEnd w:id="5"/>
      </w:del>
      <w:del w:id="165" w:author="Ve" w:date="2019-08-06T01:15:53Z">
        <w:r>
          <w:rPr>
            <w:rStyle w:val="11"/>
          </w:rPr>
          <w:commentReference w:id="5"/>
        </w:r>
      </w:del>
    </w:p>
    <w:p>
      <w:pPr>
        <w:ind w:firstLine="420"/>
        <w:rPr>
          <w:ins w:id="166" w:author="Ve" w:date="2019-08-06T02:18:03Z"/>
          <w:rFonts w:hint="default" w:eastAsia="宋体"/>
          <w:lang w:val="en-US" w:eastAsia="zh-CN"/>
        </w:rPr>
      </w:pPr>
      <w:ins w:id="167" w:author="Ve" w:date="2019-08-06T01:19:09Z">
        <w:r>
          <w:rPr>
            <w:rFonts w:hint="eastAsia"/>
            <w:lang w:val="en-US" w:eastAsia="zh-CN"/>
          </w:rPr>
          <w:t>计算</w:t>
        </w:r>
      </w:ins>
      <w:ins w:id="168" w:author="Ve" w:date="2019-08-06T01:19:13Z">
        <w:r>
          <w:rPr>
            <w:rFonts w:hint="eastAsia"/>
          </w:rPr>
          <w:t>三声子散射振幅</w:t>
        </w:r>
      </w:ins>
      <w:ins w:id="169" w:author="Ve" w:date="2019-08-06T01:19:22Z">
        <w:r>
          <w:rPr>
            <w:rFonts w:hint="eastAsia"/>
            <w:lang w:val="en-US" w:eastAsia="zh-CN"/>
          </w:rPr>
          <w:t>是</w:t>
        </w:r>
      </w:ins>
      <w:ins w:id="170" w:author="Ve" w:date="2019-08-06T01:19:17Z">
        <w:r>
          <w:rPr>
            <w:rFonts w:hint="eastAsia"/>
            <w:lang w:val="en-US" w:eastAsia="zh-CN"/>
          </w:rPr>
          <w:t>程序</w:t>
        </w:r>
      </w:ins>
      <w:ins w:id="171" w:author="Ve" w:date="2019-08-06T01:58:13Z">
        <w:r>
          <w:rPr>
            <w:rFonts w:hint="eastAsia"/>
            <w:lang w:val="en-US" w:eastAsia="zh-CN"/>
          </w:rPr>
          <w:t>计算</w:t>
        </w:r>
      </w:ins>
      <w:ins w:id="172" w:author="Ve" w:date="2019-08-06T01:58:15Z">
        <w:r>
          <w:rPr>
            <w:rFonts w:hint="eastAsia"/>
            <w:lang w:val="en-US" w:eastAsia="zh-CN"/>
          </w:rPr>
          <w:t>最</w:t>
        </w:r>
      </w:ins>
      <w:ins w:id="173" w:author="Ve" w:date="2019-08-06T01:58:25Z">
        <w:r>
          <w:rPr>
            <w:rFonts w:hint="eastAsia"/>
            <w:lang w:val="en-US" w:eastAsia="zh-CN"/>
          </w:rPr>
          <w:t>昂贵的部分</w:t>
        </w:r>
      </w:ins>
      <w:ins w:id="174" w:author="Ve" w:date="2019-08-06T01:19:19Z">
        <w:r>
          <w:rPr>
            <w:rFonts w:hint="eastAsia"/>
            <w:lang w:val="en-US" w:eastAsia="zh-CN"/>
          </w:rPr>
          <w:t>，</w:t>
        </w:r>
      </w:ins>
      <w:ins w:id="175" w:author="Ve" w:date="2019-08-06T02:02:22Z">
        <w:r>
          <w:rPr>
            <w:rFonts w:hint="eastAsia"/>
            <w:lang w:val="en-US" w:eastAsia="zh-CN"/>
          </w:rPr>
          <w:t>CO</w:t>
        </w:r>
      </w:ins>
      <w:ins w:id="176" w:author="Ve" w:date="2019-08-06T02:02:23Z">
        <w:r>
          <w:rPr>
            <w:rFonts w:hint="eastAsia"/>
            <w:lang w:val="en-US" w:eastAsia="zh-CN"/>
          </w:rPr>
          <w:t>NT</w:t>
        </w:r>
      </w:ins>
      <w:ins w:id="177" w:author="Ve" w:date="2019-08-06T02:02:24Z">
        <w:r>
          <w:rPr>
            <w:rFonts w:hint="eastAsia"/>
            <w:lang w:val="en-US" w:eastAsia="zh-CN"/>
          </w:rPr>
          <w:t>ROL</w:t>
        </w:r>
      </w:ins>
      <w:ins w:id="178" w:author="Ve" w:date="2019-08-06T02:01:09Z">
        <w:r>
          <w:rPr>
            <w:rFonts w:hint="eastAsia"/>
            <w:lang w:val="en-US" w:eastAsia="zh-CN"/>
          </w:rPr>
          <w:t>包含</w:t>
        </w:r>
      </w:ins>
      <w:ins w:id="179" w:author="Ve" w:date="2019-08-06T02:02:28Z">
        <w:r>
          <w:rPr>
            <w:rFonts w:hint="eastAsia"/>
            <w:lang w:val="en-US" w:eastAsia="zh-CN"/>
          </w:rPr>
          <w:t>的</w:t>
        </w:r>
      </w:ins>
      <w:ins w:id="180" w:author="Ve" w:date="2019-08-06T02:01:27Z">
        <w:r>
          <w:rPr>
            <w:rFonts w:hint="eastAsia"/>
            <w:lang w:val="en-US" w:eastAsia="zh-CN"/>
          </w:rPr>
          <w:t>一些</w:t>
        </w:r>
      </w:ins>
      <w:ins w:id="181" w:author="Ve" w:date="2019-08-06T02:01:38Z">
        <w:r>
          <w:rPr>
            <w:rFonts w:hint="eastAsia"/>
            <w:lang w:val="en-US" w:eastAsia="zh-CN"/>
          </w:rPr>
          <w:t>选项参数</w:t>
        </w:r>
      </w:ins>
      <w:ins w:id="182" w:author="Ve" w:date="2019-08-06T02:01:48Z">
        <w:r>
          <w:rPr>
            <w:rFonts w:hint="eastAsia"/>
            <w:lang w:val="en-US" w:eastAsia="zh-CN"/>
          </w:rPr>
          <w:t>会影响</w:t>
        </w:r>
      </w:ins>
      <w:ins w:id="183" w:author="Ve" w:date="2019-08-06T02:02:34Z">
        <w:r>
          <w:rPr>
            <w:rFonts w:hint="eastAsia"/>
            <w:lang w:val="en-US" w:eastAsia="zh-CN"/>
          </w:rPr>
          <w:t>此部分</w:t>
        </w:r>
      </w:ins>
      <w:ins w:id="184" w:author="Ve" w:date="2019-08-06T02:02:35Z">
        <w:r>
          <w:rPr>
            <w:rFonts w:hint="eastAsia"/>
            <w:lang w:val="en-US" w:eastAsia="zh-CN"/>
          </w:rPr>
          <w:t>的</w:t>
        </w:r>
      </w:ins>
      <w:ins w:id="185" w:author="Ve" w:date="2019-08-06T02:01:56Z">
        <w:r>
          <w:rPr>
            <w:rFonts w:hint="eastAsia"/>
            <w:lang w:val="en-US" w:eastAsia="zh-CN"/>
          </w:rPr>
          <w:t>计算</w:t>
        </w:r>
      </w:ins>
      <w:ins w:id="186" w:author="Ve" w:date="2019-08-06T02:02:13Z">
        <w:r>
          <w:rPr>
            <w:rFonts w:hint="eastAsia"/>
            <w:lang w:val="en-US" w:eastAsia="zh-CN"/>
          </w:rPr>
          <w:t>流程</w:t>
        </w:r>
      </w:ins>
      <w:ins w:id="187" w:author="Ve" w:date="2019-08-06T02:01:05Z">
        <w:r>
          <w:rPr>
            <w:rFonts w:hint="eastAsia"/>
            <w:lang w:val="en-US" w:eastAsia="zh-CN"/>
          </w:rPr>
          <w:t>。</w:t>
        </w:r>
      </w:ins>
      <w:ins w:id="188" w:author="Ve" w:date="2019-08-06T02:07:05Z">
        <w:r>
          <w:rPr>
            <w:rFonts w:hint="eastAsia"/>
          </w:rPr>
          <w:t>convergence</w:t>
        </w:r>
      </w:ins>
      <w:ins w:id="189" w:author="Ve" w:date="2019-08-06T02:08:11Z">
        <w:r>
          <w:rPr>
            <w:rFonts w:hint="eastAsia"/>
            <w:lang w:val="en-US" w:eastAsia="zh-CN"/>
          </w:rPr>
          <w:t>参数</w:t>
        </w:r>
      </w:ins>
      <w:ins w:id="190" w:author="Ve" w:date="2019-08-06T02:07:18Z">
        <w:r>
          <w:rPr>
            <w:rFonts w:hint="eastAsia"/>
            <w:lang w:val="en-US" w:eastAsia="zh-CN"/>
          </w:rPr>
          <w:t>如果</w:t>
        </w:r>
      </w:ins>
      <w:ins w:id="191" w:author="Ve" w:date="2019-08-06T02:07:32Z">
        <w:r>
          <w:rPr>
            <w:rFonts w:hint="eastAsia"/>
          </w:rPr>
          <w:t>真，则</w:t>
        </w:r>
      </w:ins>
      <w:ins w:id="192" w:author="Ve" w:date="2019-08-06T02:34:35Z">
        <w:r>
          <w:rPr>
            <w:rFonts w:hint="eastAsia"/>
            <w:lang w:val="en-US" w:eastAsia="zh-CN"/>
          </w:rPr>
          <w:t>使用</w:t>
        </w:r>
      </w:ins>
      <w:ins w:id="193" w:author="Ve" w:date="2019-08-06T02:07:32Z">
        <w:r>
          <w:rPr>
            <w:rFonts w:hint="eastAsia"/>
          </w:rPr>
          <w:t>迭代BTE求解器</w:t>
        </w:r>
      </w:ins>
      <w:ins w:id="194" w:author="Ve" w:date="2019-08-06T02:15:55Z">
        <w:r>
          <w:rPr>
            <w:rFonts w:hint="eastAsia"/>
            <w:lang w:val="en-US" w:eastAsia="zh-CN"/>
          </w:rPr>
          <w:t>(</w:t>
        </w:r>
      </w:ins>
      <w:ins w:id="195" w:author="Ve" w:date="2019-08-06T02:16:09Z">
        <w:r>
          <w:rPr>
            <w:rFonts w:hint="eastAsia"/>
            <w:lang w:val="en-US" w:eastAsia="zh-CN"/>
          </w:rPr>
          <w:t>函数</w:t>
        </w:r>
      </w:ins>
      <w:ins w:id="196" w:author="Ve" w:date="2019-08-06T02:15:55Z">
        <w:r>
          <w:rPr>
            <w:rFonts w:hint="eastAsia"/>
            <w:lang w:val="en-US" w:eastAsia="zh-CN"/>
          </w:rPr>
          <w:t>Ind_*)</w:t>
        </w:r>
      </w:ins>
      <w:ins w:id="197" w:author="Ve" w:date="2019-08-06T02:07:32Z">
        <w:r>
          <w:rPr>
            <w:rFonts w:hint="eastAsia"/>
          </w:rPr>
          <w:t>，直到实现收敛</w:t>
        </w:r>
      </w:ins>
      <w:ins w:id="198" w:author="Ve" w:date="2019-08-06T02:07:45Z">
        <w:r>
          <w:rPr>
            <w:rFonts w:hint="eastAsia"/>
            <w:lang w:eastAsia="zh-CN"/>
          </w:rPr>
          <w:t>；</w:t>
        </w:r>
      </w:ins>
      <w:ins w:id="199" w:author="Ve" w:date="2019-08-06T02:07:32Z">
        <w:r>
          <w:rPr>
            <w:rFonts w:hint="eastAsia"/>
          </w:rPr>
          <w:t>如果为假，</w:t>
        </w:r>
      </w:ins>
      <w:ins w:id="200" w:author="Ve" w:date="2019-08-06T02:34:42Z">
        <w:r>
          <w:rPr>
            <w:rFonts w:hint="eastAsia"/>
            <w:lang w:val="en-US" w:eastAsia="zh-CN"/>
          </w:rPr>
          <w:t>则</w:t>
        </w:r>
      </w:ins>
      <w:ins w:id="201" w:author="Ve" w:date="2019-08-06T02:07:32Z">
        <w:r>
          <w:rPr>
            <w:rFonts w:hint="eastAsia"/>
          </w:rPr>
          <w:t>在弛豫时间近似</w:t>
        </w:r>
      </w:ins>
      <w:ins w:id="202" w:author="Ve" w:date="2019-08-06T02:15:21Z">
        <w:r>
          <w:rPr>
            <w:rFonts w:hint="eastAsia"/>
            <w:lang w:val="en-US" w:eastAsia="zh-CN"/>
          </w:rPr>
          <w:t>(</w:t>
        </w:r>
      </w:ins>
      <w:ins w:id="203" w:author="Ve" w:date="2019-08-06T02:16:20Z">
        <w:r>
          <w:rPr>
            <w:rFonts w:hint="eastAsia"/>
            <w:lang w:val="en-US" w:eastAsia="zh-CN"/>
          </w:rPr>
          <w:t>函数</w:t>
        </w:r>
      </w:ins>
      <w:ins w:id="204" w:author="Ve" w:date="2019-08-06T02:15:21Z">
        <w:r>
          <w:rPr>
            <w:rFonts w:hint="eastAsia"/>
            <w:lang w:val="en-US" w:eastAsia="zh-CN"/>
          </w:rPr>
          <w:t>RTA_*)</w:t>
        </w:r>
      </w:ins>
      <w:ins w:id="205" w:author="Ve" w:date="2019-08-06T02:07:32Z">
        <w:r>
          <w:rPr>
            <w:rFonts w:hint="eastAsia"/>
          </w:rPr>
          <w:t>中计算热导率。</w:t>
        </w:r>
      </w:ins>
      <w:ins w:id="206" w:author="Ve" w:date="2019-08-06T02:17:00Z">
        <w:r>
          <w:rPr>
            <w:rFonts w:hint="eastAsia"/>
            <w:lang w:val="en-US" w:eastAsia="zh-CN"/>
          </w:rPr>
          <w:t>我们</w:t>
        </w:r>
      </w:ins>
      <w:ins w:id="207" w:author="Ve" w:date="2019-08-06T02:17:01Z">
        <w:r>
          <w:rPr>
            <w:rFonts w:hint="eastAsia"/>
            <w:lang w:val="en-US" w:eastAsia="zh-CN"/>
          </w:rPr>
          <w:t>移植了</w:t>
        </w:r>
      </w:ins>
      <w:ins w:id="208" w:author="Ve" w:date="2019-08-06T02:17:05Z">
        <w:r>
          <w:rPr>
            <w:rFonts w:hint="eastAsia"/>
            <w:lang w:val="en-US" w:eastAsia="zh-CN"/>
          </w:rPr>
          <w:t>I</w:t>
        </w:r>
      </w:ins>
      <w:ins w:id="209" w:author="Ve" w:date="2019-08-06T02:17:07Z">
        <w:r>
          <w:rPr>
            <w:rFonts w:hint="eastAsia"/>
            <w:lang w:val="en-US" w:eastAsia="zh-CN"/>
          </w:rPr>
          <w:t>nd</w:t>
        </w:r>
      </w:ins>
      <w:ins w:id="210" w:author="Ve" w:date="2019-08-06T02:17:09Z">
        <w:r>
          <w:rPr>
            <w:rFonts w:hint="eastAsia"/>
            <w:lang w:val="en-US" w:eastAsia="zh-CN"/>
          </w:rPr>
          <w:t>_</w:t>
        </w:r>
      </w:ins>
      <w:ins w:id="211" w:author="Ve" w:date="2019-08-06T02:17:10Z">
        <w:r>
          <w:rPr>
            <w:rFonts w:hint="eastAsia"/>
            <w:lang w:val="en-US" w:eastAsia="zh-CN"/>
          </w:rPr>
          <w:t>*</w:t>
        </w:r>
      </w:ins>
      <w:ins w:id="212" w:author="Ve" w:date="2019-08-06T02:17:15Z">
        <w:r>
          <w:rPr>
            <w:rFonts w:hint="eastAsia"/>
            <w:lang w:val="en-US" w:eastAsia="zh-CN"/>
          </w:rPr>
          <w:t>和</w:t>
        </w:r>
      </w:ins>
      <w:ins w:id="213" w:author="Ve" w:date="2019-08-06T02:17:17Z">
        <w:r>
          <w:rPr>
            <w:rFonts w:hint="eastAsia"/>
            <w:lang w:val="en-US" w:eastAsia="zh-CN"/>
          </w:rPr>
          <w:t>RTA</w:t>
        </w:r>
      </w:ins>
      <w:ins w:id="214" w:author="Ve" w:date="2019-08-06T02:17:18Z">
        <w:r>
          <w:rPr>
            <w:rFonts w:hint="eastAsia"/>
            <w:lang w:val="en-US" w:eastAsia="zh-CN"/>
          </w:rPr>
          <w:t>_</w:t>
        </w:r>
      </w:ins>
      <w:ins w:id="215" w:author="Ve" w:date="2019-08-06T02:17:20Z">
        <w:r>
          <w:rPr>
            <w:rFonts w:hint="eastAsia"/>
            <w:lang w:val="en-US" w:eastAsia="zh-CN"/>
          </w:rPr>
          <w:t>*</w:t>
        </w:r>
      </w:ins>
      <w:ins w:id="216" w:author="Ve" w:date="2019-08-06T02:17:30Z">
        <w:r>
          <w:rPr>
            <w:rFonts w:hint="eastAsia"/>
            <w:lang w:val="en-US" w:eastAsia="zh-CN"/>
          </w:rPr>
          <w:t>函数</w:t>
        </w:r>
      </w:ins>
      <w:ins w:id="217" w:author="Ve" w:date="2019-08-06T02:17:33Z">
        <w:r>
          <w:rPr>
            <w:rFonts w:hint="eastAsia"/>
            <w:lang w:val="en-US" w:eastAsia="zh-CN"/>
          </w:rPr>
          <w:t>到</w:t>
        </w:r>
      </w:ins>
      <w:ins w:id="218" w:author="Ve" w:date="2019-08-06T02:17:34Z">
        <w:r>
          <w:rPr>
            <w:rFonts w:hint="eastAsia"/>
            <w:lang w:val="en-US" w:eastAsia="zh-CN"/>
          </w:rPr>
          <w:t>GPU</w:t>
        </w:r>
      </w:ins>
      <w:ins w:id="219" w:author="Ve" w:date="2019-08-06T02:17:40Z">
        <w:r>
          <w:rPr>
            <w:rFonts w:hint="eastAsia"/>
            <w:lang w:val="en-US" w:eastAsia="zh-CN"/>
          </w:rPr>
          <w:t>，</w:t>
        </w:r>
      </w:ins>
      <w:ins w:id="220" w:author="Ve" w:date="2019-08-06T02:08:46Z">
        <w:r>
          <w:rPr>
            <w:rFonts w:hint="eastAsia"/>
            <w:lang w:val="en-US" w:eastAsia="zh-CN"/>
          </w:rPr>
          <w:t>此</w:t>
        </w:r>
      </w:ins>
      <w:ins w:id="221" w:author="Ve" w:date="2019-08-06T02:21:06Z">
        <w:r>
          <w:rPr>
            <w:rFonts w:hint="eastAsia"/>
            <w:lang w:val="en-US" w:eastAsia="zh-CN"/>
          </w:rPr>
          <w:t>参数</w:t>
        </w:r>
      </w:ins>
      <w:ins w:id="222" w:author="Ve" w:date="2019-08-06T02:08:46Z">
        <w:r>
          <w:rPr>
            <w:rFonts w:hint="eastAsia"/>
            <w:lang w:val="en-US" w:eastAsia="zh-CN"/>
          </w:rPr>
          <w:t>默认为</w:t>
        </w:r>
      </w:ins>
      <w:ins w:id="223" w:author="Ve" w:date="2019-08-06T02:08:50Z">
        <w:r>
          <w:rPr>
            <w:rFonts w:hint="eastAsia"/>
            <w:lang w:val="en-US" w:eastAsia="zh-CN"/>
          </w:rPr>
          <w:t>真</w:t>
        </w:r>
      </w:ins>
      <w:ins w:id="224" w:author="Ve" w:date="2019-08-06T02:08:51Z">
        <w:r>
          <w:rPr>
            <w:rFonts w:hint="eastAsia"/>
            <w:lang w:val="en-US" w:eastAsia="zh-CN"/>
          </w:rPr>
          <w:t>，</w:t>
        </w:r>
      </w:ins>
      <w:ins w:id="225" w:author="Ve" w:date="2019-08-06T02:09:06Z">
        <w:r>
          <w:rPr>
            <w:rFonts w:hint="eastAsia"/>
            <w:lang w:val="en-US" w:eastAsia="zh-CN"/>
          </w:rPr>
          <w:t>使用作者</w:t>
        </w:r>
      </w:ins>
      <w:ins w:id="226" w:author="Ve" w:date="2019-08-06T02:35:11Z">
        <w:r>
          <w:rPr>
            <w:rFonts w:hint="eastAsia"/>
            <w:lang w:val="en-US" w:eastAsia="zh-CN"/>
          </w:rPr>
          <w:t>改进</w:t>
        </w:r>
      </w:ins>
      <w:ins w:id="227" w:author="Ve" w:date="2019-08-06T02:09:06Z">
        <w:r>
          <w:rPr>
            <w:rFonts w:hint="eastAsia"/>
            <w:lang w:val="en-US" w:eastAsia="zh-CN"/>
          </w:rPr>
          <w:t>的算法</w:t>
        </w:r>
      </w:ins>
      <w:ins w:id="228" w:author="Ve" w:date="2019-08-06T02:09:16Z">
        <w:r>
          <w:rPr>
            <w:rFonts w:hint="eastAsia"/>
            <w:lang w:val="en-US" w:eastAsia="zh-CN"/>
          </w:rPr>
          <w:t>计算</w:t>
        </w:r>
      </w:ins>
      <w:ins w:id="229" w:author="Ve" w:date="2019-08-06T02:27:13Z">
        <w:r>
          <w:rPr>
            <w:rFonts w:hint="eastAsia"/>
            <w:lang w:val="en-US" w:eastAsia="zh-CN"/>
          </w:rPr>
          <w:t>，</w:t>
        </w:r>
      </w:ins>
      <w:ins w:id="230" w:author="Ve" w:date="2019-08-06T02:19:59Z">
        <w:r>
          <w:rPr>
            <w:rFonts w:hint="eastAsia"/>
            <w:lang w:val="en-US" w:eastAsia="zh-CN"/>
          </w:rPr>
          <w:t>故</w:t>
        </w:r>
      </w:ins>
      <w:ins w:id="231" w:author="Ve" w:date="2019-08-06T02:20:02Z">
        <w:r>
          <w:rPr>
            <w:rFonts w:hint="eastAsia"/>
            <w:lang w:val="en-US" w:eastAsia="zh-CN"/>
          </w:rPr>
          <w:t>下文中</w:t>
        </w:r>
      </w:ins>
      <w:ins w:id="232" w:author="Ve" w:date="2019-08-06T02:20:08Z">
        <w:r>
          <w:rPr>
            <w:rFonts w:hint="eastAsia"/>
            <w:lang w:val="en-US" w:eastAsia="zh-CN"/>
          </w:rPr>
          <w:t>我们将</w:t>
        </w:r>
      </w:ins>
      <w:ins w:id="233" w:author="Ve" w:date="2019-08-06T02:20:09Z">
        <w:r>
          <w:rPr>
            <w:rFonts w:hint="eastAsia"/>
            <w:lang w:val="en-US" w:eastAsia="zh-CN"/>
          </w:rPr>
          <w:t>不对</w:t>
        </w:r>
      </w:ins>
      <w:ins w:id="234" w:author="Ve" w:date="2019-08-06T02:20:10Z">
        <w:r>
          <w:rPr>
            <w:rFonts w:hint="eastAsia"/>
            <w:lang w:val="en-US" w:eastAsia="zh-CN"/>
          </w:rPr>
          <w:t>RT</w:t>
        </w:r>
      </w:ins>
      <w:ins w:id="235" w:author="Ve" w:date="2019-08-06T02:20:11Z">
        <w:r>
          <w:rPr>
            <w:rFonts w:hint="eastAsia"/>
            <w:lang w:val="en-US" w:eastAsia="zh-CN"/>
          </w:rPr>
          <w:t>A</w:t>
        </w:r>
      </w:ins>
      <w:ins w:id="236" w:author="Ve" w:date="2019-08-06T02:20:13Z">
        <w:r>
          <w:rPr>
            <w:rFonts w:hint="eastAsia"/>
            <w:lang w:val="en-US" w:eastAsia="zh-CN"/>
          </w:rPr>
          <w:t>_</w:t>
        </w:r>
      </w:ins>
      <w:ins w:id="237" w:author="Ve" w:date="2019-08-06T02:20:14Z">
        <w:r>
          <w:rPr>
            <w:rFonts w:hint="eastAsia"/>
            <w:lang w:val="en-US" w:eastAsia="zh-CN"/>
          </w:rPr>
          <w:t>*</w:t>
        </w:r>
      </w:ins>
      <w:ins w:id="238" w:author="Ve" w:date="2019-08-06T02:20:17Z">
        <w:r>
          <w:rPr>
            <w:rFonts w:hint="eastAsia"/>
            <w:lang w:val="en-US" w:eastAsia="zh-CN"/>
          </w:rPr>
          <w:t>函数</w:t>
        </w:r>
      </w:ins>
      <w:ins w:id="239" w:author="Ve" w:date="2019-08-06T02:20:21Z">
        <w:r>
          <w:rPr>
            <w:rFonts w:hint="eastAsia"/>
            <w:lang w:val="en-US" w:eastAsia="zh-CN"/>
          </w:rPr>
          <w:t>的</w:t>
        </w:r>
      </w:ins>
      <w:ins w:id="240" w:author="Ve" w:date="2019-08-06T02:20:24Z">
        <w:r>
          <w:rPr>
            <w:rFonts w:hint="eastAsia"/>
            <w:lang w:val="en-US" w:eastAsia="zh-CN"/>
          </w:rPr>
          <w:t>移植</w:t>
        </w:r>
      </w:ins>
      <w:ins w:id="241" w:author="Ve" w:date="2019-08-06T02:20:26Z">
        <w:r>
          <w:rPr>
            <w:rFonts w:hint="eastAsia"/>
            <w:lang w:val="en-US" w:eastAsia="zh-CN"/>
          </w:rPr>
          <w:t>赘述。</w:t>
        </w:r>
      </w:ins>
      <w:ins w:id="242" w:author="Ve" w:date="2019-08-06T02:20:46Z">
        <w:r>
          <w:rPr>
            <w:rFonts w:hint="eastAsia"/>
          </w:rPr>
          <w:t>nanowires</w:t>
        </w:r>
      </w:ins>
      <w:ins w:id="243" w:author="Ve" w:date="2019-08-06T02:21:00Z">
        <w:r>
          <w:rPr>
            <w:rFonts w:hint="eastAsia"/>
            <w:lang w:val="en-US" w:eastAsia="zh-CN"/>
          </w:rPr>
          <w:t>参数</w:t>
        </w:r>
      </w:ins>
      <w:ins w:id="244" w:author="Ve" w:date="2019-08-06T02:24:05Z">
        <w:r>
          <w:rPr>
            <w:rFonts w:hint="eastAsia"/>
            <w:lang w:val="en-US" w:eastAsia="zh-CN"/>
          </w:rPr>
          <w:t>默认为</w:t>
        </w:r>
      </w:ins>
      <w:ins w:id="245" w:author="Ve" w:date="2019-08-06T02:24:06Z">
        <w:r>
          <w:rPr>
            <w:rFonts w:hint="eastAsia"/>
            <w:lang w:val="en-US" w:eastAsia="zh-CN"/>
          </w:rPr>
          <w:t>假</w:t>
        </w:r>
      </w:ins>
      <w:ins w:id="246" w:author="Ve" w:date="2019-08-06T02:24:07Z">
        <w:r>
          <w:rPr>
            <w:rFonts w:hint="eastAsia"/>
            <w:lang w:val="en-US" w:eastAsia="zh-CN"/>
          </w:rPr>
          <w:t>，</w:t>
        </w:r>
      </w:ins>
      <w:ins w:id="247" w:author="Ve" w:date="2019-08-06T02:24:12Z">
        <w:r>
          <w:rPr>
            <w:rFonts w:hint="eastAsia"/>
            <w:lang w:val="en-US" w:eastAsia="zh-CN"/>
          </w:rPr>
          <w:t>打开此参数</w:t>
        </w:r>
      </w:ins>
      <w:ins w:id="248" w:author="Ve" w:date="2019-08-06T02:24:16Z">
        <w:r>
          <w:rPr>
            <w:rFonts w:hint="eastAsia"/>
            <w:lang w:val="en-US" w:eastAsia="zh-CN"/>
          </w:rPr>
          <w:t>会</w:t>
        </w:r>
      </w:ins>
      <w:ins w:id="249" w:author="Ve" w:date="2019-08-06T02:35:37Z">
        <w:r>
          <w:rPr>
            <w:rFonts w:hint="eastAsia"/>
            <w:lang w:val="en-US" w:eastAsia="zh-CN"/>
          </w:rPr>
          <w:t>额外</w:t>
        </w:r>
      </w:ins>
      <w:ins w:id="250" w:author="Ve" w:date="2019-08-06T02:24:18Z">
        <w:r>
          <w:rPr>
            <w:rFonts w:hint="eastAsia"/>
            <w:lang w:val="en-US" w:eastAsia="zh-CN"/>
          </w:rPr>
          <w:t>进行</w:t>
        </w:r>
      </w:ins>
      <w:ins w:id="251" w:author="Ve" w:date="2019-08-06T02:25:39Z">
        <w:r>
          <w:rPr>
            <w:rFonts w:hint="eastAsia"/>
          </w:rPr>
          <w:t>纳米线热导率</w:t>
        </w:r>
      </w:ins>
      <w:ins w:id="252" w:author="Ve" w:date="2019-08-06T02:25:46Z">
        <w:r>
          <w:rPr>
            <w:rFonts w:hint="eastAsia"/>
            <w:lang w:val="en-US" w:eastAsia="zh-CN"/>
          </w:rPr>
          <w:t>的计算</w:t>
        </w:r>
      </w:ins>
      <w:ins w:id="253" w:author="Ve" w:date="2019-08-06T02:25:48Z">
        <w:r>
          <w:rPr>
            <w:rFonts w:hint="eastAsia"/>
            <w:lang w:val="en-US" w:eastAsia="zh-CN"/>
          </w:rPr>
          <w:t>。</w:t>
        </w:r>
      </w:ins>
    </w:p>
    <w:p>
      <w:r>
        <w:drawing>
          <wp:inline distT="0" distB="0" distL="114300" distR="114300">
            <wp:extent cx="5753100" cy="1816735"/>
            <wp:effectExtent l="0" t="0" r="0" b="0"/>
            <wp:docPr id="6"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1" descr="qt_temp"/>
                    <pic:cNvPicPr>
                      <a:picLocks noChangeAspect="1"/>
                    </pic:cNvPicPr>
                  </pic:nvPicPr>
                  <pic:blipFill>
                    <a:blip r:embed="rId8"/>
                    <a:stretch>
                      <a:fillRect/>
                    </a:stretch>
                  </pic:blipFill>
                  <pic:spPr>
                    <a:xfrm>
                      <a:off x="0" y="0"/>
                      <a:ext cx="5753100" cy="1816735"/>
                    </a:xfrm>
                    <a:prstGeom prst="rect">
                      <a:avLst/>
                    </a:prstGeom>
                  </pic:spPr>
                </pic:pic>
              </a:graphicData>
            </a:graphic>
          </wp:inline>
        </w:drawing>
      </w:r>
    </w:p>
    <w:p>
      <w:r>
        <w:rPr>
          <w:rFonts w:hint="eastAsia"/>
        </w:rPr>
        <w:t>3.2 Bottleneck Identification</w:t>
      </w:r>
    </w:p>
    <w:p>
      <w:pPr>
        <w:ind w:firstLine="420"/>
      </w:pPr>
      <w:r>
        <w:rPr>
          <w:rFonts w:hint="eastAsia"/>
        </w:rPr>
        <w:t>为了进一步了解ShengBTE执行过程中的行为，我们在本地服务器上运行算例，并且</w:t>
      </w:r>
      <w:r>
        <w:t>使用</w:t>
      </w:r>
      <w:r>
        <w:rPr>
          <w:rFonts w:hint="eastAsia"/>
        </w:rPr>
        <w:t>Intel的性能分析工具</w:t>
      </w:r>
      <w:r>
        <w:t>Vtune</w:t>
      </w:r>
      <w:r>
        <w:rPr>
          <w:rFonts w:hint="eastAsia"/>
        </w:rPr>
        <w:t>[14]</w:t>
      </w:r>
      <w:r>
        <w:t>分析了计算温度为300</w:t>
      </w:r>
      <w:r>
        <w:rPr>
          <w:rFonts w:hint="eastAsia"/>
        </w:rPr>
        <w:t>以及区间为300~900步长100</w:t>
      </w:r>
      <w:r>
        <w:t>条件下的热点函数。通过观察发现七个算例的热点</w:t>
      </w:r>
      <w:r>
        <w:rPr>
          <w:rFonts w:hint="eastAsia"/>
        </w:rPr>
        <w:t>基本一致，大部分都是Ind_plus和Ind_minus，还有少部分的MPI同步与等待时间以及极少量的其他函数运行时间。</w:t>
      </w:r>
    </w:p>
    <w:p>
      <w:r>
        <w:drawing>
          <wp:inline distT="0" distB="0" distL="114300" distR="114300">
            <wp:extent cx="2827655" cy="1883410"/>
            <wp:effectExtent l="5080" t="4445" r="17145" b="17145"/>
            <wp:docPr id="9"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drawing>
          <wp:inline distT="0" distB="0" distL="114300" distR="114300">
            <wp:extent cx="2849245" cy="1881505"/>
            <wp:effectExtent l="4445" t="4445" r="11430" b="19050"/>
            <wp:docPr id="10"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ind w:firstLine="420"/>
      </w:pPr>
      <w:r>
        <w:rPr>
          <w:rFonts w:hint="eastAsia"/>
        </w:rPr>
        <w:t>以Sn2Bi-F为例，我们给出瓶颈分析图。如图【a】所示，300k条件下，Ind_*函数占据了75%的执行时间，热点很突出，多进程执行时产生的同步等待以及规约时间占据了23%，其余的仅占2%。在连温条件下，热点函数如图【b】，相对于单温度测试条件热点函数比例没有太大变化。在ShengBTE中，程序通过Ind_driver循环调用Ind_plus和Ind_minus函数，这部分是计算密集的区域。MPI中有一部分产生在Ind_driver循环的规约，还有一部分是输入处理的同步等待。移植Ind_*函数到GPU，不但可以缩短函数本身执行时间，同时会缩短同步与等待时间。</w:t>
      </w:r>
    </w:p>
    <w:p>
      <w:pPr>
        <w:pStyle w:val="2"/>
        <w:numPr>
          <w:ilvl w:val="0"/>
          <w:numId w:val="2"/>
        </w:numPr>
        <w:jc w:val="left"/>
      </w:pPr>
      <w:commentRangeStart w:id="6"/>
      <w:commentRangeStart w:id="7"/>
      <w:r>
        <w:rPr>
          <w:rFonts w:hint="eastAsia"/>
        </w:rPr>
        <w:t>GPU Acceleration Strategies</w:t>
      </w:r>
      <w:commentRangeEnd w:id="6"/>
      <w:r>
        <w:rPr>
          <w:rStyle w:val="11"/>
          <w:rFonts w:eastAsia="宋体"/>
          <w:bCs w:val="0"/>
          <w:kern w:val="2"/>
        </w:rPr>
        <w:commentReference w:id="6"/>
      </w:r>
      <w:commentRangeEnd w:id="7"/>
      <w:r>
        <w:rPr>
          <w:rStyle w:val="11"/>
          <w:rFonts w:eastAsia="宋体"/>
          <w:bCs w:val="0"/>
          <w:kern w:val="2"/>
        </w:rPr>
        <w:commentReference w:id="7"/>
      </w:r>
    </w:p>
    <w:p>
      <w:pPr>
        <w:pStyle w:val="3"/>
        <w:numPr>
          <w:ilvl w:val="1"/>
          <w:numId w:val="0"/>
        </w:num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基于第3节的瓶颈分析结果，我们提出了几种优化策略，包括并行化，GPU移植以及kernel blocksize的调整来缓解计算瓶颈。</w:t>
      </w:r>
    </w:p>
    <w:p>
      <w:pPr>
        <w:pStyle w:val="3"/>
        <w:numPr>
          <w:ilvl w:val="1"/>
          <w:numId w:val="0"/>
        </w:numPr>
      </w:pPr>
      <w:commentRangeStart w:id="8"/>
      <w:r>
        <w:rPr>
          <w:rFonts w:hint="eastAsia"/>
        </w:rPr>
        <w:t>4.1 Eliminating the Loop-carried Dependency</w:t>
      </w:r>
      <w:commentRangeEnd w:id="8"/>
      <w:r>
        <w:rPr>
          <w:rStyle w:val="11"/>
          <w:rFonts w:eastAsia="宋体" w:cstheme="minorBidi"/>
          <w:bCs w:val="0"/>
        </w:rPr>
        <w:commentReference w:id="8"/>
      </w:r>
    </w:p>
    <w:p>
      <w:pPr>
        <w:ind w:firstLine="420"/>
        <w:rPr>
          <w:szCs w:val="24"/>
          <w:rPrChange w:id="254" w:author="Ve" w:date="2019-08-06T02:45:53Z">
            <w:rPr/>
          </w:rPrChange>
        </w:rPr>
      </w:pPr>
      <w:ins w:id="255" w:author="Ve" w:date="2019-08-06T02:41:16Z">
        <w:r>
          <w:rPr>
            <w:rFonts w:hint="eastAsia"/>
            <w:lang w:val="en-US" w:eastAsia="zh-CN"/>
          </w:rPr>
          <w:t>热点函数</w:t>
        </w:r>
      </w:ins>
      <w:ins w:id="256" w:author="Ve" w:date="2019-08-06T02:41:17Z">
        <w:r>
          <w:rPr>
            <w:rFonts w:hint="eastAsia"/>
            <w:lang w:val="en-US" w:eastAsia="zh-CN"/>
          </w:rPr>
          <w:t>I</w:t>
        </w:r>
      </w:ins>
      <w:ins w:id="257" w:author="Ve" w:date="2019-08-06T02:41:18Z">
        <w:r>
          <w:rPr>
            <w:rFonts w:hint="eastAsia"/>
            <w:lang w:val="en-US" w:eastAsia="zh-CN"/>
          </w:rPr>
          <w:t>nd</w:t>
        </w:r>
      </w:ins>
      <w:ins w:id="258" w:author="Ve" w:date="2019-08-06T02:41:19Z">
        <w:r>
          <w:rPr>
            <w:rFonts w:hint="eastAsia"/>
            <w:lang w:val="en-US" w:eastAsia="zh-CN"/>
          </w:rPr>
          <w:t>_</w:t>
        </w:r>
      </w:ins>
      <w:ins w:id="259" w:author="Ve" w:date="2019-08-06T02:41:20Z">
        <w:r>
          <w:rPr>
            <w:rFonts w:hint="eastAsia"/>
            <w:lang w:val="en-US" w:eastAsia="zh-CN"/>
          </w:rPr>
          <w:t>p</w:t>
        </w:r>
      </w:ins>
      <w:ins w:id="260" w:author="Ve" w:date="2019-08-06T02:41:21Z">
        <w:r>
          <w:rPr>
            <w:rFonts w:hint="eastAsia"/>
            <w:lang w:val="en-US" w:eastAsia="zh-CN"/>
          </w:rPr>
          <w:t>lus</w:t>
        </w:r>
      </w:ins>
      <w:ins w:id="261" w:author="Ve" w:date="2019-08-06T02:41:24Z">
        <w:r>
          <w:rPr>
            <w:rFonts w:hint="eastAsia"/>
            <w:lang w:val="en-US" w:eastAsia="zh-CN"/>
          </w:rPr>
          <w:t>和</w:t>
        </w:r>
      </w:ins>
      <w:ins w:id="262" w:author="Ve" w:date="2019-08-06T02:41:25Z">
        <w:r>
          <w:rPr>
            <w:rFonts w:hint="eastAsia"/>
            <w:lang w:val="en-US" w:eastAsia="zh-CN"/>
          </w:rPr>
          <w:t>I</w:t>
        </w:r>
      </w:ins>
      <w:ins w:id="263" w:author="Ve" w:date="2019-08-06T02:41:27Z">
        <w:r>
          <w:rPr>
            <w:rFonts w:hint="eastAsia"/>
            <w:lang w:val="en-US" w:eastAsia="zh-CN"/>
          </w:rPr>
          <w:t>nd_</w:t>
        </w:r>
      </w:ins>
      <w:ins w:id="264" w:author="Ve" w:date="2019-08-06T02:41:28Z">
        <w:r>
          <w:rPr>
            <w:rFonts w:hint="eastAsia"/>
            <w:lang w:val="en-US" w:eastAsia="zh-CN"/>
          </w:rPr>
          <w:t>minus</w:t>
        </w:r>
      </w:ins>
      <w:ins w:id="265" w:author="Ve" w:date="2019-08-06T02:41:35Z">
        <w:r>
          <w:rPr>
            <w:rFonts w:hint="eastAsia"/>
            <w:lang w:val="en-US" w:eastAsia="zh-CN"/>
          </w:rPr>
          <w:t>有相似的</w:t>
        </w:r>
      </w:ins>
      <w:ins w:id="266" w:author="Ve" w:date="2019-08-06T02:41:38Z">
        <w:r>
          <w:rPr>
            <w:rFonts w:hint="eastAsia"/>
            <w:lang w:val="en-US" w:eastAsia="zh-CN"/>
          </w:rPr>
          <w:t>结构</w:t>
        </w:r>
      </w:ins>
      <w:ins w:id="267" w:author="Ve" w:date="2019-08-06T02:41:40Z">
        <w:r>
          <w:rPr>
            <w:rFonts w:hint="eastAsia"/>
            <w:lang w:val="en-US" w:eastAsia="zh-CN"/>
          </w:rPr>
          <w:t>，</w:t>
        </w:r>
      </w:ins>
      <w:ins w:id="268" w:author="Ve" w:date="2019-08-06T02:41:47Z">
        <w:r>
          <w:rPr>
            <w:rFonts w:hint="eastAsia"/>
            <w:lang w:val="en-US" w:eastAsia="zh-CN"/>
          </w:rPr>
          <w:t>我们以I</w:t>
        </w:r>
      </w:ins>
      <w:ins w:id="269" w:author="Ve" w:date="2019-08-06T02:41:48Z">
        <w:r>
          <w:rPr>
            <w:rFonts w:hint="eastAsia"/>
            <w:lang w:val="en-US" w:eastAsia="zh-CN"/>
          </w:rPr>
          <w:t>nd</w:t>
        </w:r>
      </w:ins>
      <w:ins w:id="270" w:author="Ve" w:date="2019-08-06T02:41:49Z">
        <w:r>
          <w:rPr>
            <w:rFonts w:hint="eastAsia"/>
            <w:lang w:val="en-US" w:eastAsia="zh-CN"/>
          </w:rPr>
          <w:t>_</w:t>
        </w:r>
      </w:ins>
      <w:ins w:id="271" w:author="Ve" w:date="2019-08-06T02:41:50Z">
        <w:r>
          <w:rPr>
            <w:rFonts w:hint="eastAsia"/>
            <w:lang w:val="en-US" w:eastAsia="zh-CN"/>
          </w:rPr>
          <w:t>p</w:t>
        </w:r>
      </w:ins>
      <w:ins w:id="272" w:author="Ve" w:date="2019-08-06T02:41:51Z">
        <w:r>
          <w:rPr>
            <w:rFonts w:hint="eastAsia"/>
            <w:lang w:val="en-US" w:eastAsia="zh-CN"/>
          </w:rPr>
          <w:t>lus</w:t>
        </w:r>
      </w:ins>
      <w:ins w:id="273" w:author="Ve" w:date="2019-08-06T02:41:55Z">
        <w:r>
          <w:rPr>
            <w:rFonts w:hint="eastAsia"/>
            <w:lang w:val="en-US" w:eastAsia="zh-CN"/>
          </w:rPr>
          <w:t>为例</w:t>
        </w:r>
      </w:ins>
      <w:ins w:id="274" w:author="Ve" w:date="2019-08-06T02:42:07Z">
        <w:r>
          <w:rPr>
            <w:rFonts w:hint="eastAsia"/>
            <w:lang w:val="en-US" w:eastAsia="zh-CN"/>
          </w:rPr>
          <w:t>来介绍</w:t>
        </w:r>
      </w:ins>
      <w:ins w:id="275" w:author="Ve" w:date="2019-08-06T02:42:12Z">
        <w:r>
          <w:rPr>
            <w:rFonts w:hint="eastAsia"/>
            <w:lang w:val="en-US" w:eastAsia="zh-CN"/>
          </w:rPr>
          <w:t>算法的修改。</w:t>
        </w:r>
      </w:ins>
      <w:commentRangeStart w:id="9"/>
      <w:r>
        <w:rPr>
          <w:rFonts w:hint="eastAsia"/>
        </w:rPr>
        <w:t>如算法【】所示</w:t>
      </w:r>
      <w:commentRangeEnd w:id="9"/>
      <w:r>
        <w:rPr>
          <w:rStyle w:val="11"/>
        </w:rPr>
        <w:commentReference w:id="9"/>
      </w:r>
      <w:r>
        <w:rPr>
          <w:rFonts w:hint="eastAsia"/>
        </w:rPr>
        <w:t>，在热点函数Ind_plus里计算密集的部分是一个三重循环，但是在每次循环里</w:t>
      </w:r>
      <w:ins w:id="276" w:author="Ve" w:date="2019-08-06T02:55:24Z">
        <w:r>
          <w:rPr>
            <w:rFonts w:hint="eastAsia"/>
            <w:lang w:val="en-US" w:eastAsia="zh-CN"/>
          </w:rPr>
          <w:t>的</w:t>
        </w:r>
      </w:ins>
      <w:ins w:id="277" w:author="Ve" w:date="2019-08-06T02:55:29Z">
        <w:r>
          <w:rPr>
            <w:rFonts w:hint="eastAsia" w:cs="Times New Roman"/>
            <w:iCs/>
            <w:sz w:val="24"/>
            <w:szCs w:val="24"/>
            <w:lang w:val="en-US" w:eastAsia="zh-CN"/>
          </w:rPr>
          <w:t>变</w:t>
        </w:r>
      </w:ins>
      <w:ins w:id="278" w:author="Ve" w:date="2019-08-06T02:55:29Z">
        <w:r>
          <w:rPr>
            <w:rFonts w:hint="eastAsia" w:cs="Times New Roman"/>
            <w:iCs/>
            <w:sz w:val="24"/>
            <w:szCs w:val="24"/>
          </w:rPr>
          <w:t>量</w:t>
        </w:r>
      </w:ins>
      <w:ins w:id="279" w:author="Ve" w:date="2019-08-06T02:55:17Z">
        <w:r>
          <w:rPr>
            <w:rFonts w:hint="eastAsia" w:cs="Times New Roman"/>
            <w:iCs/>
            <w:sz w:val="24"/>
            <w:szCs w:val="24"/>
          </w:rPr>
          <w:t>N_plus_count</w:t>
        </w:r>
      </w:ins>
      <w:ins w:id="280" w:author="Ve" w:date="2019-08-06T02:55:17Z">
        <w:r>
          <w:rPr>
            <w:rFonts w:hint="eastAsia" w:cs="Times New Roman"/>
            <w:iCs/>
            <w:sz w:val="24"/>
            <w:szCs w:val="24"/>
            <w:lang w:val="en-US" w:eastAsia="zh-CN"/>
          </w:rPr>
          <w:t>加一</w:t>
        </w:r>
      </w:ins>
      <w:ins w:id="281" w:author="Ve" w:date="2019-08-06T02:55:39Z">
        <w:r>
          <w:rPr>
            <w:rFonts w:hint="eastAsia"/>
            <w:lang w:val="en-US" w:eastAsia="zh-CN"/>
          </w:rPr>
          <w:t>存在于</w:t>
        </w:r>
      </w:ins>
      <w:ins w:id="282" w:author="Ve" w:date="2019-08-06T02:54:15Z">
        <w:r>
          <w:rPr>
            <w:rFonts w:hint="eastAsia"/>
            <w:lang w:val="en-US" w:eastAsia="zh-CN"/>
          </w:rPr>
          <w:t>if</w:t>
        </w:r>
      </w:ins>
      <w:ins w:id="283" w:author="Ve" w:date="2019-08-06T02:54:19Z">
        <w:r>
          <w:rPr>
            <w:rFonts w:hint="eastAsia"/>
            <w:lang w:val="en-US" w:eastAsia="zh-CN"/>
          </w:rPr>
          <w:t>语句内</w:t>
        </w:r>
      </w:ins>
      <w:r>
        <w:rPr>
          <w:rFonts w:hint="eastAsia" w:cs="Times New Roman"/>
          <w:iCs/>
          <w:sz w:val="24"/>
          <w:szCs w:val="24"/>
        </w:rPr>
        <w:t>，</w:t>
      </w:r>
      <w:ins w:id="284" w:author="Ve" w:date="2019-08-06T02:56:07Z">
        <w:r>
          <w:rPr>
            <w:rFonts w:hint="eastAsia" w:cs="Times New Roman"/>
            <w:iCs/>
            <w:sz w:val="24"/>
            <w:szCs w:val="24"/>
            <w:lang w:val="en-US" w:eastAsia="zh-CN"/>
          </w:rPr>
          <w:t>故</w:t>
        </w:r>
      </w:ins>
      <w:ins w:id="285" w:author="Ve" w:date="2019-08-06T02:55:51Z">
        <w:r>
          <w:rPr>
            <w:rFonts w:hint="eastAsia" w:cs="Times New Roman"/>
            <w:iCs/>
            <w:sz w:val="24"/>
            <w:szCs w:val="24"/>
            <w:lang w:val="en-US" w:eastAsia="zh-CN"/>
          </w:rPr>
          <w:t>我们无法</w:t>
        </w:r>
      </w:ins>
      <w:ins w:id="286" w:author="Ve" w:date="2019-08-06T02:55:52Z">
        <w:r>
          <w:rPr>
            <w:rFonts w:hint="eastAsia" w:cs="Times New Roman"/>
            <w:iCs/>
            <w:sz w:val="24"/>
            <w:szCs w:val="24"/>
            <w:lang w:val="en-US" w:eastAsia="zh-CN"/>
          </w:rPr>
          <w:t>提前预知</w:t>
        </w:r>
      </w:ins>
      <w:ins w:id="287" w:author="Ve" w:date="2019-08-06T02:57:10Z">
        <w:r>
          <w:rPr>
            <w:rFonts w:hint="eastAsia" w:cs="Times New Roman"/>
            <w:iCs/>
            <w:sz w:val="24"/>
            <w:szCs w:val="24"/>
            <w:lang w:val="en-US" w:eastAsia="zh-CN"/>
          </w:rPr>
          <w:t>每个循环内的</w:t>
        </w:r>
      </w:ins>
      <w:ins w:id="288" w:author="Ve" w:date="2019-08-06T02:57:24Z">
        <w:r>
          <w:rPr>
            <w:rFonts w:hint="eastAsia" w:cs="Times New Roman"/>
            <w:iCs/>
            <w:sz w:val="24"/>
            <w:szCs w:val="24"/>
          </w:rPr>
          <w:t>N_plus_count</w:t>
        </w:r>
      </w:ins>
      <w:ins w:id="289" w:author="Ve" w:date="2019-08-06T02:57:27Z">
        <w:r>
          <w:rPr>
            <w:rFonts w:hint="eastAsia" w:cs="Times New Roman"/>
            <w:iCs/>
            <w:sz w:val="24"/>
            <w:szCs w:val="24"/>
            <w:lang w:val="en-US" w:eastAsia="zh-CN"/>
          </w:rPr>
          <w:t>的值</w:t>
        </w:r>
      </w:ins>
      <w:r>
        <w:rPr>
          <w:rFonts w:hint="eastAsia" w:cs="Times New Roman"/>
          <w:iCs/>
          <w:sz w:val="24"/>
          <w:szCs w:val="24"/>
        </w:rPr>
        <w:t>。</w:t>
      </w:r>
      <w:ins w:id="290" w:author="Ve" w:date="2019-08-06T02:58:30Z">
        <w:r>
          <w:rPr>
            <w:rFonts w:hint="eastAsia" w:cs="Times New Roman"/>
            <w:iCs/>
            <w:sz w:val="24"/>
            <w:szCs w:val="24"/>
            <w:lang w:val="en-US" w:eastAsia="zh-CN"/>
          </w:rPr>
          <w:t>对于</w:t>
        </w:r>
      </w:ins>
      <w:ins w:id="291" w:author="Ve" w:date="2019-08-06T02:58:32Z">
        <w:r>
          <w:rPr>
            <w:rFonts w:hint="eastAsia" w:cs="Times New Roman"/>
            <w:iCs/>
            <w:sz w:val="24"/>
            <w:szCs w:val="24"/>
            <w:lang w:val="en-US" w:eastAsia="zh-CN"/>
          </w:rPr>
          <w:t>算法</w:t>
        </w:r>
      </w:ins>
      <w:ins w:id="292" w:author="Ve" w:date="2019-08-06T02:58:34Z">
        <w:r>
          <w:rPr>
            <w:rFonts w:hint="eastAsia" w:cs="Times New Roman"/>
            <w:iCs/>
            <w:sz w:val="24"/>
            <w:szCs w:val="24"/>
            <w:lang w:val="en-US" w:eastAsia="zh-CN"/>
          </w:rPr>
          <w:t>第</w:t>
        </w:r>
      </w:ins>
      <w:ins w:id="293" w:author="Ve" w:date="2019-08-06T02:58:39Z">
        <w:r>
          <w:rPr>
            <w:rFonts w:hint="eastAsia" w:cs="Times New Roman"/>
            <w:iCs/>
            <w:sz w:val="24"/>
            <w:szCs w:val="24"/>
            <w:lang w:val="en-US" w:eastAsia="zh-CN"/>
          </w:rPr>
          <w:t>1</w:t>
        </w:r>
      </w:ins>
      <w:ins w:id="294" w:author="Ve" w:date="2019-08-06T02:58:40Z">
        <w:r>
          <w:rPr>
            <w:rFonts w:hint="eastAsia" w:cs="Times New Roman"/>
            <w:iCs/>
            <w:sz w:val="24"/>
            <w:szCs w:val="24"/>
            <w:lang w:val="en-US" w:eastAsia="zh-CN"/>
          </w:rPr>
          <w:t>0-14</w:t>
        </w:r>
      </w:ins>
      <w:ins w:id="295" w:author="Ve" w:date="2019-08-06T02:58:44Z">
        <w:r>
          <w:rPr>
            <w:rFonts w:hint="eastAsia" w:cs="Times New Roman"/>
            <w:iCs/>
            <w:sz w:val="24"/>
            <w:szCs w:val="24"/>
            <w:lang w:val="en-US" w:eastAsia="zh-CN"/>
          </w:rPr>
          <w:t>行</w:t>
        </w:r>
      </w:ins>
      <w:ins w:id="296" w:author="Ve" w:date="2019-08-06T02:58:47Z">
        <w:r>
          <w:rPr>
            <w:rFonts w:hint="eastAsia" w:cs="Times New Roman"/>
            <w:iCs/>
            <w:sz w:val="24"/>
            <w:szCs w:val="24"/>
            <w:lang w:val="en-US" w:eastAsia="zh-CN"/>
          </w:rPr>
          <w:t>的</w:t>
        </w:r>
      </w:ins>
      <w:ins w:id="297" w:author="Ve" w:date="2019-08-06T02:59:35Z">
        <w:r>
          <w:rPr>
            <w:rFonts w:hint="eastAsia" w:cs="Times New Roman"/>
            <w:iCs/>
            <w:szCs w:val="24"/>
            <w:rPrChange w:id="298" w:author="Ve" w:date="2019-08-06T02:59:35Z">
              <w:rPr>
                <w:rFonts w:hint="eastAsia"/>
              </w:rPr>
            </w:rPrChange>
          </w:rPr>
          <w:t>Indof2ndPhonon_plus，Indof3rdPhonon_plus，Gamma_plus</w:t>
        </w:r>
      </w:ins>
      <w:ins w:id="299" w:author="Ve" w:date="2019-08-06T03:00:37Z">
        <w:r>
          <w:rPr>
            <w:rFonts w:hint="eastAsia" w:cs="Times New Roman"/>
            <w:iCs/>
            <w:szCs w:val="24"/>
            <w:lang w:val="en-US" w:eastAsia="zh-CN"/>
          </w:rPr>
          <w:t>数组</w:t>
        </w:r>
      </w:ins>
      <w:ins w:id="300" w:author="Ve" w:date="2019-08-06T03:23:08Z">
        <w:r>
          <w:rPr>
            <w:rFonts w:hint="eastAsia" w:cs="Times New Roman"/>
            <w:iCs/>
            <w:szCs w:val="24"/>
            <w:lang w:val="en-US" w:eastAsia="zh-CN"/>
          </w:rPr>
          <w:t>，</w:t>
        </w:r>
      </w:ins>
      <w:ins w:id="301" w:author="Ve" w:date="2019-08-06T03:23:22Z">
        <w:r>
          <w:rPr>
            <w:rFonts w:hint="eastAsia" w:cs="Times New Roman"/>
            <w:iCs/>
            <w:szCs w:val="24"/>
            <w:lang w:val="en-US" w:eastAsia="zh-CN"/>
          </w:rPr>
          <w:t>对</w:t>
        </w:r>
      </w:ins>
      <w:ins w:id="302" w:author="Ve" w:date="2019-08-06T03:23:29Z">
        <w:r>
          <w:rPr>
            <w:rFonts w:hint="eastAsia" w:cs="Times New Roman"/>
            <w:iCs/>
            <w:szCs w:val="24"/>
            <w:rPrChange w:id="303" w:author="Ve" w:date="2019-08-06T03:23:29Z">
              <w:rPr>
                <w:rFonts w:hint="eastAsia"/>
              </w:rPr>
            </w:rPrChange>
          </w:rPr>
          <w:t>N_plus_count</w:t>
        </w:r>
      </w:ins>
      <w:ins w:id="304" w:author="Ve" w:date="2019-08-06T03:23:38Z">
        <w:r>
          <w:rPr>
            <w:rFonts w:hint="eastAsia" w:cs="Times New Roman"/>
            <w:iCs/>
            <w:szCs w:val="24"/>
            <w:lang w:val="en-US" w:eastAsia="zh-CN"/>
          </w:rPr>
          <w:t>变量存在依赖关系</w:t>
        </w:r>
      </w:ins>
      <w:ins w:id="305" w:author="Ve" w:date="2019-08-06T03:23:43Z">
        <w:r>
          <w:rPr>
            <w:rFonts w:hint="eastAsia" w:cs="Times New Roman"/>
            <w:iCs/>
            <w:szCs w:val="24"/>
            <w:lang w:val="en-US" w:eastAsia="zh-CN"/>
          </w:rPr>
          <w:t>，</w:t>
        </w:r>
      </w:ins>
      <w:ins w:id="306" w:author="Ve" w:date="2019-08-06T03:23:45Z">
        <w:r>
          <w:rPr>
            <w:rFonts w:hint="eastAsia" w:cs="Times New Roman"/>
            <w:iCs/>
            <w:szCs w:val="24"/>
            <w:lang w:val="en-US" w:eastAsia="zh-CN"/>
          </w:rPr>
          <w:t>故我们</w:t>
        </w:r>
      </w:ins>
      <w:ins w:id="307" w:author="Ve" w:date="2019-08-06T03:24:02Z">
        <w:r>
          <w:rPr>
            <w:rFonts w:hint="eastAsia" w:cs="Times New Roman"/>
            <w:iCs/>
            <w:szCs w:val="24"/>
            <w:lang w:val="en-US" w:eastAsia="zh-CN"/>
          </w:rPr>
          <w:t>无法</w:t>
        </w:r>
      </w:ins>
      <w:ins w:id="308" w:author="Ve" w:date="2019-08-06T03:23:58Z">
        <w:r>
          <w:rPr>
            <w:rFonts w:hint="eastAsia" w:cs="Times New Roman"/>
            <w:iCs/>
            <w:szCs w:val="24"/>
            <w:lang w:val="en-US" w:eastAsia="zh-CN"/>
          </w:rPr>
          <w:t>简单的</w:t>
        </w:r>
      </w:ins>
      <w:ins w:id="309" w:author="Ve" w:date="2019-08-06T03:24:06Z">
        <w:r>
          <w:rPr>
            <w:rFonts w:hint="eastAsia" w:cs="Times New Roman"/>
            <w:iCs/>
            <w:szCs w:val="24"/>
            <w:lang w:val="en-US" w:eastAsia="zh-CN"/>
          </w:rPr>
          <w:t>将程序</w:t>
        </w:r>
      </w:ins>
      <w:ins w:id="310" w:author="Ve" w:date="2019-08-06T03:24:10Z">
        <w:r>
          <w:rPr>
            <w:rFonts w:hint="eastAsia" w:cs="Times New Roman"/>
            <w:iCs/>
            <w:szCs w:val="24"/>
            <w:lang w:val="en-US" w:eastAsia="zh-CN"/>
          </w:rPr>
          <w:t>并行化</w:t>
        </w:r>
      </w:ins>
      <w:ins w:id="311" w:author="Ve" w:date="2019-08-06T02:58:48Z">
        <w:r>
          <w:rPr>
            <w:rFonts w:hint="eastAsia" w:cs="Times New Roman"/>
            <w:iCs/>
            <w:sz w:val="24"/>
            <w:szCs w:val="24"/>
            <w:lang w:val="en-US" w:eastAsia="zh-CN"/>
          </w:rPr>
          <w:t>。</w:t>
        </w:r>
      </w:ins>
      <w:ins w:id="312" w:author="Ve" w:date="2019-08-06T03:24:40Z">
        <w:r>
          <w:rPr>
            <w:rFonts w:hint="eastAsia" w:cs="Times New Roman"/>
            <w:iCs/>
            <w:sz w:val="24"/>
            <w:szCs w:val="24"/>
            <w:lang w:val="en-US" w:eastAsia="zh-CN"/>
          </w:rPr>
          <w:t>为了消除循环间的依赖</w:t>
        </w:r>
      </w:ins>
      <w:r>
        <w:rPr>
          <w:rFonts w:hint="eastAsia" w:cs="Times New Roman"/>
          <w:iCs/>
          <w:sz w:val="24"/>
          <w:szCs w:val="24"/>
        </w:rPr>
        <w:t>，我们认为N_plus_count在每次循环都会加一，直接取值k+Nbands*(ii+j*nptk)</w:t>
      </w:r>
      <w:ins w:id="313" w:author="Ve" w:date="2019-08-06T03:25:16Z">
        <w:r>
          <w:rPr>
            <w:rFonts w:hint="eastAsia" w:cs="Times New Roman"/>
            <w:iCs/>
            <w:sz w:val="24"/>
            <w:szCs w:val="24"/>
            <w:lang w:eastAsia="zh-CN"/>
          </w:rPr>
          <w:t>，</w:t>
        </w:r>
      </w:ins>
      <w:ins w:id="314" w:author="Ve" w:date="2019-08-06T03:25:18Z">
        <w:r>
          <w:rPr>
            <w:rFonts w:hint="eastAsia" w:cs="Times New Roman"/>
            <w:iCs/>
            <w:sz w:val="24"/>
            <w:szCs w:val="24"/>
            <w:lang w:val="en-US" w:eastAsia="zh-CN"/>
          </w:rPr>
          <w:t>确定了</w:t>
        </w:r>
      </w:ins>
      <w:ins w:id="315" w:author="Ve" w:date="2019-08-06T03:25:25Z">
        <w:r>
          <w:rPr>
            <w:rFonts w:hint="eastAsia" w:cs="Times New Roman"/>
            <w:iCs/>
            <w:sz w:val="24"/>
            <w:szCs w:val="24"/>
            <w:lang w:val="en-US" w:eastAsia="zh-CN"/>
          </w:rPr>
          <w:t>每次循环内的值</w:t>
        </w:r>
      </w:ins>
      <w:r>
        <w:rPr>
          <w:rFonts w:hint="eastAsia" w:cs="Times New Roman"/>
          <w:iCs/>
          <w:sz w:val="24"/>
          <w:szCs w:val="24"/>
        </w:rPr>
        <w:t>。同时，扩大</w:t>
      </w:r>
      <w:ins w:id="316" w:author="Ve" w:date="2019-08-06T02:59:01Z">
        <w:bookmarkStart w:id="5" w:name="OLE_LINK3"/>
        <w:r>
          <w:rPr>
            <w:rFonts w:hint="eastAsia" w:cs="Times New Roman"/>
            <w:iCs/>
            <w:sz w:val="24"/>
            <w:szCs w:val="24"/>
            <w:lang w:val="en-US" w:eastAsia="zh-CN"/>
          </w:rPr>
          <w:t>I</w:t>
        </w:r>
      </w:ins>
      <w:r>
        <w:rPr>
          <w:rFonts w:hint="eastAsia" w:cs="Times New Roman"/>
          <w:iCs/>
          <w:sz w:val="24"/>
          <w:szCs w:val="24"/>
        </w:rPr>
        <w:t>ndof2ndPhonon_plus，Indof3rdPhonon_plus，Gamma_plus</w:t>
      </w:r>
      <w:bookmarkEnd w:id="5"/>
      <w:r>
        <w:rPr>
          <w:rFonts w:hint="eastAsia" w:cs="Times New Roman"/>
          <w:iCs/>
          <w:sz w:val="24"/>
          <w:szCs w:val="24"/>
        </w:rPr>
        <w:t>数组空间为Nbands*nptk*Nbands</w:t>
      </w:r>
      <w:ins w:id="317" w:author="Ve" w:date="2019-08-06T03:25:47Z">
        <w:r>
          <w:rPr>
            <w:rFonts w:hint="eastAsia" w:cs="Times New Roman"/>
            <w:iCs/>
            <w:sz w:val="24"/>
            <w:szCs w:val="24"/>
            <w:lang w:val="en-US" w:eastAsia="zh-CN"/>
          </w:rPr>
          <w:t>以</w:t>
        </w:r>
      </w:ins>
      <w:ins w:id="318" w:author="Ve" w:date="2019-08-06T03:25:49Z">
        <w:r>
          <w:rPr>
            <w:rFonts w:hint="eastAsia" w:cs="Times New Roman"/>
            <w:iCs/>
            <w:sz w:val="24"/>
            <w:szCs w:val="24"/>
            <w:lang w:val="en-US" w:eastAsia="zh-CN"/>
          </w:rPr>
          <w:t>满足</w:t>
        </w:r>
      </w:ins>
      <w:ins w:id="319" w:author="Ve" w:date="2019-08-06T03:25:52Z">
        <w:r>
          <w:rPr>
            <w:rFonts w:hint="eastAsia" w:cs="Times New Roman"/>
            <w:iCs/>
            <w:sz w:val="24"/>
            <w:szCs w:val="24"/>
            <w:lang w:val="en-US" w:eastAsia="zh-CN"/>
          </w:rPr>
          <w:t>计算需求</w:t>
        </w:r>
      </w:ins>
      <w:r>
        <w:rPr>
          <w:rFonts w:hint="eastAsia" w:cs="Times New Roman"/>
          <w:iCs/>
          <w:sz w:val="24"/>
          <w:szCs w:val="24"/>
        </w:rPr>
        <w:t>。</w:t>
      </w:r>
      <w:ins w:id="320" w:author="Ve" w:date="2019-08-06T03:26:21Z">
        <w:r>
          <w:rPr>
            <w:rFonts w:hint="eastAsia" w:cs="Times New Roman"/>
            <w:iCs/>
            <w:sz w:val="24"/>
            <w:szCs w:val="24"/>
          </w:rPr>
          <w:t>我们</w:t>
        </w:r>
      </w:ins>
      <w:ins w:id="321" w:author="Ve" w:date="2019-08-06T03:32:18Z">
        <w:r>
          <w:rPr>
            <w:rFonts w:hint="eastAsia" w:cs="Times New Roman"/>
            <w:iCs/>
            <w:sz w:val="24"/>
            <w:szCs w:val="24"/>
            <w:lang w:val="en-US" w:eastAsia="zh-CN"/>
          </w:rPr>
          <w:t>再循环开始前</w:t>
        </w:r>
      </w:ins>
      <w:ins w:id="322" w:author="Ve" w:date="2019-08-06T03:26:21Z">
        <w:r>
          <w:rPr>
            <w:rFonts w:hint="eastAsia" w:cs="Times New Roman"/>
            <w:iCs/>
            <w:sz w:val="24"/>
            <w:szCs w:val="24"/>
          </w:rPr>
          <w:t>初始化Indof2ndPhonon_plus数组为零值，</w:t>
        </w:r>
      </w:ins>
      <w:ins w:id="323" w:author="Ve" w:date="2019-08-06T03:26:50Z">
        <w:r>
          <w:rPr>
            <w:rFonts w:hint="eastAsia" w:cs="Times New Roman"/>
            <w:iCs/>
            <w:sz w:val="24"/>
            <w:szCs w:val="24"/>
            <w:lang w:val="en-US" w:eastAsia="zh-CN"/>
          </w:rPr>
          <w:t>在算法</w:t>
        </w:r>
      </w:ins>
      <w:ins w:id="324" w:author="Ve" w:date="2019-08-06T03:26:51Z">
        <w:r>
          <w:rPr>
            <w:rFonts w:hint="eastAsia" w:cs="Times New Roman"/>
            <w:iCs/>
            <w:sz w:val="24"/>
            <w:szCs w:val="24"/>
            <w:lang w:val="en-US" w:eastAsia="zh-CN"/>
          </w:rPr>
          <w:t>第10</w:t>
        </w:r>
      </w:ins>
      <w:ins w:id="325" w:author="Ve" w:date="2019-08-06T03:26:53Z">
        <w:r>
          <w:rPr>
            <w:rFonts w:hint="eastAsia" w:cs="Times New Roman"/>
            <w:iCs/>
            <w:sz w:val="24"/>
            <w:szCs w:val="24"/>
            <w:lang w:val="en-US" w:eastAsia="zh-CN"/>
          </w:rPr>
          <w:t>行，</w:t>
        </w:r>
      </w:ins>
      <w:r>
        <w:rPr>
          <w:rFonts w:hint="eastAsia" w:cs="Times New Roman"/>
          <w:iCs/>
          <w:sz w:val="24"/>
          <w:szCs w:val="24"/>
        </w:rPr>
        <w:t>在满足计算条件时，</w:t>
      </w:r>
      <w:bookmarkStart w:id="6" w:name="OLE_LINK6"/>
      <w:r>
        <w:rPr>
          <w:rFonts w:hint="eastAsia" w:cs="Times New Roman"/>
          <w:iCs/>
          <w:sz w:val="24"/>
          <w:szCs w:val="24"/>
        </w:rPr>
        <w:t>Indof2ndPhonon_plus</w:t>
      </w:r>
      <w:bookmarkEnd w:id="6"/>
      <w:r>
        <w:rPr>
          <w:rFonts w:hint="eastAsia" w:cs="Times New Roman"/>
          <w:iCs/>
          <w:sz w:val="24"/>
          <w:szCs w:val="24"/>
        </w:rPr>
        <w:t>[N_plus_count]得到</w:t>
      </w:r>
      <w:ins w:id="326" w:author="Ve" w:date="2019-08-06T03:27:23Z">
        <w:r>
          <w:rPr>
            <w:rFonts w:hint="eastAsia" w:cs="Times New Roman"/>
            <w:iCs/>
            <w:sz w:val="24"/>
            <w:szCs w:val="24"/>
            <w:lang w:val="en-US" w:eastAsia="zh-CN"/>
          </w:rPr>
          <w:t>的</w:t>
        </w:r>
      </w:ins>
      <w:ins w:id="327" w:author="Ve" w:date="2019-08-06T03:27:04Z">
        <w:r>
          <w:rPr>
            <w:rFonts w:hint="eastAsia" w:cs="Times New Roman"/>
            <w:iCs/>
            <w:sz w:val="24"/>
            <w:szCs w:val="24"/>
            <w:lang w:val="en-US" w:eastAsia="zh-CN"/>
          </w:rPr>
          <w:t>值</w:t>
        </w:r>
      </w:ins>
      <w:ins w:id="328" w:author="Ve" w:date="2019-08-06T03:27:18Z">
        <w:r>
          <w:rPr>
            <w:rFonts w:hint="eastAsia" w:cs="Times New Roman"/>
            <w:iCs/>
            <w:sz w:val="24"/>
            <w:szCs w:val="24"/>
            <w:lang w:val="en-US" w:eastAsia="zh-CN"/>
          </w:rPr>
          <w:t>(ii-1)*Nbands+j</w:t>
        </w:r>
      </w:ins>
      <w:ins w:id="329" w:author="Ve" w:date="2019-08-06T03:27:27Z">
        <w:r>
          <w:rPr>
            <w:rFonts w:hint="eastAsia" w:cs="Times New Roman"/>
            <w:iCs/>
            <w:sz w:val="24"/>
            <w:szCs w:val="24"/>
            <w:lang w:val="en-US" w:eastAsia="zh-CN"/>
          </w:rPr>
          <w:t>是一个</w:t>
        </w:r>
      </w:ins>
      <w:ins w:id="330" w:author="Ve" w:date="2019-08-06T03:27:36Z">
        <w:r>
          <w:rPr>
            <w:rFonts w:hint="eastAsia" w:cs="Times New Roman"/>
            <w:iCs/>
            <w:sz w:val="24"/>
            <w:szCs w:val="24"/>
            <w:lang w:val="en-US" w:eastAsia="zh-CN"/>
          </w:rPr>
          <w:t>非零值</w:t>
        </w:r>
      </w:ins>
      <w:r>
        <w:rPr>
          <w:rFonts w:hint="eastAsia" w:cs="Times New Roman"/>
          <w:iCs/>
          <w:sz w:val="24"/>
          <w:szCs w:val="24"/>
        </w:rPr>
        <w:t>，</w:t>
      </w:r>
      <w:ins w:id="331" w:author="Ve" w:date="2019-08-06T03:27:43Z">
        <w:r>
          <w:rPr>
            <w:rFonts w:hint="eastAsia" w:cs="Times New Roman"/>
            <w:iCs/>
            <w:sz w:val="24"/>
            <w:szCs w:val="24"/>
            <w:lang w:val="en-US" w:eastAsia="zh-CN"/>
          </w:rPr>
          <w:t>并</w:t>
        </w:r>
      </w:ins>
      <w:r>
        <w:rPr>
          <w:rFonts w:hint="eastAsia" w:cs="Times New Roman"/>
          <w:iCs/>
          <w:sz w:val="24"/>
          <w:szCs w:val="24"/>
        </w:rPr>
        <w:t>在循环结束后以非零值为依据将三个稀疏数组稠密化。</w:t>
      </w:r>
    </w:p>
    <w:tbl>
      <w:tblPr>
        <w:tblStyle w:val="13"/>
        <w:tblW w:w="8406" w:type="dxa"/>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6"/>
        <w:gridCol w:w="7870"/>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5" w:hRule="atLeast"/>
        </w:trPr>
        <w:tc>
          <w:tcPr>
            <w:tcW w:w="8406" w:type="dxa"/>
            <w:gridSpan w:val="2"/>
            <w:tcBorders>
              <w:bottom w:val="single" w:color="auto" w:sz="4" w:space="0"/>
            </w:tcBorders>
          </w:tcPr>
          <w:p>
            <w:pPr>
              <w:rPr>
                <w:rFonts w:cs="Times New Roman"/>
                <w:b/>
                <w:bCs/>
              </w:rPr>
            </w:pPr>
            <w:r>
              <w:rPr>
                <w:rFonts w:hint="eastAsia" w:cs="Times New Roman"/>
                <w:b/>
                <w:bCs/>
              </w:rPr>
              <w:t>算法</w:t>
            </w:r>
            <w:r>
              <w:rPr>
                <w:rFonts w:cs="Times New Roman"/>
                <w:b/>
                <w:bCs/>
              </w:rPr>
              <w:t xml:space="preserve"> </w:t>
            </w:r>
            <w:r>
              <w:rPr>
                <w:rFonts w:hint="eastAsia" w:cs="Times New Roman"/>
                <w:b/>
                <w:bCs/>
              </w:rPr>
              <w:t>A1</w:t>
            </w:r>
            <w:r>
              <w:rPr>
                <w:rFonts w:cs="Times New Roman"/>
                <w:b/>
                <w:bCs/>
              </w:rPr>
              <w:t xml:space="preserve"> </w:t>
            </w:r>
            <w:r>
              <w:rPr>
                <w:rFonts w:hint="eastAsia" w:cs="Times New Roman"/>
                <w:b w:val="0"/>
                <w:bCs/>
              </w:rPr>
              <w:t>Ind_plus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36" w:type="dxa"/>
            <w:tcBorders>
              <w:top w:val="nil"/>
              <w:bottom w:val="single" w:color="7E7E7E" w:themeColor="text1" w:themeTint="80" w:sz="4" w:space="0"/>
            </w:tcBorders>
          </w:tcPr>
          <w:p>
            <w:pPr>
              <w:jc w:val="right"/>
              <w:rPr>
                <w:rFonts w:cs="Times New Roman"/>
                <w:b w:val="0"/>
                <w:bCs w:val="0"/>
              </w:rPr>
            </w:pPr>
            <w:r>
              <w:rPr>
                <w:rFonts w:hint="eastAsia" w:cs="Times New Roman"/>
                <w:b/>
                <w:bCs/>
              </w:rPr>
              <w:t>1</w:t>
            </w:r>
            <w:r>
              <w:rPr>
                <w:rFonts w:cs="Times New Roman"/>
                <w:b/>
                <w:bCs/>
              </w:rPr>
              <w:t>:</w:t>
            </w:r>
          </w:p>
          <w:p>
            <w:pPr>
              <w:jc w:val="right"/>
              <w:rPr>
                <w:rFonts w:cs="Times New Roman"/>
                <w:b w:val="0"/>
                <w:bCs w:val="0"/>
              </w:rPr>
            </w:pPr>
            <w:r>
              <w:rPr>
                <w:rFonts w:hint="eastAsia" w:cs="Times New Roman"/>
                <w:b/>
                <w:bCs/>
              </w:rPr>
              <w:t>2</w:t>
            </w:r>
            <w:r>
              <w:rPr>
                <w:rFonts w:cs="Times New Roman"/>
                <w:b/>
                <w:bCs/>
              </w:rPr>
              <w:t>:</w:t>
            </w:r>
          </w:p>
          <w:p>
            <w:pPr>
              <w:jc w:val="right"/>
              <w:rPr>
                <w:rFonts w:cs="Times New Roman"/>
                <w:b w:val="0"/>
                <w:bCs w:val="0"/>
              </w:rPr>
            </w:pPr>
            <w:r>
              <w:rPr>
                <w:rFonts w:hint="eastAsia" w:cs="Times New Roman"/>
                <w:b/>
                <w:bCs/>
              </w:rPr>
              <w:t>3</w:t>
            </w:r>
            <w:r>
              <w:rPr>
                <w:rFonts w:cs="Times New Roman"/>
                <w:b/>
                <w:bCs/>
              </w:rPr>
              <w:t>:</w:t>
            </w:r>
          </w:p>
          <w:p>
            <w:pPr>
              <w:jc w:val="right"/>
              <w:rPr>
                <w:rFonts w:cs="Times New Roman"/>
                <w:b w:val="0"/>
                <w:bCs w:val="0"/>
              </w:rPr>
            </w:pPr>
            <w:r>
              <w:rPr>
                <w:rFonts w:hint="eastAsia" w:cs="Times New Roman"/>
                <w:b/>
                <w:bCs/>
              </w:rPr>
              <w:t>4</w:t>
            </w:r>
            <w:r>
              <w:rPr>
                <w:rFonts w:cs="Times New Roman"/>
                <w:b/>
                <w:bCs/>
              </w:rPr>
              <w:t>:</w:t>
            </w:r>
          </w:p>
          <w:p>
            <w:pPr>
              <w:jc w:val="right"/>
              <w:rPr>
                <w:rFonts w:cs="Times New Roman"/>
                <w:b w:val="0"/>
                <w:bCs w:val="0"/>
              </w:rPr>
            </w:pPr>
            <w:r>
              <w:rPr>
                <w:rFonts w:hint="eastAsia" w:cs="Times New Roman"/>
                <w:b/>
                <w:bCs/>
              </w:rPr>
              <w:t>5</w:t>
            </w:r>
            <w:r>
              <w:rPr>
                <w:rFonts w:cs="Times New Roman"/>
                <w:b/>
                <w:bCs/>
              </w:rPr>
              <w:t>:</w:t>
            </w:r>
          </w:p>
          <w:p>
            <w:pPr>
              <w:jc w:val="right"/>
              <w:rPr>
                <w:rFonts w:cs="Times New Roman"/>
                <w:b w:val="0"/>
                <w:bCs w:val="0"/>
              </w:rPr>
            </w:pPr>
            <w:r>
              <w:rPr>
                <w:rFonts w:hint="eastAsia" w:cs="Times New Roman"/>
                <w:b/>
                <w:bCs/>
              </w:rPr>
              <w:t>6</w:t>
            </w:r>
            <w:r>
              <w:rPr>
                <w:rFonts w:cs="Times New Roman"/>
                <w:b/>
                <w:bCs/>
              </w:rPr>
              <w:t>:</w:t>
            </w:r>
          </w:p>
          <w:p>
            <w:pPr>
              <w:jc w:val="right"/>
              <w:rPr>
                <w:rFonts w:cs="Times New Roman"/>
                <w:b w:val="0"/>
                <w:bCs w:val="0"/>
              </w:rPr>
            </w:pPr>
            <w:r>
              <w:rPr>
                <w:rFonts w:hint="eastAsia" w:cs="Times New Roman"/>
                <w:b/>
                <w:bCs/>
              </w:rPr>
              <w:t>7</w:t>
            </w:r>
            <w:r>
              <w:rPr>
                <w:rFonts w:cs="Times New Roman"/>
                <w:b/>
                <w:bCs/>
              </w:rPr>
              <w:t>:</w:t>
            </w:r>
          </w:p>
          <w:p>
            <w:pPr>
              <w:jc w:val="right"/>
              <w:rPr>
                <w:rFonts w:cs="Times New Roman"/>
                <w:b w:val="0"/>
                <w:bCs w:val="0"/>
              </w:rPr>
            </w:pPr>
            <w:r>
              <w:rPr>
                <w:rFonts w:hint="eastAsia" w:cs="Times New Roman"/>
                <w:b/>
                <w:bCs/>
              </w:rPr>
              <w:t>8:</w:t>
            </w:r>
          </w:p>
          <w:p>
            <w:pPr>
              <w:jc w:val="right"/>
              <w:rPr>
                <w:rFonts w:cs="Times New Roman"/>
                <w:b w:val="0"/>
                <w:bCs w:val="0"/>
              </w:rPr>
            </w:pPr>
            <w:r>
              <w:rPr>
                <w:rFonts w:hint="eastAsia" w:cs="Times New Roman"/>
                <w:b/>
                <w:bCs/>
              </w:rPr>
              <w:t>9</w:t>
            </w:r>
            <w:r>
              <w:rPr>
                <w:rFonts w:cs="Times New Roman"/>
                <w:b/>
                <w:bCs/>
              </w:rPr>
              <w:t>:</w:t>
            </w:r>
          </w:p>
          <w:p>
            <w:pPr>
              <w:jc w:val="right"/>
              <w:rPr>
                <w:rFonts w:cs="Times New Roman"/>
                <w:b w:val="0"/>
                <w:bCs w:val="0"/>
              </w:rPr>
            </w:pPr>
            <w:r>
              <w:rPr>
                <w:rFonts w:hint="eastAsia" w:cs="Times New Roman"/>
                <w:b/>
                <w:bCs/>
              </w:rPr>
              <w:t>1</w:t>
            </w:r>
            <w:r>
              <w:rPr>
                <w:rFonts w:cs="Times New Roman"/>
                <w:b/>
                <w:bCs/>
              </w:rPr>
              <w:t>0:</w:t>
            </w:r>
          </w:p>
          <w:p>
            <w:pPr>
              <w:jc w:val="right"/>
              <w:rPr>
                <w:rFonts w:cs="Times New Roman"/>
                <w:b w:val="0"/>
                <w:bCs w:val="0"/>
              </w:rPr>
            </w:pPr>
            <w:r>
              <w:rPr>
                <w:rFonts w:hint="eastAsia" w:cs="Times New Roman"/>
                <w:b/>
                <w:bCs/>
              </w:rPr>
              <w:t>1</w:t>
            </w:r>
            <w:r>
              <w:rPr>
                <w:rFonts w:cs="Times New Roman"/>
                <w:b/>
                <w:bCs/>
              </w:rPr>
              <w:t>1:</w:t>
            </w:r>
          </w:p>
          <w:p>
            <w:pPr>
              <w:jc w:val="right"/>
              <w:rPr>
                <w:rFonts w:cs="Times New Roman"/>
                <w:b w:val="0"/>
                <w:bCs w:val="0"/>
              </w:rPr>
            </w:pPr>
            <w:r>
              <w:rPr>
                <w:rFonts w:hint="eastAsia" w:cs="Times New Roman"/>
                <w:b/>
                <w:bCs/>
              </w:rPr>
              <w:t>1</w:t>
            </w:r>
            <w:r>
              <w:rPr>
                <w:rFonts w:cs="Times New Roman"/>
                <w:b/>
                <w:bCs/>
              </w:rPr>
              <w:t>2:</w:t>
            </w:r>
          </w:p>
          <w:p>
            <w:pPr>
              <w:jc w:val="right"/>
              <w:rPr>
                <w:rFonts w:cs="Times New Roman"/>
                <w:b w:val="0"/>
                <w:bCs w:val="0"/>
              </w:rPr>
            </w:pPr>
            <w:r>
              <w:rPr>
                <w:rFonts w:hint="eastAsia" w:cs="Times New Roman"/>
                <w:b/>
                <w:bCs/>
              </w:rPr>
              <w:t>1</w:t>
            </w:r>
            <w:r>
              <w:rPr>
                <w:rFonts w:cs="Times New Roman"/>
                <w:b/>
                <w:bCs/>
              </w:rPr>
              <w:t>3:</w:t>
            </w:r>
          </w:p>
          <w:p>
            <w:pPr>
              <w:jc w:val="right"/>
              <w:rPr>
                <w:rFonts w:cs="Times New Roman"/>
                <w:b w:val="0"/>
                <w:bCs w:val="0"/>
              </w:rPr>
            </w:pPr>
            <w:r>
              <w:rPr>
                <w:rFonts w:hint="eastAsia" w:cs="Times New Roman"/>
                <w:b/>
                <w:bCs/>
              </w:rPr>
              <w:t>1</w:t>
            </w:r>
            <w:r>
              <w:rPr>
                <w:rFonts w:cs="Times New Roman"/>
                <w:b/>
                <w:bCs/>
              </w:rPr>
              <w:t>4:</w:t>
            </w:r>
          </w:p>
          <w:p>
            <w:pPr>
              <w:jc w:val="right"/>
              <w:rPr>
                <w:rFonts w:cs="Times New Roman"/>
                <w:b w:val="0"/>
                <w:bCs w:val="0"/>
              </w:rPr>
            </w:pPr>
          </w:p>
          <w:p>
            <w:pPr>
              <w:jc w:val="right"/>
              <w:rPr>
                <w:rFonts w:cs="Times New Roman"/>
                <w:b/>
                <w:bCs/>
              </w:rPr>
            </w:pPr>
            <w:r>
              <w:rPr>
                <w:rFonts w:hint="eastAsia" w:cs="Times New Roman"/>
                <w:b/>
                <w:bCs/>
              </w:rPr>
              <w:t>1</w:t>
            </w:r>
            <w:r>
              <w:rPr>
                <w:rFonts w:cs="Times New Roman"/>
                <w:b/>
                <w:bCs/>
              </w:rPr>
              <w:t>5:</w:t>
            </w:r>
          </w:p>
          <w:p>
            <w:pPr>
              <w:rPr>
                <w:rFonts w:cs="Times New Roman"/>
                <w:b/>
                <w:bCs/>
              </w:rPr>
            </w:pPr>
            <w:r>
              <w:rPr>
                <w:rFonts w:hint="eastAsia" w:cs="Times New Roman"/>
                <w:b/>
                <w:bCs/>
              </w:rPr>
              <w:t>1</w:t>
            </w:r>
            <w:r>
              <w:rPr>
                <w:rFonts w:cs="Times New Roman"/>
                <w:b/>
                <w:bCs/>
              </w:rPr>
              <w:t>6:</w:t>
            </w:r>
          </w:p>
          <w:p>
            <w:pPr>
              <w:jc w:val="right"/>
              <w:rPr>
                <w:rFonts w:cs="Times New Roman"/>
                <w:b w:val="0"/>
                <w:bCs w:val="0"/>
              </w:rPr>
            </w:pPr>
            <w:r>
              <w:rPr>
                <w:rFonts w:hint="eastAsia" w:cs="Times New Roman"/>
                <w:b/>
                <w:bCs/>
              </w:rPr>
              <w:t>1</w:t>
            </w:r>
            <w:r>
              <w:rPr>
                <w:rFonts w:cs="Times New Roman"/>
                <w:b/>
                <w:bCs/>
              </w:rPr>
              <w:t>7:</w:t>
            </w:r>
          </w:p>
          <w:p>
            <w:pPr>
              <w:jc w:val="right"/>
              <w:rPr>
                <w:rFonts w:cs="Times New Roman"/>
                <w:b w:val="0"/>
                <w:bCs w:val="0"/>
              </w:rPr>
            </w:pPr>
            <w:r>
              <w:rPr>
                <w:rFonts w:hint="eastAsia" w:cs="Times New Roman"/>
                <w:b/>
                <w:bCs/>
              </w:rPr>
              <w:t>1</w:t>
            </w:r>
            <w:r>
              <w:rPr>
                <w:rFonts w:cs="Times New Roman"/>
                <w:b/>
                <w:bCs/>
              </w:rPr>
              <w:t>8</w:t>
            </w:r>
            <w:r>
              <w:rPr>
                <w:rFonts w:hint="eastAsia" w:cs="Times New Roman"/>
                <w:b/>
                <w:bCs/>
              </w:rPr>
              <w:t>:</w:t>
            </w:r>
          </w:p>
          <w:p>
            <w:pPr>
              <w:jc w:val="right"/>
              <w:rPr>
                <w:rFonts w:cs="Times New Roman"/>
                <w:b w:val="0"/>
                <w:bCs w:val="0"/>
              </w:rPr>
            </w:pPr>
            <w:r>
              <w:rPr>
                <w:rFonts w:hint="eastAsia" w:cs="Times New Roman"/>
                <w:b/>
                <w:bCs/>
              </w:rPr>
              <w:t>1</w:t>
            </w:r>
            <w:r>
              <w:rPr>
                <w:rFonts w:cs="Times New Roman"/>
                <w:b/>
                <w:bCs/>
              </w:rPr>
              <w:t>9:</w:t>
            </w:r>
          </w:p>
        </w:tc>
        <w:tc>
          <w:tcPr>
            <w:tcW w:w="7870" w:type="dxa"/>
            <w:tcBorders>
              <w:top w:val="nil"/>
              <w:bottom w:val="single" w:color="7E7E7E" w:themeColor="text1" w:themeTint="80" w:sz="4" w:space="0"/>
            </w:tcBorders>
          </w:tcPr>
          <w:p>
            <w:pPr>
              <w:jc w:val="left"/>
              <w:rPr>
                <w:rFonts w:cs="Times New Roman"/>
                <w:i/>
                <w:sz w:val="21"/>
                <w:szCs w:val="21"/>
              </w:rPr>
            </w:pPr>
            <w:r>
              <w:rPr>
                <w:rFonts w:hint="eastAsia" w:cs="Times New Roman"/>
                <w:i/>
                <w:sz w:val="21"/>
                <w:szCs w:val="21"/>
              </w:rPr>
              <w:t>do j=1,Nbands</w:t>
            </w:r>
          </w:p>
          <w:p>
            <w:pPr>
              <w:jc w:val="left"/>
              <w:rPr>
                <w:rFonts w:cs="Times New Roman"/>
                <w:i/>
                <w:sz w:val="21"/>
                <w:szCs w:val="21"/>
              </w:rPr>
            </w:pPr>
            <w:r>
              <w:rPr>
                <w:rFonts w:hint="eastAsia" w:cs="Times New Roman"/>
                <w:i/>
                <w:sz w:val="21"/>
                <w:szCs w:val="21"/>
              </w:rPr>
              <w:t xml:space="preserve">   do ii=1,nptk</w:t>
            </w:r>
          </w:p>
          <w:p>
            <w:pPr>
              <w:jc w:val="left"/>
              <w:rPr>
                <w:rFonts w:cs="Times New Roman"/>
                <w:i/>
                <w:sz w:val="21"/>
                <w:szCs w:val="21"/>
              </w:rPr>
            </w:pPr>
            <w:r>
              <w:rPr>
                <w:rFonts w:hint="eastAsia" w:cs="Times New Roman"/>
                <w:i/>
                <w:sz w:val="21"/>
                <w:szCs w:val="21"/>
              </w:rPr>
              <w:t xml:space="preserve">      ...</w:t>
            </w:r>
          </w:p>
          <w:p>
            <w:pPr>
              <w:jc w:val="left"/>
              <w:rPr>
                <w:rFonts w:cs="Times New Roman"/>
                <w:i/>
                <w:sz w:val="21"/>
                <w:szCs w:val="21"/>
              </w:rPr>
            </w:pPr>
            <w:r>
              <w:rPr>
                <w:rFonts w:hint="eastAsia" w:cs="Times New Roman"/>
                <w:i/>
                <w:sz w:val="21"/>
                <w:szCs w:val="21"/>
              </w:rPr>
              <w:t xml:space="preserve">      do k=1,Nbands</w:t>
            </w:r>
          </w:p>
          <w:p>
            <w:pPr>
              <w:jc w:val="left"/>
              <w:rPr>
                <w:rFonts w:cs="Times New Roman"/>
                <w:i/>
                <w:sz w:val="21"/>
                <w:szCs w:val="21"/>
              </w:rPr>
            </w:pPr>
            <w:r>
              <w:rPr>
                <w:rFonts w:hint="eastAsia" w:cs="Times New Roman"/>
                <w:i/>
                <w:sz w:val="21"/>
                <w:szCs w:val="21"/>
              </w:rPr>
              <w:t xml:space="preserve">         ...</w:t>
            </w:r>
          </w:p>
          <w:p>
            <w:pPr>
              <w:jc w:val="left"/>
              <w:rPr>
                <w:rFonts w:cs="Times New Roman"/>
                <w:i/>
                <w:sz w:val="21"/>
                <w:szCs w:val="21"/>
              </w:rPr>
            </w:pPr>
            <w:r>
              <w:rPr>
                <w:rFonts w:hint="eastAsia" w:cs="Times New Roman"/>
                <w:i/>
                <w:sz w:val="21"/>
                <w:szCs w:val="21"/>
              </w:rPr>
              <w:t xml:space="preserve">         if ((omegap.ne.0).and.(omegadp.ne.0)) then</w:t>
            </w:r>
          </w:p>
          <w:p>
            <w:pPr>
              <w:jc w:val="left"/>
              <w:rPr>
                <w:rFonts w:cs="Times New Roman"/>
                <w:i/>
                <w:sz w:val="21"/>
                <w:szCs w:val="21"/>
              </w:rPr>
            </w:pPr>
            <w:r>
              <w:rPr>
                <w:rFonts w:hint="eastAsia" w:cs="Times New Roman"/>
                <w:i/>
                <w:sz w:val="21"/>
                <w:szCs w:val="21"/>
              </w:rPr>
              <w:t xml:space="preserve">            ...</w:t>
            </w:r>
          </w:p>
          <w:p>
            <w:pPr>
              <w:jc w:val="left"/>
              <w:rPr>
                <w:rFonts w:cs="Times New Roman"/>
                <w:i/>
                <w:sz w:val="21"/>
                <w:szCs w:val="21"/>
              </w:rPr>
            </w:pPr>
            <w:r>
              <w:rPr>
                <w:rFonts w:hint="eastAsia" w:cs="Times New Roman"/>
                <w:i/>
                <w:sz w:val="21"/>
                <w:szCs w:val="21"/>
              </w:rPr>
              <w:t xml:space="preserve">            if(abs(omega+omegap-omegadp).le.(2.d0*sigma)) then</w:t>
            </w:r>
          </w:p>
          <w:p>
            <w:pPr>
              <w:jc w:val="left"/>
              <w:rPr>
                <w:rFonts w:cs="Times New Roman"/>
                <w:i/>
                <w:sz w:val="21"/>
                <w:szCs w:val="21"/>
              </w:rPr>
            </w:pPr>
            <w:r>
              <w:rPr>
                <w:rFonts w:hint="eastAsia" w:cs="Times New Roman"/>
                <w:i/>
                <w:sz w:val="21"/>
                <w:szCs w:val="21"/>
              </w:rPr>
              <w:t xml:space="preserve">               N_plus_count=N_plus_count+1</w:t>
            </w:r>
          </w:p>
          <w:p>
            <w:pPr>
              <w:jc w:val="left"/>
              <w:rPr>
                <w:rFonts w:cs="Times New Roman"/>
                <w:i/>
                <w:sz w:val="21"/>
                <w:szCs w:val="21"/>
              </w:rPr>
            </w:pPr>
            <w:r>
              <w:rPr>
                <w:rFonts w:hint="eastAsia" w:cs="Times New Roman"/>
                <w:i/>
                <w:sz w:val="21"/>
                <w:szCs w:val="21"/>
              </w:rPr>
              <w:t xml:space="preserve">               Indof2ndPhonon_plus(N_plus_count)=</w:t>
            </w:r>
            <w:bookmarkStart w:id="7" w:name="OLE_LINK4"/>
            <w:r>
              <w:rPr>
                <w:rFonts w:hint="eastAsia" w:cs="Times New Roman"/>
                <w:i/>
                <w:sz w:val="21"/>
                <w:szCs w:val="21"/>
              </w:rPr>
              <w:t>(ii-1)*Nbands+j</w:t>
            </w:r>
            <w:bookmarkEnd w:id="7"/>
          </w:p>
          <w:p>
            <w:pPr>
              <w:jc w:val="left"/>
              <w:rPr>
                <w:rFonts w:cs="Times New Roman"/>
                <w:i/>
                <w:sz w:val="21"/>
                <w:szCs w:val="21"/>
              </w:rPr>
            </w:pPr>
            <w:r>
              <w:rPr>
                <w:rFonts w:hint="eastAsia" w:cs="Times New Roman"/>
                <w:i/>
                <w:sz w:val="21"/>
                <w:szCs w:val="21"/>
              </w:rPr>
              <w:t xml:space="preserve">               Indof3rdPhonon_plus(N_plus_count)=(ss-1)*Nbands+k</w:t>
            </w:r>
          </w:p>
          <w:p>
            <w:pPr>
              <w:jc w:val="left"/>
              <w:rPr>
                <w:rFonts w:cs="Times New Roman"/>
                <w:i/>
                <w:sz w:val="21"/>
                <w:szCs w:val="21"/>
              </w:rPr>
            </w:pPr>
            <w:r>
              <w:rPr>
                <w:rFonts w:hint="eastAsia" w:cs="Times New Roman"/>
                <w:i/>
                <w:sz w:val="21"/>
                <w:szCs w:val="21"/>
              </w:rPr>
              <w:t xml:space="preserve">               ...</w:t>
            </w:r>
          </w:p>
          <w:p>
            <w:pPr>
              <w:ind w:firstLine="1470" w:firstLineChars="700"/>
              <w:jc w:val="left"/>
              <w:rPr>
                <w:rFonts w:cs="Times New Roman"/>
                <w:i/>
                <w:sz w:val="21"/>
                <w:szCs w:val="21"/>
              </w:rPr>
            </w:pPr>
            <w:r>
              <w:rPr>
                <w:rFonts w:hint="eastAsia" w:cs="Times New Roman"/>
                <w:i/>
                <w:sz w:val="21"/>
                <w:szCs w:val="21"/>
              </w:rPr>
              <w:t>Gamma_plus(N_plus_count)=hbarp*pi/4.d0*WP3*abs(Vp)**2</w:t>
            </w:r>
          </w:p>
          <w:p>
            <w:pPr>
              <w:ind w:left="3772" w:leftChars="609" w:hanging="2310" w:hangingChars="1100"/>
              <w:jc w:val="left"/>
              <w:rPr>
                <w:rFonts w:cs="Times New Roman"/>
                <w:i/>
                <w:sz w:val="21"/>
                <w:szCs w:val="21"/>
              </w:rPr>
            </w:pPr>
            <w:r>
              <w:rPr>
                <w:rFonts w:hint="eastAsia" w:cs="Times New Roman"/>
                <w:i/>
                <w:sz w:val="21"/>
                <w:szCs w:val="21"/>
              </w:rPr>
              <w:t>Gamma_plus(N_plus_count)=Gamma_plus(N_plus_count)*5.60626442*1.d8/nptk</w:t>
            </w:r>
          </w:p>
          <w:p>
            <w:pPr>
              <w:jc w:val="left"/>
              <w:rPr>
                <w:rFonts w:cs="Times New Roman"/>
                <w:i/>
                <w:sz w:val="21"/>
                <w:szCs w:val="21"/>
              </w:rPr>
            </w:pPr>
            <w:r>
              <w:rPr>
                <w:rFonts w:hint="eastAsia" w:cs="Times New Roman"/>
                <w:i/>
                <w:sz w:val="21"/>
                <w:szCs w:val="21"/>
              </w:rPr>
              <w:t xml:space="preserve">            end if</w:t>
            </w:r>
          </w:p>
          <w:p>
            <w:pPr>
              <w:jc w:val="left"/>
              <w:rPr>
                <w:rFonts w:cs="Times New Roman"/>
                <w:i/>
                <w:sz w:val="21"/>
                <w:szCs w:val="21"/>
              </w:rPr>
            </w:pPr>
            <w:r>
              <w:rPr>
                <w:rFonts w:hint="eastAsia" w:cs="Times New Roman"/>
                <w:i/>
                <w:sz w:val="21"/>
                <w:szCs w:val="21"/>
              </w:rPr>
              <w:t xml:space="preserve">         end if</w:t>
            </w:r>
          </w:p>
          <w:p>
            <w:pPr>
              <w:jc w:val="left"/>
              <w:rPr>
                <w:rFonts w:cs="Times New Roman"/>
                <w:i/>
                <w:sz w:val="21"/>
                <w:szCs w:val="21"/>
              </w:rPr>
            </w:pPr>
            <w:r>
              <w:rPr>
                <w:rFonts w:hint="eastAsia" w:cs="Times New Roman"/>
                <w:i/>
                <w:sz w:val="21"/>
                <w:szCs w:val="21"/>
              </w:rPr>
              <w:t xml:space="preserve">      end do</w:t>
            </w:r>
          </w:p>
          <w:p>
            <w:pPr>
              <w:jc w:val="left"/>
              <w:rPr>
                <w:rFonts w:cs="Times New Roman"/>
                <w:i/>
                <w:sz w:val="21"/>
                <w:szCs w:val="21"/>
              </w:rPr>
            </w:pPr>
            <w:r>
              <w:rPr>
                <w:rFonts w:hint="eastAsia" w:cs="Times New Roman"/>
                <w:i/>
                <w:sz w:val="21"/>
                <w:szCs w:val="21"/>
              </w:rPr>
              <w:t xml:space="preserve">   end do</w:t>
            </w:r>
          </w:p>
          <w:p>
            <w:pPr>
              <w:jc w:val="left"/>
              <w:rPr>
                <w:rFonts w:cs="Times New Roman"/>
                <w:b/>
              </w:rPr>
            </w:pPr>
            <w:r>
              <w:rPr>
                <w:rFonts w:hint="eastAsia" w:cs="Times New Roman"/>
                <w:i/>
                <w:sz w:val="21"/>
                <w:szCs w:val="21"/>
              </w:rPr>
              <w:t>end do</w:t>
            </w:r>
          </w:p>
        </w:tc>
      </w:tr>
    </w:tbl>
    <w:p/>
    <w:p>
      <w:pPr>
        <w:ind w:firstLine="420"/>
      </w:pPr>
      <w:r>
        <w:rPr>
          <w:rFonts w:hint="eastAsia"/>
        </w:rPr>
        <w:t>唯一产生的缺陷是</w:t>
      </w:r>
      <w:ins w:id="332" w:author="Ve" w:date="2019-08-06T21:15:31Z">
        <w:r>
          <w:rPr>
            <w:rFonts w:hint="eastAsia"/>
            <w:lang w:val="en-US" w:eastAsia="zh-CN"/>
          </w:rPr>
          <w:t>由于</w:t>
        </w:r>
      </w:ins>
      <w:ins w:id="333" w:author="Ve" w:date="2019-08-06T21:15:49Z">
        <w:r>
          <w:rPr>
            <w:rFonts w:hint="eastAsia"/>
            <w:lang w:val="en-US" w:eastAsia="zh-CN"/>
          </w:rPr>
          <w:t>Indof2ndPhonon_plus，Indof3rdPhonon_plus，Gamma_plus</w:t>
        </w:r>
      </w:ins>
      <w:ins w:id="334" w:author="Ve" w:date="2019-08-06T21:15:54Z">
        <w:r>
          <w:rPr>
            <w:rFonts w:hint="eastAsia"/>
            <w:lang w:val="en-US" w:eastAsia="zh-CN"/>
          </w:rPr>
          <w:t>三个数组</w:t>
        </w:r>
      </w:ins>
      <w:ins w:id="335" w:author="Ve" w:date="2019-08-06T21:15:57Z">
        <w:r>
          <w:rPr>
            <w:rFonts w:hint="eastAsia"/>
            <w:lang w:val="en-US" w:eastAsia="zh-CN"/>
          </w:rPr>
          <w:t>空间</w:t>
        </w:r>
      </w:ins>
      <w:ins w:id="336" w:author="Ve" w:date="2019-08-06T21:15:59Z">
        <w:r>
          <w:rPr>
            <w:rFonts w:hint="eastAsia"/>
            <w:lang w:val="en-US" w:eastAsia="zh-CN"/>
          </w:rPr>
          <w:t>增大</w:t>
        </w:r>
      </w:ins>
      <w:ins w:id="337" w:author="Ve" w:date="2019-08-06T21:16:06Z">
        <w:r>
          <w:rPr>
            <w:rFonts w:hint="eastAsia"/>
            <w:lang w:val="en-US" w:eastAsia="zh-CN"/>
          </w:rPr>
          <w:t>引起</w:t>
        </w:r>
      </w:ins>
      <w:r>
        <w:rPr>
          <w:rFonts w:hint="eastAsia"/>
        </w:rPr>
        <w:t>调用时传输的数据量增加，使用GPU时显存占用会有少量增加。但是经过我们测试发现数据传输在ShengBTE中没有成为性能限制的瓶颈，采用增加数据传输达到整体更快的加速效果是值得的。</w:t>
      </w:r>
    </w:p>
    <w:p>
      <w:pPr>
        <w:pStyle w:val="3"/>
        <w:numPr>
          <w:ilvl w:val="1"/>
          <w:numId w:val="0"/>
        </w:numPr>
      </w:pPr>
      <w:commentRangeStart w:id="10"/>
      <w:r>
        <w:rPr>
          <w:rFonts w:hint="eastAsia"/>
        </w:rPr>
        <w:t>4.2 Accelerating the Kenerls</w:t>
      </w:r>
      <w:commentRangeEnd w:id="10"/>
      <w:r>
        <w:rPr>
          <w:rStyle w:val="11"/>
          <w:rFonts w:eastAsia="宋体" w:cstheme="minorBidi"/>
          <w:bCs w:val="0"/>
        </w:rPr>
        <w:commentReference w:id="10"/>
      </w:r>
    </w:p>
    <w:p>
      <w:pPr>
        <w:ind w:firstLine="420"/>
        <w:rPr>
          <w:ins w:id="338" w:author="Ve" w:date="2019-08-06T21:41:12Z"/>
          <w:rFonts w:hint="eastAsia"/>
          <w:lang w:val="en-US" w:eastAsia="zh-CN"/>
        </w:rPr>
      </w:pPr>
      <w:r>
        <w:rPr>
          <w:rFonts w:hint="eastAsia"/>
        </w:rPr>
        <w:t>通过阅读源码我们已经得知Ind_plus与Ind_minus热点函数由Ind_driver调用，于是我们分析了Ind_driver的执行流程，并且在函数内进行了GPU调用。</w:t>
      </w:r>
      <w:del w:id="339" w:author="Ve" w:date="2019-08-06T21:25:04Z">
        <w:r>
          <w:rPr>
            <w:rFonts w:hint="eastAsia"/>
          </w:rPr>
          <w:delText>图【】是优化前后函数执行流程。</w:delText>
        </w:r>
      </w:del>
      <w:r>
        <w:rPr>
          <w:rFonts w:hint="eastAsia"/>
        </w:rPr>
        <w:t>经过4.1小节消除依赖以后，我们得以将Ind_plus与Ind_minus函数移植到GPU运行。由于ShengBTE软件包完全由FORTRAN构成，为了使用cuda运行，我们通过FORTARN调用C层接口，然后使用cuda。</w:t>
      </w:r>
      <w:ins w:id="340" w:author="Ve" w:date="2019-08-06T21:25:21Z">
        <w:r>
          <w:rPr>
            <w:rFonts w:hint="eastAsia"/>
            <w:lang w:val="en-US" w:eastAsia="zh-CN"/>
          </w:rPr>
          <w:t>我们</w:t>
        </w:r>
      </w:ins>
      <w:ins w:id="341" w:author="Ve" w:date="2019-08-06T21:26:57Z">
        <w:r>
          <w:rPr>
            <w:rFonts w:hint="eastAsia"/>
            <w:lang w:val="en-US" w:eastAsia="zh-CN"/>
          </w:rPr>
          <w:t>新增了</w:t>
        </w:r>
      </w:ins>
      <w:ins w:id="342" w:author="Ve" w:date="2019-08-06T21:27:00Z">
        <w:r>
          <w:rPr>
            <w:rFonts w:hint="eastAsia"/>
            <w:lang w:val="en-US" w:eastAsia="zh-CN"/>
          </w:rPr>
          <w:t>源码</w:t>
        </w:r>
      </w:ins>
      <w:ins w:id="343" w:author="Ve" w:date="2019-08-06T21:27:06Z">
        <w:r>
          <w:rPr>
            <w:rFonts w:hint="eastAsia"/>
          </w:rPr>
          <w:t>cuda_wrapper.c</w:t>
        </w:r>
      </w:ins>
      <w:ins w:id="344" w:author="Ve" w:date="2019-08-06T21:27:14Z">
        <w:r>
          <w:rPr>
            <w:rFonts w:hint="eastAsia"/>
            <w:lang w:val="en-US" w:eastAsia="zh-CN"/>
          </w:rPr>
          <w:t>文件</w:t>
        </w:r>
      </w:ins>
      <w:ins w:id="345" w:author="Ve" w:date="2019-08-06T21:27:19Z">
        <w:r>
          <w:rPr>
            <w:rFonts w:hint="eastAsia"/>
            <w:lang w:val="en-US" w:eastAsia="zh-CN"/>
          </w:rPr>
          <w:t>并在其中</w:t>
        </w:r>
      </w:ins>
      <w:ins w:id="346" w:author="Ve" w:date="2019-08-06T21:25:26Z">
        <w:r>
          <w:rPr>
            <w:rFonts w:hint="eastAsia"/>
            <w:lang w:val="en-US" w:eastAsia="zh-CN"/>
          </w:rPr>
          <w:t>封装了</w:t>
        </w:r>
      </w:ins>
      <w:ins w:id="347" w:author="Ve" w:date="2019-08-06T21:25:28Z">
        <w:r>
          <w:rPr>
            <w:rFonts w:hint="eastAsia"/>
            <w:lang w:val="en-US" w:eastAsia="zh-CN"/>
          </w:rPr>
          <w:t>四个</w:t>
        </w:r>
      </w:ins>
      <w:ins w:id="348" w:author="Ve" w:date="2019-08-06T21:25:37Z">
        <w:r>
          <w:rPr>
            <w:rFonts w:hint="eastAsia"/>
            <w:lang w:val="en-US" w:eastAsia="zh-CN"/>
          </w:rPr>
          <w:t>C</w:t>
        </w:r>
      </w:ins>
      <w:ins w:id="349" w:author="Ve" w:date="2019-08-06T21:25:34Z">
        <w:r>
          <w:rPr>
            <w:rFonts w:hint="eastAsia"/>
            <w:lang w:val="en-US" w:eastAsia="zh-CN"/>
          </w:rPr>
          <w:t>语言</w:t>
        </w:r>
      </w:ins>
      <w:ins w:id="350" w:author="Ve" w:date="2019-08-06T21:25:43Z">
        <w:r>
          <w:rPr>
            <w:rFonts w:hint="eastAsia"/>
            <w:lang w:val="en-US" w:eastAsia="zh-CN"/>
          </w:rPr>
          <w:t>接口</w:t>
        </w:r>
      </w:ins>
      <w:ins w:id="351" w:author="Ve" w:date="2019-08-06T21:25:51Z">
        <w:r>
          <w:rPr>
            <w:rFonts w:hint="eastAsia"/>
            <w:lang w:val="en-US" w:eastAsia="zh-CN"/>
          </w:rPr>
          <w:t>run_cuda_ind_plus_wrapper_</w:t>
        </w:r>
      </w:ins>
      <w:ins w:id="352" w:author="Ve" w:date="2019-08-06T21:26:03Z">
        <w:r>
          <w:rPr>
            <w:rFonts w:hint="eastAsia"/>
            <w:lang w:val="en-US" w:eastAsia="zh-CN"/>
          </w:rPr>
          <w:t>，</w:t>
        </w:r>
      </w:ins>
      <w:ins w:id="353" w:author="Ve" w:date="2019-08-06T21:26:06Z">
        <w:r>
          <w:rPr>
            <w:rFonts w:hint="eastAsia"/>
            <w:lang w:val="en-US" w:eastAsia="zh-CN"/>
          </w:rPr>
          <w:t>run_cuda_ind_minus_wrapper_</w:t>
        </w:r>
      </w:ins>
      <w:ins w:id="354" w:author="Ve" w:date="2019-08-06T21:26:07Z">
        <w:r>
          <w:rPr>
            <w:rFonts w:hint="eastAsia"/>
            <w:lang w:val="en-US" w:eastAsia="zh-CN"/>
          </w:rPr>
          <w:t>，</w:t>
        </w:r>
      </w:ins>
      <w:ins w:id="355" w:author="Ve" w:date="2019-08-06T21:26:17Z">
        <w:bookmarkStart w:id="8" w:name="OLE_LINK7"/>
        <w:r>
          <w:rPr>
            <w:rFonts w:hint="eastAsia"/>
            <w:lang w:val="en-US" w:eastAsia="zh-CN"/>
          </w:rPr>
          <w:t>init_cuda_ind_wrapper_</w:t>
        </w:r>
        <w:bookmarkEnd w:id="8"/>
      </w:ins>
      <w:ins w:id="356" w:author="Ve" w:date="2019-08-06T21:26:20Z">
        <w:r>
          <w:rPr>
            <w:rFonts w:hint="eastAsia"/>
            <w:lang w:val="en-US" w:eastAsia="zh-CN"/>
          </w:rPr>
          <w:t>和</w:t>
        </w:r>
      </w:ins>
      <w:ins w:id="357" w:author="Ve" w:date="2019-08-06T21:26:27Z">
        <w:r>
          <w:rPr>
            <w:rFonts w:hint="eastAsia"/>
            <w:lang w:val="en-US" w:eastAsia="zh-CN"/>
          </w:rPr>
          <w:t>finalize_cuda_ind_wrapper_</w:t>
        </w:r>
      </w:ins>
      <w:ins w:id="358" w:author="Ve" w:date="2019-08-07T00:41:01Z">
        <w:r>
          <w:rPr>
            <w:rFonts w:hint="eastAsia"/>
            <w:lang w:val="en-US" w:eastAsia="zh-CN"/>
          </w:rPr>
          <w:t>。</w:t>
        </w:r>
      </w:ins>
      <w:ins w:id="359" w:author="Ve" w:date="2019-08-07T00:41:05Z">
        <w:r>
          <w:rPr>
            <w:rFonts w:hint="eastAsia"/>
            <w:lang w:val="en-US" w:eastAsia="zh-CN"/>
          </w:rPr>
          <w:t>新增了</w:t>
        </w:r>
      </w:ins>
      <w:ins w:id="360" w:author="Ve" w:date="2019-08-07T00:41:21Z">
        <w:r>
          <w:rPr>
            <w:rFonts w:hint="eastAsia"/>
            <w:lang w:val="en-US" w:eastAsia="zh-CN"/>
          </w:rPr>
          <w:t>cuda</w:t>
        </w:r>
      </w:ins>
      <w:ins w:id="361" w:author="Ve" w:date="2019-08-07T00:41:22Z">
        <w:r>
          <w:rPr>
            <w:rFonts w:hint="eastAsia"/>
            <w:lang w:val="en-US" w:eastAsia="zh-CN"/>
          </w:rPr>
          <w:t>_</w:t>
        </w:r>
      </w:ins>
      <w:ins w:id="362" w:author="Ve" w:date="2019-08-07T00:41:24Z">
        <w:r>
          <w:rPr>
            <w:rFonts w:hint="eastAsia"/>
            <w:lang w:val="en-US" w:eastAsia="zh-CN"/>
          </w:rPr>
          <w:t>de</w:t>
        </w:r>
      </w:ins>
      <w:ins w:id="363" w:author="Ve" w:date="2019-08-07T00:41:25Z">
        <w:r>
          <w:rPr>
            <w:rFonts w:hint="eastAsia"/>
            <w:lang w:val="en-US" w:eastAsia="zh-CN"/>
          </w:rPr>
          <w:t>bug</w:t>
        </w:r>
      </w:ins>
      <w:ins w:id="364" w:author="Ve" w:date="2019-08-07T00:41:27Z">
        <w:r>
          <w:rPr>
            <w:rFonts w:hint="eastAsia"/>
            <w:lang w:val="en-US" w:eastAsia="zh-CN"/>
          </w:rPr>
          <w:t>.h</w:t>
        </w:r>
      </w:ins>
      <w:ins w:id="365" w:author="Ve" w:date="2019-08-07T00:47:03Z">
        <w:r>
          <w:rPr>
            <w:rFonts w:hint="eastAsia"/>
            <w:lang w:val="en-US" w:eastAsia="zh-CN"/>
          </w:rPr>
          <w:t>和</w:t>
        </w:r>
      </w:ins>
      <w:ins w:id="366" w:author="Ve" w:date="2019-08-07T00:47:08Z">
        <w:r>
          <w:rPr>
            <w:rFonts w:hint="eastAsia"/>
          </w:rPr>
          <w:t>cuda_settings.h</w:t>
        </w:r>
      </w:ins>
      <w:ins w:id="367" w:author="Ve" w:date="2019-08-07T00:41:34Z">
        <w:r>
          <w:rPr>
            <w:rFonts w:hint="eastAsia"/>
            <w:lang w:val="en-US" w:eastAsia="zh-CN"/>
          </w:rPr>
          <w:t>文件</w:t>
        </w:r>
      </w:ins>
      <w:ins w:id="368" w:author="Ve" w:date="2019-08-07T00:42:03Z">
        <w:r>
          <w:rPr>
            <w:rFonts w:hint="eastAsia"/>
            <w:lang w:val="en-US" w:eastAsia="zh-CN"/>
          </w:rPr>
          <w:t>并在其中</w:t>
        </w:r>
      </w:ins>
      <w:ins w:id="369" w:author="Ve" w:date="2019-08-07T00:42:07Z">
        <w:r>
          <w:rPr>
            <w:rFonts w:hint="eastAsia"/>
            <w:lang w:val="en-US" w:eastAsia="zh-CN"/>
          </w:rPr>
          <w:t>增加了</w:t>
        </w:r>
      </w:ins>
      <w:ins w:id="370" w:author="Ve" w:date="2019-08-07T00:42:12Z">
        <w:r>
          <w:rPr>
            <w:rFonts w:hint="eastAsia"/>
          </w:rPr>
          <w:t>HandleError</w:t>
        </w:r>
      </w:ins>
      <w:ins w:id="371" w:author="Ve" w:date="2019-08-07T00:42:15Z">
        <w:r>
          <w:rPr>
            <w:rFonts w:hint="eastAsia"/>
            <w:lang w:val="en-US" w:eastAsia="zh-CN"/>
          </w:rPr>
          <w:t>函数</w:t>
        </w:r>
      </w:ins>
      <w:ins w:id="372" w:author="Ve" w:date="2019-08-07T00:42:19Z">
        <w:r>
          <w:rPr>
            <w:rFonts w:hint="eastAsia"/>
            <w:lang w:val="en-US" w:eastAsia="zh-CN"/>
          </w:rPr>
          <w:t>用于</w:t>
        </w:r>
      </w:ins>
      <w:ins w:id="373" w:author="Ve" w:date="2019-08-07T00:42:21Z">
        <w:r>
          <w:rPr>
            <w:rFonts w:hint="eastAsia"/>
            <w:lang w:val="en-US" w:eastAsia="zh-CN"/>
          </w:rPr>
          <w:t>处理</w:t>
        </w:r>
      </w:ins>
      <w:ins w:id="374" w:author="Ve" w:date="2019-08-07T00:42:22Z">
        <w:r>
          <w:rPr>
            <w:rFonts w:hint="eastAsia"/>
            <w:lang w:val="en-US" w:eastAsia="zh-CN"/>
          </w:rPr>
          <w:t>G</w:t>
        </w:r>
      </w:ins>
      <w:ins w:id="375" w:author="Ve" w:date="2019-08-07T00:42:23Z">
        <w:r>
          <w:rPr>
            <w:rFonts w:hint="eastAsia"/>
            <w:lang w:val="en-US" w:eastAsia="zh-CN"/>
          </w:rPr>
          <w:t>PU</w:t>
        </w:r>
      </w:ins>
      <w:ins w:id="376" w:author="Ve" w:date="2019-08-07T00:42:37Z">
        <w:r>
          <w:rPr>
            <w:rFonts w:hint="eastAsia"/>
            <w:lang w:val="en-US" w:eastAsia="zh-CN"/>
          </w:rPr>
          <w:t>上</w:t>
        </w:r>
      </w:ins>
      <w:ins w:id="377" w:author="Ve" w:date="2019-08-07T00:42:29Z">
        <w:r>
          <w:rPr>
            <w:rFonts w:hint="eastAsia"/>
            <w:lang w:val="en-US" w:eastAsia="zh-CN"/>
          </w:rPr>
          <w:t>运行的报错</w:t>
        </w:r>
      </w:ins>
      <w:ins w:id="378" w:author="Ve" w:date="2019-08-07T00:47:42Z">
        <w:r>
          <w:rPr>
            <w:rFonts w:hint="eastAsia"/>
            <w:lang w:val="en-US" w:eastAsia="zh-CN"/>
          </w:rPr>
          <w:t>和</w:t>
        </w:r>
      </w:ins>
      <w:ins w:id="379" w:author="Ve" w:date="2019-08-07T00:47:44Z">
        <w:r>
          <w:rPr>
            <w:rFonts w:hint="eastAsia"/>
            <w:lang w:val="en-US" w:eastAsia="zh-CN"/>
          </w:rPr>
          <w:t>GP</w:t>
        </w:r>
      </w:ins>
      <w:ins w:id="380" w:author="Ve" w:date="2019-08-07T00:47:45Z">
        <w:r>
          <w:rPr>
            <w:rFonts w:hint="eastAsia"/>
            <w:lang w:val="en-US" w:eastAsia="zh-CN"/>
          </w:rPr>
          <w:t>U</w:t>
        </w:r>
      </w:ins>
      <w:ins w:id="381" w:author="Ve" w:date="2019-08-07T00:47:47Z">
        <w:r>
          <w:rPr>
            <w:rFonts w:hint="eastAsia"/>
            <w:lang w:val="en-US" w:eastAsia="zh-CN"/>
          </w:rPr>
          <w:t>数量</w:t>
        </w:r>
      </w:ins>
      <w:ins w:id="382" w:author="Ve" w:date="2019-08-07T00:47:48Z">
        <w:r>
          <w:rPr>
            <w:rFonts w:hint="eastAsia"/>
            <w:lang w:val="en-US" w:eastAsia="zh-CN"/>
          </w:rPr>
          <w:t>的</w:t>
        </w:r>
      </w:ins>
      <w:ins w:id="383" w:author="Ve" w:date="2019-08-07T00:47:50Z">
        <w:r>
          <w:rPr>
            <w:rFonts w:hint="eastAsia"/>
            <w:lang w:val="en-US" w:eastAsia="zh-CN"/>
          </w:rPr>
          <w:t>设置</w:t>
        </w:r>
      </w:ins>
      <w:ins w:id="384" w:author="Ve" w:date="2019-08-07T00:47:42Z">
        <w:r>
          <w:rPr>
            <w:rFonts w:hint="eastAsia"/>
            <w:lang w:val="en-US" w:eastAsia="zh-CN"/>
          </w:rPr>
          <w:t>。</w:t>
        </w:r>
      </w:ins>
      <w:ins w:id="385" w:author="Ve" w:date="2019-08-06T21:27:38Z">
        <w:r>
          <w:rPr>
            <w:rFonts w:hint="eastAsia"/>
            <w:lang w:val="en-US" w:eastAsia="zh-CN"/>
          </w:rPr>
          <w:t>图【】是优化前后函数执行流程</w:t>
        </w:r>
      </w:ins>
      <w:ins w:id="386" w:author="Ve" w:date="2019-08-06T21:34:33Z">
        <w:r>
          <w:rPr>
            <w:rFonts w:hint="eastAsia"/>
            <w:lang w:val="en-US" w:eastAsia="zh-CN"/>
          </w:rPr>
          <w:t>。</w:t>
        </w:r>
      </w:ins>
    </w:p>
    <w:p>
      <w:pPr>
        <w:jc w:val="center"/>
        <w:rPr>
          <w:ins w:id="387" w:author="Ve" w:date="2019-08-06T21:56:46Z"/>
          <w:rFonts w:hint="eastAsia"/>
        </w:rPr>
      </w:pPr>
      <w:r>
        <w:rPr>
          <w:rFonts w:hint="eastAsia"/>
        </w:rPr>
        <w:drawing>
          <wp:inline distT="0" distB="0" distL="114300" distR="114300">
            <wp:extent cx="5754370" cy="2573020"/>
            <wp:effectExtent l="0" t="0" r="0" b="0"/>
            <wp:docPr id="8"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2" descr="qt_temp"/>
                    <pic:cNvPicPr>
                      <a:picLocks noChangeAspect="1"/>
                    </pic:cNvPicPr>
                  </pic:nvPicPr>
                  <pic:blipFill>
                    <a:blip r:embed="rId11"/>
                    <a:stretch>
                      <a:fillRect/>
                    </a:stretch>
                  </pic:blipFill>
                  <pic:spPr>
                    <a:xfrm>
                      <a:off x="0" y="0"/>
                      <a:ext cx="5754370" cy="2573020"/>
                    </a:xfrm>
                    <a:prstGeom prst="rect">
                      <a:avLst/>
                    </a:prstGeom>
                  </pic:spPr>
                </pic:pic>
              </a:graphicData>
            </a:graphic>
          </wp:inline>
        </w:drawing>
      </w:r>
    </w:p>
    <w:p>
      <w:pPr>
        <w:ind w:firstLine="420"/>
        <w:rPr>
          <w:ins w:id="388" w:author="Ve" w:date="2019-08-06T21:58:27Z"/>
          <w:rFonts w:hint="eastAsia"/>
        </w:rPr>
      </w:pPr>
      <w:ins w:id="389" w:author="Ve" w:date="2019-08-07T00:05:53Z">
        <w:r>
          <w:rPr>
            <w:rFonts w:hint="eastAsia"/>
            <w:lang w:val="en-US" w:eastAsia="zh-CN"/>
          </w:rPr>
          <w:t>cuda</w:t>
        </w:r>
      </w:ins>
      <w:ins w:id="390" w:author="Ve" w:date="2019-08-06T21:56:52Z">
        <w:r>
          <w:rPr>
            <w:rFonts w:hint="eastAsia"/>
          </w:rPr>
          <w:t>_</w:t>
        </w:r>
      </w:ins>
      <w:ins w:id="391" w:author="Ve" w:date="2019-08-07T00:05:57Z">
        <w:r>
          <w:rPr>
            <w:rFonts w:hint="eastAsia"/>
            <w:lang w:val="en-US" w:eastAsia="zh-CN"/>
          </w:rPr>
          <w:t>i</w:t>
        </w:r>
      </w:ins>
      <w:ins w:id="392" w:author="Ve" w:date="2019-08-07T00:05:58Z">
        <w:r>
          <w:rPr>
            <w:rFonts w:hint="eastAsia"/>
            <w:lang w:val="en-US" w:eastAsia="zh-CN"/>
          </w:rPr>
          <w:t>n</w:t>
        </w:r>
      </w:ins>
      <w:ins w:id="393" w:author="Ve" w:date="2019-08-07T00:05:59Z">
        <w:r>
          <w:rPr>
            <w:rFonts w:hint="eastAsia"/>
            <w:lang w:val="en-US" w:eastAsia="zh-CN"/>
          </w:rPr>
          <w:t>it</w:t>
        </w:r>
      </w:ins>
      <w:ins w:id="394" w:author="Ve" w:date="2019-08-07T00:54:03Z">
        <w:r>
          <w:rPr>
            <w:rFonts w:hint="eastAsia"/>
            <w:lang w:val="en-US" w:eastAsia="zh-CN"/>
          </w:rPr>
          <w:t>阶段</w:t>
        </w:r>
      </w:ins>
      <w:ins w:id="395" w:author="Ve" w:date="2019-08-06T21:56:52Z">
        <w:r>
          <w:rPr>
            <w:rFonts w:hint="eastAsia"/>
          </w:rPr>
          <w:t>调用init_cuda_ind_wrapper_进行cuda初始化准备，此时就已经可以使用nvidia-smi命令在GPU上找到进程。初始化阶段首先使用cudaMalloc命令在GPU上申请空间，此部分也就是GPU显存占用的空间，申请的空间要足够大以包括Ind_plus和Ind_minus函数使用和产生的所有数据。空间申请完毕后使用cudaMemcpy命令拷贝输入数据到GPU显存，此时已经准备好了在GPU上的计算。</w:t>
        </w:r>
      </w:ins>
    </w:p>
    <w:p>
      <w:pPr>
        <w:ind w:firstLine="420"/>
        <w:rPr>
          <w:ins w:id="396" w:author="Ve" w:date="2019-08-07T00:06:06Z"/>
          <w:rFonts w:hint="default" w:eastAsia="宋体"/>
          <w:lang w:val="en-US" w:eastAsia="zh-CN"/>
        </w:rPr>
      </w:pPr>
      <w:ins w:id="397" w:author="Ve" w:date="2019-08-06T21:58:30Z">
        <w:r>
          <w:rPr>
            <w:rFonts w:hint="eastAsia"/>
            <w:lang w:val="en-US" w:eastAsia="zh-CN"/>
          </w:rPr>
          <w:t>I</w:t>
        </w:r>
      </w:ins>
      <w:ins w:id="398" w:author="Ve" w:date="2019-08-06T21:58:32Z">
        <w:r>
          <w:rPr>
            <w:rFonts w:hint="eastAsia"/>
            <w:lang w:val="en-US" w:eastAsia="zh-CN"/>
          </w:rPr>
          <w:t>nd</w:t>
        </w:r>
      </w:ins>
      <w:ins w:id="399" w:author="Ve" w:date="2019-08-06T21:58:33Z">
        <w:r>
          <w:rPr>
            <w:rFonts w:hint="eastAsia"/>
            <w:lang w:val="en-US" w:eastAsia="zh-CN"/>
          </w:rPr>
          <w:t>_</w:t>
        </w:r>
      </w:ins>
      <w:ins w:id="400" w:author="Ve" w:date="2019-08-06T21:58:34Z">
        <w:r>
          <w:rPr>
            <w:rFonts w:hint="eastAsia"/>
            <w:lang w:val="en-US" w:eastAsia="zh-CN"/>
          </w:rPr>
          <w:t>plus</w:t>
        </w:r>
      </w:ins>
      <w:ins w:id="401" w:author="Ve" w:date="2019-08-06T21:58:43Z">
        <w:r>
          <w:rPr>
            <w:rFonts w:hint="eastAsia"/>
            <w:lang w:val="en-US" w:eastAsia="zh-CN"/>
          </w:rPr>
          <w:t>和I</w:t>
        </w:r>
      </w:ins>
      <w:ins w:id="402" w:author="Ve" w:date="2019-08-06T21:58:44Z">
        <w:r>
          <w:rPr>
            <w:rFonts w:hint="eastAsia"/>
            <w:lang w:val="en-US" w:eastAsia="zh-CN"/>
          </w:rPr>
          <w:t>nd</w:t>
        </w:r>
      </w:ins>
      <w:ins w:id="403" w:author="Ve" w:date="2019-08-06T21:58:45Z">
        <w:r>
          <w:rPr>
            <w:rFonts w:hint="eastAsia"/>
            <w:lang w:val="en-US" w:eastAsia="zh-CN"/>
          </w:rPr>
          <w:t>_</w:t>
        </w:r>
      </w:ins>
      <w:ins w:id="404" w:author="Ve" w:date="2019-08-06T21:58:46Z">
        <w:r>
          <w:rPr>
            <w:rFonts w:hint="eastAsia"/>
            <w:lang w:val="en-US" w:eastAsia="zh-CN"/>
          </w:rPr>
          <w:t>minus</w:t>
        </w:r>
      </w:ins>
      <w:ins w:id="405" w:author="Ve" w:date="2019-08-06T21:58:50Z">
        <w:r>
          <w:rPr>
            <w:rFonts w:hint="eastAsia"/>
            <w:lang w:val="en-US" w:eastAsia="zh-CN"/>
          </w:rPr>
          <w:t>函数</w:t>
        </w:r>
      </w:ins>
      <w:ins w:id="406" w:author="Ve" w:date="2019-08-06T21:58:54Z">
        <w:r>
          <w:rPr>
            <w:rFonts w:hint="eastAsia"/>
            <w:lang w:val="en-US" w:eastAsia="zh-CN"/>
          </w:rPr>
          <w:t>则被</w:t>
        </w:r>
      </w:ins>
      <w:ins w:id="407" w:author="Ve" w:date="2019-08-06T21:58:55Z">
        <w:r>
          <w:rPr>
            <w:rFonts w:hint="eastAsia"/>
            <w:lang w:val="en-US" w:eastAsia="zh-CN"/>
          </w:rPr>
          <w:t>替换为</w:t>
        </w:r>
      </w:ins>
      <w:ins w:id="408" w:author="Ve" w:date="2019-08-06T21:59:06Z">
        <w:r>
          <w:rPr>
            <w:rFonts w:hint="eastAsia"/>
          </w:rPr>
          <w:t>run_cuda_ind_plus_wrapper_</w:t>
        </w:r>
      </w:ins>
      <w:ins w:id="409" w:author="Ve" w:date="2019-08-06T21:59:11Z">
        <w:r>
          <w:rPr>
            <w:rFonts w:hint="eastAsia"/>
            <w:lang w:val="en-US" w:eastAsia="zh-CN"/>
          </w:rPr>
          <w:t>和</w:t>
        </w:r>
      </w:ins>
      <w:ins w:id="410" w:author="Ve" w:date="2019-08-06T21:59:06Z">
        <w:r>
          <w:rPr>
            <w:rFonts w:hint="eastAsia"/>
          </w:rPr>
          <w:t>run_cuda_ind_minus_wrapper_</w:t>
        </w:r>
      </w:ins>
      <w:ins w:id="411" w:author="Ve" w:date="2019-08-06T21:59:19Z">
        <w:r>
          <w:rPr>
            <w:rFonts w:hint="eastAsia"/>
            <w:lang w:eastAsia="zh-CN"/>
          </w:rPr>
          <w:t>。</w:t>
        </w:r>
      </w:ins>
      <w:ins w:id="412" w:author="Ve" w:date="2019-08-06T22:01:57Z">
        <w:r>
          <w:rPr>
            <w:rFonts w:hint="eastAsia"/>
            <w:lang w:val="en-US" w:eastAsia="zh-CN"/>
          </w:rPr>
          <w:t>以</w:t>
        </w:r>
      </w:ins>
      <w:ins w:id="413" w:author="Ve" w:date="2019-08-06T22:01:58Z">
        <w:r>
          <w:rPr>
            <w:rFonts w:hint="eastAsia"/>
            <w:lang w:val="en-US" w:eastAsia="zh-CN"/>
          </w:rPr>
          <w:t>I</w:t>
        </w:r>
      </w:ins>
      <w:ins w:id="414" w:author="Ve" w:date="2019-08-06T22:01:59Z">
        <w:r>
          <w:rPr>
            <w:rFonts w:hint="eastAsia"/>
            <w:lang w:val="en-US" w:eastAsia="zh-CN"/>
          </w:rPr>
          <w:t>nd</w:t>
        </w:r>
      </w:ins>
      <w:ins w:id="415" w:author="Ve" w:date="2019-08-06T22:02:00Z">
        <w:r>
          <w:rPr>
            <w:rFonts w:hint="eastAsia"/>
            <w:lang w:val="en-US" w:eastAsia="zh-CN"/>
          </w:rPr>
          <w:t>_</w:t>
        </w:r>
      </w:ins>
      <w:ins w:id="416" w:author="Ve" w:date="2019-08-06T22:02:01Z">
        <w:r>
          <w:rPr>
            <w:rFonts w:hint="eastAsia"/>
            <w:lang w:val="en-US" w:eastAsia="zh-CN"/>
          </w:rPr>
          <w:t>pl</w:t>
        </w:r>
      </w:ins>
      <w:ins w:id="417" w:author="Ve" w:date="2019-08-06T22:02:02Z">
        <w:r>
          <w:rPr>
            <w:rFonts w:hint="eastAsia"/>
            <w:lang w:val="en-US" w:eastAsia="zh-CN"/>
          </w:rPr>
          <w:t>us</w:t>
        </w:r>
      </w:ins>
      <w:ins w:id="418" w:author="Ve" w:date="2019-08-06T22:02:05Z">
        <w:r>
          <w:rPr>
            <w:rFonts w:hint="eastAsia"/>
            <w:lang w:val="en-US" w:eastAsia="zh-CN"/>
          </w:rPr>
          <w:t>为例，</w:t>
        </w:r>
      </w:ins>
      <w:ins w:id="419" w:author="Ve" w:date="2019-08-06T22:00:23Z">
        <w:r>
          <w:rPr>
            <w:rFonts w:hint="eastAsia"/>
            <w:lang w:val="en-US" w:eastAsia="zh-CN"/>
          </w:rPr>
          <w:t>我们</w:t>
        </w:r>
      </w:ins>
      <w:ins w:id="420" w:author="Ve" w:date="2019-08-06T22:01:44Z">
        <w:r>
          <w:rPr>
            <w:rFonts w:hint="eastAsia"/>
            <w:lang w:val="en-US" w:eastAsia="zh-CN"/>
          </w:rPr>
          <w:t>首先</w:t>
        </w:r>
      </w:ins>
      <w:ins w:id="421" w:author="Ve" w:date="2019-08-06T22:02:37Z">
        <w:r>
          <w:rPr>
            <w:rFonts w:hint="eastAsia"/>
            <w:lang w:val="en-US" w:eastAsia="zh-CN"/>
          </w:rPr>
          <w:t>根据</w:t>
        </w:r>
      </w:ins>
      <w:ins w:id="422" w:author="Ve" w:date="2019-08-06T22:02:13Z">
        <w:r>
          <w:rPr>
            <w:rFonts w:hint="eastAsia"/>
            <w:lang w:val="en-US" w:eastAsia="zh-CN"/>
          </w:rPr>
          <w:t>它</w:t>
        </w:r>
      </w:ins>
      <w:ins w:id="423" w:author="Ve" w:date="2019-08-06T22:02:14Z">
        <w:r>
          <w:rPr>
            <w:rFonts w:hint="eastAsia"/>
            <w:lang w:val="en-US" w:eastAsia="zh-CN"/>
          </w:rPr>
          <w:t>的</w:t>
        </w:r>
      </w:ins>
      <w:ins w:id="424" w:author="Ve" w:date="2019-08-06T22:02:16Z">
        <w:r>
          <w:rPr>
            <w:rFonts w:hint="eastAsia"/>
            <w:lang w:val="en-US" w:eastAsia="zh-CN"/>
          </w:rPr>
          <w:t>F</w:t>
        </w:r>
      </w:ins>
      <w:ins w:id="425" w:author="Ve" w:date="2019-08-06T22:02:17Z">
        <w:r>
          <w:rPr>
            <w:rFonts w:hint="eastAsia"/>
            <w:lang w:val="en-US" w:eastAsia="zh-CN"/>
          </w:rPr>
          <w:t>ORT</w:t>
        </w:r>
      </w:ins>
      <w:ins w:id="426" w:author="Ve" w:date="2019-08-06T22:02:18Z">
        <w:r>
          <w:rPr>
            <w:rFonts w:hint="eastAsia"/>
            <w:lang w:val="en-US" w:eastAsia="zh-CN"/>
          </w:rPr>
          <w:t>RAN</w:t>
        </w:r>
      </w:ins>
      <w:ins w:id="427" w:author="Ve" w:date="2019-08-06T22:02:22Z">
        <w:r>
          <w:rPr>
            <w:rFonts w:hint="eastAsia"/>
            <w:lang w:val="en-US" w:eastAsia="zh-CN"/>
          </w:rPr>
          <w:t>代码</w:t>
        </w:r>
      </w:ins>
      <w:ins w:id="428" w:author="Ve" w:date="2019-08-06T22:02:42Z">
        <w:r>
          <w:rPr>
            <w:rFonts w:hint="eastAsia"/>
            <w:lang w:val="en-US" w:eastAsia="zh-CN"/>
          </w:rPr>
          <w:t>移植了</w:t>
        </w:r>
      </w:ins>
      <w:ins w:id="429" w:author="Ve" w:date="2019-08-06T22:02:43Z">
        <w:r>
          <w:rPr>
            <w:rFonts w:hint="eastAsia"/>
            <w:lang w:val="en-US" w:eastAsia="zh-CN"/>
          </w:rPr>
          <w:t>一份</w:t>
        </w:r>
      </w:ins>
      <w:ins w:id="430" w:author="Ve" w:date="2019-08-06T22:02:44Z">
        <w:r>
          <w:rPr>
            <w:rFonts w:hint="eastAsia"/>
            <w:lang w:val="en-US" w:eastAsia="zh-CN"/>
          </w:rPr>
          <w:t>C</w:t>
        </w:r>
      </w:ins>
      <w:ins w:id="431" w:author="Ve" w:date="2019-08-06T22:02:46Z">
        <w:r>
          <w:rPr>
            <w:rFonts w:hint="eastAsia"/>
            <w:lang w:val="en-US" w:eastAsia="zh-CN"/>
          </w:rPr>
          <w:t>语言代码</w:t>
        </w:r>
      </w:ins>
      <w:ins w:id="432" w:author="Ve" w:date="2019-08-06T22:02:47Z">
        <w:r>
          <w:rPr>
            <w:rFonts w:hint="eastAsia"/>
            <w:lang w:val="en-US" w:eastAsia="zh-CN"/>
          </w:rPr>
          <w:t>，</w:t>
        </w:r>
      </w:ins>
      <w:ins w:id="433" w:author="Ve" w:date="2019-08-06T22:02:50Z">
        <w:r>
          <w:rPr>
            <w:rFonts w:hint="eastAsia"/>
            <w:lang w:val="en-US" w:eastAsia="zh-CN"/>
          </w:rPr>
          <w:t>并设置了</w:t>
        </w:r>
      </w:ins>
      <w:ins w:id="434" w:author="Ve" w:date="2019-08-06T22:02:52Z">
        <w:r>
          <w:rPr>
            <w:rFonts w:hint="eastAsia"/>
            <w:lang w:val="en-US" w:eastAsia="zh-CN"/>
          </w:rPr>
          <w:t>N</w:t>
        </w:r>
      </w:ins>
      <w:ins w:id="435" w:author="Ve" w:date="2019-08-06T22:02:53Z">
        <w:r>
          <w:rPr>
            <w:rFonts w:hint="eastAsia"/>
            <w:lang w:val="en-US" w:eastAsia="zh-CN"/>
          </w:rPr>
          <w:t>O_</w:t>
        </w:r>
      </w:ins>
      <w:ins w:id="436" w:author="Ve" w:date="2019-08-06T22:02:54Z">
        <w:r>
          <w:rPr>
            <w:rFonts w:hint="eastAsia"/>
            <w:lang w:val="en-US" w:eastAsia="zh-CN"/>
          </w:rPr>
          <w:t>CU</w:t>
        </w:r>
      </w:ins>
      <w:ins w:id="437" w:author="Ve" w:date="2019-08-06T22:02:55Z">
        <w:r>
          <w:rPr>
            <w:rFonts w:hint="eastAsia"/>
            <w:lang w:val="en-US" w:eastAsia="zh-CN"/>
          </w:rPr>
          <w:t>DA</w:t>
        </w:r>
      </w:ins>
      <w:ins w:id="438" w:author="Ve" w:date="2019-08-06T22:03:22Z">
        <w:r>
          <w:rPr>
            <w:rFonts w:hint="eastAsia"/>
            <w:lang w:val="en-US" w:eastAsia="zh-CN"/>
          </w:rPr>
          <w:t>宏</w:t>
        </w:r>
      </w:ins>
      <w:ins w:id="439" w:author="Ve" w:date="2019-08-06T22:03:24Z">
        <w:r>
          <w:rPr>
            <w:rFonts w:hint="eastAsia"/>
            <w:lang w:val="en-US" w:eastAsia="zh-CN"/>
          </w:rPr>
          <w:t>定义</w:t>
        </w:r>
      </w:ins>
      <w:ins w:id="440" w:author="Ve" w:date="2019-08-06T22:03:05Z">
        <w:r>
          <w:rPr>
            <w:rFonts w:hint="eastAsia"/>
            <w:lang w:val="en-US" w:eastAsia="zh-CN"/>
          </w:rPr>
          <w:t>来决定</w:t>
        </w:r>
      </w:ins>
      <w:ins w:id="441" w:author="Ve" w:date="2019-08-06T22:03:08Z">
        <w:r>
          <w:rPr>
            <w:rFonts w:hint="eastAsia"/>
            <w:lang w:val="en-US" w:eastAsia="zh-CN"/>
          </w:rPr>
          <w:t>是否</w:t>
        </w:r>
      </w:ins>
      <w:ins w:id="442" w:author="Ve" w:date="2019-08-06T22:03:11Z">
        <w:r>
          <w:rPr>
            <w:rFonts w:hint="eastAsia"/>
            <w:lang w:val="en-US" w:eastAsia="zh-CN"/>
          </w:rPr>
          <w:t>使用G</w:t>
        </w:r>
      </w:ins>
      <w:ins w:id="443" w:author="Ve" w:date="2019-08-06T22:03:12Z">
        <w:r>
          <w:rPr>
            <w:rFonts w:hint="eastAsia"/>
            <w:lang w:val="en-US" w:eastAsia="zh-CN"/>
          </w:rPr>
          <w:t>PU</w:t>
        </w:r>
      </w:ins>
      <w:ins w:id="444" w:author="Ve" w:date="2019-08-06T22:03:14Z">
        <w:r>
          <w:rPr>
            <w:rFonts w:hint="eastAsia"/>
            <w:lang w:val="en-US" w:eastAsia="zh-CN"/>
          </w:rPr>
          <w:t>运行</w:t>
        </w:r>
      </w:ins>
      <w:ins w:id="445" w:author="Ve" w:date="2019-08-06T22:03:15Z">
        <w:r>
          <w:rPr>
            <w:rFonts w:hint="eastAsia"/>
            <w:lang w:val="en-US" w:eastAsia="zh-CN"/>
          </w:rPr>
          <w:t>。</w:t>
        </w:r>
      </w:ins>
      <w:ins w:id="446" w:author="Ve" w:date="2019-08-06T22:04:30Z">
        <w:r>
          <w:rPr>
            <w:rFonts w:hint="eastAsia"/>
            <w:lang w:val="en-US" w:eastAsia="zh-CN"/>
          </w:rPr>
          <w:t>在没有</w:t>
        </w:r>
      </w:ins>
      <w:ins w:id="447" w:author="Ve" w:date="2019-08-06T22:04:37Z">
        <w:r>
          <w:rPr>
            <w:rFonts w:hint="eastAsia"/>
            <w:lang w:val="en-US" w:eastAsia="zh-CN"/>
          </w:rPr>
          <w:t>G</w:t>
        </w:r>
      </w:ins>
      <w:ins w:id="448" w:author="Ve" w:date="2019-08-06T22:04:38Z">
        <w:r>
          <w:rPr>
            <w:rFonts w:hint="eastAsia"/>
            <w:lang w:val="en-US" w:eastAsia="zh-CN"/>
          </w:rPr>
          <w:t>PU</w:t>
        </w:r>
      </w:ins>
      <w:ins w:id="449" w:author="Ve" w:date="2019-08-06T22:04:40Z">
        <w:r>
          <w:rPr>
            <w:rFonts w:hint="eastAsia"/>
            <w:lang w:val="en-US" w:eastAsia="zh-CN"/>
          </w:rPr>
          <w:t>的</w:t>
        </w:r>
      </w:ins>
      <w:ins w:id="450" w:author="Ve" w:date="2019-08-06T22:04:44Z">
        <w:r>
          <w:rPr>
            <w:rFonts w:hint="eastAsia"/>
            <w:lang w:val="en-US" w:eastAsia="zh-CN"/>
          </w:rPr>
          <w:t>情况下</w:t>
        </w:r>
      </w:ins>
      <w:ins w:id="451" w:author="Ve" w:date="2019-08-06T22:04:49Z">
        <w:r>
          <w:rPr>
            <w:rFonts w:hint="eastAsia"/>
            <w:lang w:val="en-US" w:eastAsia="zh-CN"/>
          </w:rPr>
          <w:t>函数</w:t>
        </w:r>
      </w:ins>
      <w:ins w:id="452" w:author="Ve" w:date="2019-08-06T22:04:51Z">
        <w:r>
          <w:rPr>
            <w:rFonts w:hint="eastAsia"/>
            <w:lang w:val="en-US" w:eastAsia="zh-CN"/>
          </w:rPr>
          <w:t>头的</w:t>
        </w:r>
      </w:ins>
      <w:ins w:id="453" w:author="Ve" w:date="2019-08-06T22:04:53Z">
        <w:r>
          <w:rPr>
            <w:rFonts w:hint="eastAsia"/>
            <w:lang w:val="en-US" w:eastAsia="zh-CN"/>
          </w:rPr>
          <w:t>_</w:t>
        </w:r>
      </w:ins>
      <w:ins w:id="454" w:author="Ve" w:date="2019-08-06T22:04:56Z">
        <w:r>
          <w:rPr>
            <w:rFonts w:hint="eastAsia"/>
            <w:lang w:val="en-US" w:eastAsia="zh-CN"/>
          </w:rPr>
          <w:t>dev</w:t>
        </w:r>
      </w:ins>
      <w:ins w:id="455" w:author="Ve" w:date="2019-08-06T22:04:58Z">
        <w:r>
          <w:rPr>
            <w:rFonts w:hint="eastAsia"/>
            <w:lang w:val="en-US" w:eastAsia="zh-CN"/>
          </w:rPr>
          <w:t>ice</w:t>
        </w:r>
      </w:ins>
      <w:ins w:id="456" w:author="Ve" w:date="2019-08-06T22:04:53Z">
        <w:r>
          <w:rPr>
            <w:rFonts w:hint="eastAsia"/>
            <w:lang w:val="en-US" w:eastAsia="zh-CN"/>
          </w:rPr>
          <w:t>_</w:t>
        </w:r>
      </w:ins>
      <w:ins w:id="457" w:author="Ve" w:date="2019-08-06T22:05:03Z">
        <w:r>
          <w:rPr>
            <w:rFonts w:hint="eastAsia"/>
            <w:lang w:val="en-US" w:eastAsia="zh-CN"/>
          </w:rPr>
          <w:t>不会生效</w:t>
        </w:r>
      </w:ins>
      <w:ins w:id="458" w:author="Ve" w:date="2019-08-06T22:05:06Z">
        <w:r>
          <w:rPr>
            <w:rFonts w:hint="eastAsia"/>
            <w:lang w:val="en-US" w:eastAsia="zh-CN"/>
          </w:rPr>
          <w:t>，</w:t>
        </w:r>
      </w:ins>
      <w:ins w:id="459" w:author="Ve" w:date="2019-08-06T22:05:08Z">
        <w:r>
          <w:rPr>
            <w:rFonts w:hint="eastAsia"/>
            <w:lang w:val="en-US" w:eastAsia="zh-CN"/>
          </w:rPr>
          <w:t>所有</w:t>
        </w:r>
      </w:ins>
      <w:ins w:id="460" w:author="Ve" w:date="2019-08-06T22:05:13Z">
        <w:r>
          <w:rPr>
            <w:rFonts w:hint="eastAsia"/>
            <w:lang w:val="en-US" w:eastAsia="zh-CN"/>
          </w:rPr>
          <w:t>代码仍然</w:t>
        </w:r>
      </w:ins>
      <w:ins w:id="461" w:author="Ve" w:date="2019-08-07T00:15:49Z">
        <w:r>
          <w:rPr>
            <w:rFonts w:hint="eastAsia"/>
            <w:lang w:val="en-US" w:eastAsia="zh-CN"/>
          </w:rPr>
          <w:t>可以</w:t>
        </w:r>
      </w:ins>
      <w:ins w:id="462" w:author="Ve" w:date="2019-08-06T22:05:13Z">
        <w:r>
          <w:rPr>
            <w:rFonts w:hint="eastAsia"/>
            <w:lang w:val="en-US" w:eastAsia="zh-CN"/>
          </w:rPr>
          <w:t>在</w:t>
        </w:r>
      </w:ins>
      <w:ins w:id="463" w:author="Ve" w:date="2019-08-06T22:05:15Z">
        <w:r>
          <w:rPr>
            <w:rFonts w:hint="eastAsia"/>
            <w:lang w:val="en-US" w:eastAsia="zh-CN"/>
          </w:rPr>
          <w:t>CPU</w:t>
        </w:r>
      </w:ins>
      <w:ins w:id="464" w:author="Ve" w:date="2019-08-06T22:05:18Z">
        <w:r>
          <w:rPr>
            <w:rFonts w:hint="eastAsia"/>
            <w:lang w:val="en-US" w:eastAsia="zh-CN"/>
          </w:rPr>
          <w:t>上运行</w:t>
        </w:r>
      </w:ins>
      <w:ins w:id="465" w:author="Ve" w:date="2019-08-06T22:05:19Z">
        <w:r>
          <w:rPr>
            <w:rFonts w:hint="eastAsia"/>
            <w:lang w:val="en-US" w:eastAsia="zh-CN"/>
          </w:rPr>
          <w:t>。</w:t>
        </w:r>
      </w:ins>
      <w:ins w:id="466" w:author="Ve" w:date="2019-08-07T00:20:14Z">
        <w:r>
          <w:rPr>
            <w:rFonts w:hint="eastAsia"/>
            <w:lang w:val="en-US" w:eastAsia="zh-CN"/>
          </w:rPr>
          <w:t>我们</w:t>
        </w:r>
      </w:ins>
      <w:ins w:id="467" w:author="Ve" w:date="2019-08-07T00:26:46Z">
        <w:r>
          <w:rPr>
            <w:rFonts w:hint="eastAsia"/>
            <w:lang w:val="en-US" w:eastAsia="zh-CN"/>
          </w:rPr>
          <w:t>把</w:t>
        </w:r>
      </w:ins>
      <w:ins w:id="468" w:author="Ve" w:date="2019-08-07T00:20:28Z">
        <w:r>
          <w:rPr>
            <w:rFonts w:hint="eastAsia"/>
            <w:lang w:val="en-US" w:eastAsia="zh-CN"/>
          </w:rPr>
          <w:t>4</w:t>
        </w:r>
      </w:ins>
      <w:ins w:id="469" w:author="Ve" w:date="2019-08-07T00:20:29Z">
        <w:r>
          <w:rPr>
            <w:rFonts w:hint="eastAsia"/>
            <w:lang w:val="en-US" w:eastAsia="zh-CN"/>
          </w:rPr>
          <w:t>.</w:t>
        </w:r>
      </w:ins>
      <w:ins w:id="470" w:author="Ve" w:date="2019-08-07T00:25:57Z">
        <w:r>
          <w:rPr>
            <w:rFonts w:hint="eastAsia"/>
            <w:lang w:val="en-US" w:eastAsia="zh-CN"/>
          </w:rPr>
          <w:t>1</w:t>
        </w:r>
      </w:ins>
      <w:ins w:id="471" w:author="Ve" w:date="2019-08-07T00:20:31Z">
        <w:r>
          <w:rPr>
            <w:rFonts w:hint="eastAsia"/>
            <w:lang w:val="en-US" w:eastAsia="zh-CN"/>
          </w:rPr>
          <w:t>小</w:t>
        </w:r>
      </w:ins>
      <w:ins w:id="472" w:author="Ve" w:date="2019-08-07T00:20:33Z">
        <w:r>
          <w:rPr>
            <w:rFonts w:hint="eastAsia"/>
            <w:lang w:val="en-US" w:eastAsia="zh-CN"/>
          </w:rPr>
          <w:t>节</w:t>
        </w:r>
      </w:ins>
      <w:ins w:id="473" w:author="Ve" w:date="2019-08-07T00:20:37Z">
        <w:r>
          <w:rPr>
            <w:rFonts w:hint="eastAsia"/>
            <w:lang w:val="en-US" w:eastAsia="zh-CN"/>
          </w:rPr>
          <w:t>并行化</w:t>
        </w:r>
      </w:ins>
      <w:ins w:id="474" w:author="Ve" w:date="2019-08-07T00:20:39Z">
        <w:r>
          <w:rPr>
            <w:rFonts w:hint="eastAsia"/>
            <w:lang w:val="en-US" w:eastAsia="zh-CN"/>
          </w:rPr>
          <w:t>后的</w:t>
        </w:r>
      </w:ins>
      <w:ins w:id="475" w:author="Ve" w:date="2019-08-07T00:20:41Z">
        <w:r>
          <w:rPr>
            <w:rFonts w:hint="eastAsia"/>
            <w:lang w:val="en-US" w:eastAsia="zh-CN"/>
          </w:rPr>
          <w:t>循环</w:t>
        </w:r>
      </w:ins>
      <w:ins w:id="476" w:author="Ve" w:date="2019-08-07T00:20:42Z">
        <w:r>
          <w:rPr>
            <w:rFonts w:hint="eastAsia"/>
            <w:lang w:val="en-US" w:eastAsia="zh-CN"/>
          </w:rPr>
          <w:t>代码</w:t>
        </w:r>
      </w:ins>
      <w:ins w:id="477" w:author="Ve" w:date="2019-08-07T00:20:51Z">
        <w:r>
          <w:rPr>
            <w:rFonts w:hint="eastAsia"/>
            <w:lang w:val="en-US" w:eastAsia="zh-CN"/>
          </w:rPr>
          <w:t>放入</w:t>
        </w:r>
      </w:ins>
      <w:ins w:id="478" w:author="Ve" w:date="2019-08-07T00:20:53Z">
        <w:r>
          <w:rPr>
            <w:rFonts w:hint="eastAsia"/>
            <w:lang w:val="en-US" w:eastAsia="zh-CN"/>
          </w:rPr>
          <w:t>kernel</w:t>
        </w:r>
      </w:ins>
      <w:ins w:id="479" w:author="Ve" w:date="2019-08-07T00:20:56Z">
        <w:r>
          <w:rPr>
            <w:rFonts w:hint="eastAsia"/>
            <w:lang w:val="en-US" w:eastAsia="zh-CN"/>
          </w:rPr>
          <w:t>调用</w:t>
        </w:r>
      </w:ins>
      <w:ins w:id="480" w:author="Ve" w:date="2019-08-07T00:21:04Z">
        <w:r>
          <w:rPr>
            <w:rFonts w:hint="eastAsia"/>
            <w:lang w:val="en-US" w:eastAsia="zh-CN"/>
          </w:rPr>
          <w:t>，</w:t>
        </w:r>
      </w:ins>
      <w:ins w:id="481" w:author="Ve" w:date="2019-08-07T00:21:22Z">
        <w:r>
          <w:rPr>
            <w:rFonts w:hint="eastAsia"/>
            <w:lang w:val="en-US" w:eastAsia="zh-CN"/>
          </w:rPr>
          <w:t>并在</w:t>
        </w:r>
      </w:ins>
      <w:ins w:id="482" w:author="Ve" w:date="2019-08-07T00:21:25Z">
        <w:r>
          <w:rPr>
            <w:rFonts w:hint="eastAsia"/>
            <w:lang w:val="en-US" w:eastAsia="zh-CN"/>
          </w:rPr>
          <w:t>调用后</w:t>
        </w:r>
      </w:ins>
      <w:ins w:id="483" w:author="Ve" w:date="2019-08-07T00:21:32Z">
        <w:r>
          <w:rPr>
            <w:rFonts w:hint="eastAsia"/>
            <w:lang w:val="en-US" w:eastAsia="zh-CN"/>
          </w:rPr>
          <w:t>把</w:t>
        </w:r>
      </w:ins>
      <w:ins w:id="484" w:author="Ve" w:date="2019-08-07T00:21:36Z">
        <w:r>
          <w:rPr>
            <w:rFonts w:hint="eastAsia"/>
            <w:lang w:val="en-US" w:eastAsia="zh-CN"/>
          </w:rPr>
          <w:t>计</w:t>
        </w:r>
      </w:ins>
      <w:ins w:id="485" w:author="Ve" w:date="2019-08-07T00:22:21Z">
        <w:r>
          <w:rPr>
            <w:rFonts w:hint="eastAsia"/>
            <w:lang w:val="en-US" w:eastAsia="zh-CN"/>
          </w:rPr>
          <w:t>算</w:t>
        </w:r>
      </w:ins>
      <w:ins w:id="486" w:author="Ve" w:date="2019-08-07T00:22:23Z">
        <w:r>
          <w:rPr>
            <w:rFonts w:hint="eastAsia"/>
            <w:lang w:val="en-US" w:eastAsia="zh-CN"/>
          </w:rPr>
          <w:t>结果</w:t>
        </w:r>
      </w:ins>
      <w:ins w:id="487" w:author="Ve" w:date="2019-08-07T00:22:26Z">
        <w:r>
          <w:rPr>
            <w:rFonts w:hint="eastAsia"/>
            <w:lang w:val="en-US" w:eastAsia="zh-CN"/>
          </w:rPr>
          <w:t>使用</w:t>
        </w:r>
      </w:ins>
      <w:ins w:id="488" w:author="Ve" w:date="2019-08-07T00:22:36Z">
        <w:r>
          <w:rPr>
            <w:rFonts w:hint="eastAsia"/>
          </w:rPr>
          <w:t>cudaMemcpy</w:t>
        </w:r>
      </w:ins>
      <w:ins w:id="489" w:author="Ve" w:date="2019-08-07T00:22:48Z">
        <w:r>
          <w:rPr>
            <w:rFonts w:hint="eastAsia"/>
            <w:lang w:val="en-US" w:eastAsia="zh-CN"/>
          </w:rPr>
          <w:t>命令</w:t>
        </w:r>
      </w:ins>
      <w:ins w:id="490" w:author="Ve" w:date="2019-08-07T00:22:54Z">
        <w:r>
          <w:rPr>
            <w:rFonts w:hint="eastAsia"/>
            <w:lang w:val="en-US" w:eastAsia="zh-CN"/>
          </w:rPr>
          <w:t>从</w:t>
        </w:r>
      </w:ins>
      <w:ins w:id="491" w:author="Ve" w:date="2019-08-07T00:22:55Z">
        <w:r>
          <w:rPr>
            <w:rFonts w:hint="eastAsia"/>
            <w:lang w:val="en-US" w:eastAsia="zh-CN"/>
          </w:rPr>
          <w:t>G</w:t>
        </w:r>
      </w:ins>
      <w:ins w:id="492" w:author="Ve" w:date="2019-08-07T00:22:56Z">
        <w:r>
          <w:rPr>
            <w:rFonts w:hint="eastAsia"/>
            <w:lang w:val="en-US" w:eastAsia="zh-CN"/>
          </w:rPr>
          <w:t>PU</w:t>
        </w:r>
      </w:ins>
      <w:ins w:id="493" w:author="Ve" w:date="2019-08-07T00:23:00Z">
        <w:r>
          <w:rPr>
            <w:rFonts w:hint="eastAsia"/>
            <w:lang w:val="en-US" w:eastAsia="zh-CN"/>
          </w:rPr>
          <w:t>拷贝</w:t>
        </w:r>
      </w:ins>
      <w:ins w:id="494" w:author="Ve" w:date="2019-08-07T00:23:01Z">
        <w:r>
          <w:rPr>
            <w:rFonts w:hint="eastAsia"/>
            <w:lang w:val="en-US" w:eastAsia="zh-CN"/>
          </w:rPr>
          <w:t>回</w:t>
        </w:r>
      </w:ins>
      <w:ins w:id="495" w:author="Ve" w:date="2019-08-07T00:23:02Z">
        <w:r>
          <w:rPr>
            <w:rFonts w:hint="eastAsia"/>
            <w:lang w:val="en-US" w:eastAsia="zh-CN"/>
          </w:rPr>
          <w:t>CPU</w:t>
        </w:r>
      </w:ins>
      <w:ins w:id="496" w:author="Ve" w:date="2019-08-07T00:23:03Z">
        <w:r>
          <w:rPr>
            <w:rFonts w:hint="eastAsia"/>
            <w:lang w:val="en-US" w:eastAsia="zh-CN"/>
          </w:rPr>
          <w:t>。</w:t>
        </w:r>
      </w:ins>
      <w:ins w:id="497" w:author="Ve" w:date="2019-08-07T00:25:18Z">
        <w:r>
          <w:rPr>
            <w:rFonts w:hint="eastAsia"/>
            <w:lang w:val="en-US" w:eastAsia="zh-CN"/>
          </w:rPr>
          <w:t>需要拷贝回</w:t>
        </w:r>
      </w:ins>
      <w:ins w:id="498" w:author="Ve" w:date="2019-08-07T00:25:26Z">
        <w:r>
          <w:rPr>
            <w:rFonts w:hint="eastAsia"/>
            <w:lang w:val="en-US" w:eastAsia="zh-CN"/>
          </w:rPr>
          <w:t>CP</w:t>
        </w:r>
      </w:ins>
      <w:ins w:id="499" w:author="Ve" w:date="2019-08-07T00:25:27Z">
        <w:r>
          <w:rPr>
            <w:rFonts w:hint="eastAsia"/>
            <w:lang w:val="en-US" w:eastAsia="zh-CN"/>
          </w:rPr>
          <w:t>U</w:t>
        </w:r>
      </w:ins>
      <w:ins w:id="500" w:author="Ve" w:date="2019-08-07T00:25:29Z">
        <w:r>
          <w:rPr>
            <w:rFonts w:hint="eastAsia"/>
            <w:lang w:val="en-US" w:eastAsia="zh-CN"/>
          </w:rPr>
          <w:t>的</w:t>
        </w:r>
      </w:ins>
      <w:ins w:id="501" w:author="Ve" w:date="2019-08-07T00:25:37Z">
        <w:r>
          <w:rPr>
            <w:rFonts w:hint="eastAsia"/>
            <w:lang w:val="en-US" w:eastAsia="zh-CN"/>
          </w:rPr>
          <w:t>数据</w:t>
        </w:r>
      </w:ins>
      <w:ins w:id="502" w:author="Ve" w:date="2019-08-07T00:25:40Z">
        <w:r>
          <w:rPr>
            <w:rFonts w:hint="eastAsia"/>
            <w:lang w:val="en-US" w:eastAsia="zh-CN"/>
          </w:rPr>
          <w:t>有</w:t>
        </w:r>
      </w:ins>
      <w:ins w:id="503" w:author="Ve" w:date="2019-08-07T00:25:42Z">
        <w:r>
          <w:rPr>
            <w:rFonts w:hint="eastAsia"/>
            <w:lang w:val="en-US" w:eastAsia="zh-CN"/>
          </w:rPr>
          <w:t>变量</w:t>
        </w:r>
      </w:ins>
      <w:ins w:id="504" w:author="Ve" w:date="2019-08-07T00:25:45Z">
        <w:r>
          <w:rPr>
            <w:rFonts w:hint="eastAsia"/>
          </w:rPr>
          <w:t>WP3_plus</w:t>
        </w:r>
      </w:ins>
      <w:ins w:id="505" w:author="Ve" w:date="2019-08-07T00:26:02Z">
        <w:r>
          <w:rPr>
            <w:rFonts w:hint="eastAsia"/>
            <w:lang w:val="en-US" w:eastAsia="zh-CN"/>
          </w:rPr>
          <w:t>和</w:t>
        </w:r>
      </w:ins>
      <w:ins w:id="506" w:author="Ve" w:date="2019-08-07T00:26:04Z">
        <w:r>
          <w:rPr>
            <w:rFonts w:hint="eastAsia"/>
            <w:lang w:val="en-US" w:eastAsia="zh-CN"/>
          </w:rPr>
          <w:t>4.1</w:t>
        </w:r>
      </w:ins>
      <w:ins w:id="507" w:author="Ve" w:date="2019-08-07T00:26:08Z">
        <w:r>
          <w:rPr>
            <w:rFonts w:hint="eastAsia"/>
            <w:lang w:val="en-US" w:eastAsia="zh-CN"/>
          </w:rPr>
          <w:t>小节</w:t>
        </w:r>
      </w:ins>
      <w:ins w:id="508" w:author="Ve" w:date="2019-08-07T00:26:19Z">
        <w:r>
          <w:rPr>
            <w:rFonts w:hint="eastAsia"/>
            <w:lang w:val="en-US" w:eastAsia="zh-CN"/>
          </w:rPr>
          <w:t>提到的</w:t>
        </w:r>
      </w:ins>
      <w:ins w:id="509" w:author="Ve" w:date="2019-08-07T00:26:42Z">
        <w:r>
          <w:rPr>
            <w:rFonts w:hint="eastAsia"/>
            <w:lang w:val="en-US" w:eastAsia="zh-CN"/>
          </w:rPr>
          <w:t>三个数组</w:t>
        </w:r>
      </w:ins>
      <w:ins w:id="510" w:author="Ve" w:date="2019-08-07T00:28:59Z">
        <w:r>
          <w:rPr>
            <w:rFonts w:hint="eastAsia"/>
            <w:lang w:val="en-US" w:eastAsia="zh-CN"/>
          </w:rPr>
          <w:t>，</w:t>
        </w:r>
      </w:ins>
      <w:ins w:id="511" w:author="Ve" w:date="2019-08-07T00:29:00Z">
        <w:r>
          <w:rPr>
            <w:rFonts w:hint="eastAsia"/>
            <w:lang w:val="en-US" w:eastAsia="zh-CN"/>
          </w:rPr>
          <w:t>其余</w:t>
        </w:r>
      </w:ins>
      <w:ins w:id="512" w:author="Ve" w:date="2019-08-07T00:29:03Z">
        <w:r>
          <w:rPr>
            <w:rFonts w:hint="eastAsia"/>
            <w:lang w:val="en-US" w:eastAsia="zh-CN"/>
          </w:rPr>
          <w:t>变量</w:t>
        </w:r>
      </w:ins>
      <w:ins w:id="513" w:author="Ve" w:date="2019-08-07T00:29:39Z">
        <w:r>
          <w:rPr>
            <w:rFonts w:hint="eastAsia"/>
            <w:lang w:val="en-US" w:eastAsia="zh-CN"/>
          </w:rPr>
          <w:t>值不变</w:t>
        </w:r>
      </w:ins>
      <w:ins w:id="514" w:author="Ve" w:date="2019-08-07T00:29:43Z">
        <w:r>
          <w:rPr>
            <w:rFonts w:hint="eastAsia"/>
            <w:lang w:val="en-US" w:eastAsia="zh-CN"/>
          </w:rPr>
          <w:t>或者后续</w:t>
        </w:r>
      </w:ins>
      <w:ins w:id="515" w:author="Ve" w:date="2019-08-07T00:29:49Z">
        <w:r>
          <w:rPr>
            <w:rFonts w:hint="eastAsia"/>
            <w:lang w:val="en-US" w:eastAsia="zh-CN"/>
          </w:rPr>
          <w:t>不需要使用的</w:t>
        </w:r>
      </w:ins>
      <w:ins w:id="516" w:author="Ve" w:date="2019-08-07T00:29:51Z">
        <w:r>
          <w:rPr>
            <w:rFonts w:hint="eastAsia"/>
            <w:lang w:val="en-US" w:eastAsia="zh-CN"/>
          </w:rPr>
          <w:t>则</w:t>
        </w:r>
      </w:ins>
      <w:ins w:id="517" w:author="Ve" w:date="2019-08-07T00:29:54Z">
        <w:r>
          <w:rPr>
            <w:rFonts w:hint="eastAsia"/>
            <w:lang w:val="en-US" w:eastAsia="zh-CN"/>
          </w:rPr>
          <w:t>不用</w:t>
        </w:r>
      </w:ins>
      <w:ins w:id="518" w:author="Ve" w:date="2019-08-07T00:29:57Z">
        <w:r>
          <w:rPr>
            <w:rFonts w:hint="eastAsia"/>
            <w:lang w:val="en-US" w:eastAsia="zh-CN"/>
          </w:rPr>
          <w:t>拷贝。</w:t>
        </w:r>
      </w:ins>
    </w:p>
    <w:p>
      <w:pPr>
        <w:ind w:firstLine="420"/>
        <w:rPr>
          <w:ins w:id="520" w:author="Ve" w:date="2019-08-07T00:48:42Z"/>
          <w:rFonts w:hint="eastAsia"/>
          <w:lang w:val="en-US" w:eastAsia="zh-CN"/>
        </w:rPr>
        <w:pPrChange w:id="519" w:author="Ve" w:date="2019-08-07T00:40:42Z">
          <w:pPr>
            <w:ind w:firstLine="420"/>
          </w:pPr>
        </w:pPrChange>
      </w:pPr>
      <w:ins w:id="521" w:author="Ve" w:date="2019-08-07T00:06:07Z">
        <w:r>
          <w:rPr>
            <w:rFonts w:hint="eastAsia"/>
            <w:lang w:val="en-US" w:eastAsia="zh-CN"/>
          </w:rPr>
          <w:t>c</w:t>
        </w:r>
      </w:ins>
      <w:ins w:id="522" w:author="Ve" w:date="2019-08-07T00:06:08Z">
        <w:r>
          <w:rPr>
            <w:rFonts w:hint="eastAsia"/>
            <w:lang w:val="en-US" w:eastAsia="zh-CN"/>
          </w:rPr>
          <w:t>uda</w:t>
        </w:r>
      </w:ins>
      <w:ins w:id="523" w:author="Ve" w:date="2019-08-07T00:06:09Z">
        <w:r>
          <w:rPr>
            <w:rFonts w:hint="eastAsia"/>
            <w:lang w:val="en-US" w:eastAsia="zh-CN"/>
          </w:rPr>
          <w:t>_</w:t>
        </w:r>
      </w:ins>
      <w:ins w:id="524" w:author="Ve" w:date="2019-08-07T00:06:10Z">
        <w:r>
          <w:rPr>
            <w:rFonts w:hint="eastAsia"/>
            <w:lang w:val="en-US" w:eastAsia="zh-CN"/>
          </w:rPr>
          <w:t>f</w:t>
        </w:r>
      </w:ins>
      <w:ins w:id="525" w:author="Ve" w:date="2019-08-07T00:06:11Z">
        <w:r>
          <w:rPr>
            <w:rFonts w:hint="eastAsia"/>
            <w:lang w:val="en-US" w:eastAsia="zh-CN"/>
          </w:rPr>
          <w:t>ini</w:t>
        </w:r>
      </w:ins>
      <w:ins w:id="526" w:author="Ve" w:date="2019-08-07T00:06:12Z">
        <w:r>
          <w:rPr>
            <w:rFonts w:hint="eastAsia"/>
            <w:lang w:val="en-US" w:eastAsia="zh-CN"/>
          </w:rPr>
          <w:t>sh</w:t>
        </w:r>
      </w:ins>
      <w:ins w:id="527" w:author="Ve" w:date="2019-08-07T00:54:10Z">
        <w:r>
          <w:rPr>
            <w:rFonts w:hint="eastAsia"/>
            <w:lang w:val="en-US" w:eastAsia="zh-CN"/>
          </w:rPr>
          <w:t>阶段</w:t>
        </w:r>
      </w:ins>
      <w:ins w:id="528" w:author="Ve" w:date="2019-08-07T00:06:18Z">
        <w:r>
          <w:rPr>
            <w:rFonts w:hint="eastAsia"/>
            <w:lang w:val="en-US" w:eastAsia="zh-CN"/>
          </w:rPr>
          <w:t>调用</w:t>
        </w:r>
      </w:ins>
      <w:ins w:id="529" w:author="Ve" w:date="2019-08-07T00:06:45Z">
        <w:r>
          <w:rPr>
            <w:rFonts w:hint="eastAsia"/>
          </w:rPr>
          <w:t>finalize_cuda_ind_wrapper_</w:t>
        </w:r>
      </w:ins>
      <w:ins w:id="530" w:author="Ve" w:date="2019-08-07T00:07:03Z">
        <w:r>
          <w:rPr>
            <w:rFonts w:hint="eastAsia"/>
            <w:lang w:val="en-US" w:eastAsia="zh-CN"/>
          </w:rPr>
          <w:t>进行</w:t>
        </w:r>
      </w:ins>
      <w:ins w:id="531" w:author="Ve" w:date="2019-08-07T00:07:08Z">
        <w:r>
          <w:rPr>
            <w:rFonts w:hint="eastAsia"/>
            <w:lang w:val="en-US" w:eastAsia="zh-CN"/>
          </w:rPr>
          <w:t>完成</w:t>
        </w:r>
      </w:ins>
      <w:ins w:id="532" w:author="Ve" w:date="2019-08-07T00:09:00Z">
        <w:r>
          <w:rPr>
            <w:rFonts w:hint="eastAsia"/>
            <w:lang w:val="en-US" w:eastAsia="zh-CN"/>
          </w:rPr>
          <w:t>时</w:t>
        </w:r>
      </w:ins>
      <w:ins w:id="533" w:author="Ve" w:date="2019-08-07T00:07:12Z">
        <w:r>
          <w:rPr>
            <w:rFonts w:hint="eastAsia"/>
            <w:lang w:val="en-US" w:eastAsia="zh-CN"/>
          </w:rPr>
          <w:t>释放</w:t>
        </w:r>
      </w:ins>
      <w:ins w:id="534" w:author="Ve" w:date="2019-08-07T00:07:13Z">
        <w:r>
          <w:rPr>
            <w:rFonts w:hint="eastAsia"/>
            <w:lang w:val="en-US" w:eastAsia="zh-CN"/>
          </w:rPr>
          <w:t>。</w:t>
        </w:r>
      </w:ins>
      <w:ins w:id="535" w:author="Ve" w:date="2019-08-07T00:13:23Z">
        <w:r>
          <w:rPr>
            <w:rFonts w:hint="eastAsia"/>
            <w:lang w:val="en-US" w:eastAsia="zh-CN"/>
          </w:rPr>
          <w:t>退出</w:t>
        </w:r>
      </w:ins>
      <w:ins w:id="536" w:author="Ve" w:date="2019-08-07T00:13:25Z">
        <w:r>
          <w:rPr>
            <w:rFonts w:hint="eastAsia"/>
            <w:lang w:val="en-US" w:eastAsia="zh-CN"/>
          </w:rPr>
          <w:t>cuda</w:t>
        </w:r>
      </w:ins>
      <w:ins w:id="537" w:author="Ve" w:date="2019-08-07T00:13:28Z">
        <w:r>
          <w:rPr>
            <w:rFonts w:hint="eastAsia"/>
            <w:lang w:val="en-US" w:eastAsia="zh-CN"/>
          </w:rPr>
          <w:t>调用时</w:t>
        </w:r>
      </w:ins>
      <w:ins w:id="538" w:author="Ve" w:date="2019-08-07T00:18:42Z">
        <w:r>
          <w:rPr>
            <w:rFonts w:hint="eastAsia"/>
            <w:lang w:val="en-US" w:eastAsia="zh-CN"/>
          </w:rPr>
          <w:t>使用</w:t>
        </w:r>
      </w:ins>
      <w:ins w:id="539" w:author="Ve" w:date="2019-08-07T00:18:49Z">
        <w:r>
          <w:rPr>
            <w:rFonts w:hint="eastAsia"/>
          </w:rPr>
          <w:t>cudaFree</w:t>
        </w:r>
      </w:ins>
      <w:ins w:id="540" w:author="Ve" w:date="2019-08-07T00:18:52Z">
        <w:r>
          <w:rPr>
            <w:rFonts w:hint="eastAsia"/>
            <w:lang w:val="en-US" w:eastAsia="zh-CN"/>
          </w:rPr>
          <w:t>命令</w:t>
        </w:r>
      </w:ins>
      <w:ins w:id="541" w:author="Ve" w:date="2019-08-07T00:15:02Z">
        <w:r>
          <w:rPr>
            <w:rFonts w:hint="eastAsia"/>
            <w:lang w:val="en-US" w:eastAsia="zh-CN"/>
          </w:rPr>
          <w:t>把</w:t>
        </w:r>
      </w:ins>
      <w:ins w:id="542" w:author="Ve" w:date="2019-08-07T00:15:27Z">
        <w:r>
          <w:rPr>
            <w:rFonts w:hint="eastAsia"/>
            <w:lang w:val="en-US" w:eastAsia="zh-CN"/>
          </w:rPr>
          <w:t>初始化</w:t>
        </w:r>
      </w:ins>
      <w:ins w:id="543" w:author="Ve" w:date="2019-08-07T00:15:02Z">
        <w:r>
          <w:rPr>
            <w:rFonts w:hint="eastAsia"/>
            <w:lang w:val="en-US" w:eastAsia="zh-CN"/>
          </w:rPr>
          <w:t>占用的</w:t>
        </w:r>
      </w:ins>
      <w:ins w:id="544" w:author="Ve" w:date="2019-08-07T00:15:04Z">
        <w:r>
          <w:rPr>
            <w:rFonts w:hint="eastAsia"/>
            <w:lang w:val="en-US" w:eastAsia="zh-CN"/>
          </w:rPr>
          <w:t>显存</w:t>
        </w:r>
      </w:ins>
      <w:ins w:id="545" w:author="Ve" w:date="2019-08-07T00:15:07Z">
        <w:r>
          <w:rPr>
            <w:rFonts w:hint="eastAsia"/>
            <w:lang w:val="en-US" w:eastAsia="zh-CN"/>
          </w:rPr>
          <w:t>释放掉</w:t>
        </w:r>
      </w:ins>
      <w:ins w:id="546" w:author="Ve" w:date="2019-08-07T00:15:31Z">
        <w:r>
          <w:rPr>
            <w:rFonts w:hint="eastAsia"/>
            <w:lang w:val="en-US" w:eastAsia="zh-CN"/>
          </w:rPr>
          <w:t>。</w:t>
        </w:r>
      </w:ins>
    </w:p>
    <w:p>
      <w:pPr>
        <w:ind w:firstLine="420"/>
        <w:rPr>
          <w:ins w:id="548" w:author="Ve" w:date="2019-08-07T00:48:24Z"/>
          <w:rFonts w:hint="default" w:eastAsia="宋体"/>
          <w:lang w:val="en-US" w:eastAsia="zh-CN"/>
        </w:rPr>
        <w:pPrChange w:id="547" w:author="Ve" w:date="2019-08-07T00:40:42Z">
          <w:pPr>
            <w:ind w:firstLine="420"/>
          </w:pPr>
        </w:pPrChange>
      </w:pPr>
      <w:ins w:id="549" w:author="Ve" w:date="2019-08-07T00:49:22Z">
        <w:r>
          <w:rPr>
            <w:rFonts w:hint="eastAsia"/>
            <w:lang w:val="en-US" w:eastAsia="zh-CN"/>
          </w:rPr>
          <w:t>我们</w:t>
        </w:r>
      </w:ins>
      <w:ins w:id="550" w:author="Ve" w:date="2019-08-07T00:52:30Z">
        <w:r>
          <w:rPr>
            <w:rFonts w:hint="eastAsia"/>
            <w:lang w:val="en-US" w:eastAsia="zh-CN"/>
          </w:rPr>
          <w:t>在cuda_init阶段</w:t>
        </w:r>
      </w:ins>
      <w:ins w:id="551" w:author="Ve" w:date="2019-08-07T00:49:22Z">
        <w:r>
          <w:rPr>
            <w:rFonts w:hint="eastAsia"/>
            <w:lang w:val="en-US" w:eastAsia="zh-CN"/>
          </w:rPr>
          <w:t>使用</w:t>
        </w:r>
      </w:ins>
      <w:ins w:id="552" w:author="Ve" w:date="2019-08-07T00:49:17Z">
        <w:r>
          <w:rPr>
            <w:rFonts w:hint="eastAsia"/>
          </w:rPr>
          <w:t>cudaSetDevice</w:t>
        </w:r>
      </w:ins>
      <w:ins w:id="553" w:author="Ve" w:date="2019-08-07T00:49:27Z">
        <w:r>
          <w:rPr>
            <w:rFonts w:hint="eastAsia"/>
            <w:lang w:val="en-US" w:eastAsia="zh-CN"/>
          </w:rPr>
          <w:t>命令</w:t>
        </w:r>
      </w:ins>
      <w:ins w:id="554" w:author="Ve" w:date="2019-08-07T00:49:52Z">
        <w:r>
          <w:rPr>
            <w:rFonts w:hint="eastAsia"/>
            <w:lang w:val="en-US" w:eastAsia="zh-CN"/>
          </w:rPr>
          <w:t>为</w:t>
        </w:r>
      </w:ins>
      <w:ins w:id="555" w:author="Ve" w:date="2019-08-07T00:49:54Z">
        <w:r>
          <w:rPr>
            <w:rFonts w:hint="eastAsia"/>
            <w:lang w:val="en-US" w:eastAsia="zh-CN"/>
          </w:rPr>
          <w:t>进程</w:t>
        </w:r>
      </w:ins>
      <w:ins w:id="556" w:author="Ve" w:date="2019-08-07T00:49:56Z">
        <w:r>
          <w:rPr>
            <w:rFonts w:hint="eastAsia"/>
            <w:lang w:val="en-US" w:eastAsia="zh-CN"/>
          </w:rPr>
          <w:t>设置</w:t>
        </w:r>
      </w:ins>
      <w:ins w:id="557" w:author="Ve" w:date="2019-08-07T00:49:44Z">
        <w:r>
          <w:rPr>
            <w:rFonts w:hint="eastAsia"/>
            <w:lang w:val="en-US" w:eastAsia="zh-CN"/>
          </w:rPr>
          <w:t>执行</w:t>
        </w:r>
      </w:ins>
      <w:ins w:id="558" w:author="Ve" w:date="2019-08-07T00:49:59Z">
        <w:r>
          <w:rPr>
            <w:rFonts w:hint="eastAsia"/>
            <w:lang w:val="en-US" w:eastAsia="zh-CN"/>
          </w:rPr>
          <w:t>的</w:t>
        </w:r>
      </w:ins>
      <w:ins w:id="559" w:author="Ve" w:date="2019-08-07T00:49:38Z">
        <w:r>
          <w:rPr>
            <w:rFonts w:hint="eastAsia"/>
            <w:lang w:val="en-US" w:eastAsia="zh-CN"/>
          </w:rPr>
          <w:t>G</w:t>
        </w:r>
      </w:ins>
      <w:ins w:id="560" w:author="Ve" w:date="2019-08-07T00:49:39Z">
        <w:r>
          <w:rPr>
            <w:rFonts w:hint="eastAsia"/>
            <w:lang w:val="en-US" w:eastAsia="zh-CN"/>
          </w:rPr>
          <w:t>PU</w:t>
        </w:r>
      </w:ins>
      <w:ins w:id="561" w:author="Ve" w:date="2019-08-07T00:52:38Z">
        <w:r>
          <w:rPr>
            <w:rFonts w:hint="eastAsia"/>
            <w:lang w:val="en-US" w:eastAsia="zh-CN"/>
          </w:rPr>
          <w:t>，</w:t>
        </w:r>
      </w:ins>
      <w:ins w:id="562" w:author="Ve" w:date="2019-08-07T00:52:41Z">
        <w:r>
          <w:rPr>
            <w:rFonts w:hint="eastAsia"/>
            <w:lang w:val="en-US" w:eastAsia="zh-CN"/>
          </w:rPr>
          <w:t>使用</w:t>
        </w:r>
      </w:ins>
      <w:ins w:id="563" w:author="Ve" w:date="2019-08-07T00:52:46Z">
        <w:r>
          <w:rPr>
            <w:rFonts w:hint="eastAsia"/>
            <w:lang w:val="en-US" w:eastAsia="zh-CN"/>
          </w:rPr>
          <w:t>均分的方式</w:t>
        </w:r>
      </w:ins>
      <w:ins w:id="564" w:author="Ve" w:date="2019-08-07T00:52:50Z">
        <w:r>
          <w:rPr>
            <w:rFonts w:hint="eastAsia"/>
            <w:lang w:val="en-US" w:eastAsia="zh-CN"/>
          </w:rPr>
          <w:t>，</w:t>
        </w:r>
      </w:ins>
      <w:ins w:id="565" w:author="Ve" w:date="2019-08-07T00:55:35Z">
        <w:r>
          <w:rPr>
            <w:rFonts w:hint="eastAsia"/>
            <w:lang w:val="en-US" w:eastAsia="zh-CN"/>
          </w:rPr>
          <w:t>用</w:t>
        </w:r>
      </w:ins>
      <w:ins w:id="566" w:author="Ve" w:date="2019-08-07T00:57:38Z">
        <w:r>
          <w:rPr>
            <w:rFonts w:hint="eastAsia"/>
            <w:lang w:val="en-US" w:eastAsia="zh-CN"/>
          </w:rPr>
          <w:t>进程号</w:t>
        </w:r>
      </w:ins>
      <w:ins w:id="567" w:author="Ve" w:date="2019-08-07T00:57:39Z">
        <w:r>
          <w:rPr>
            <w:rFonts w:hint="eastAsia"/>
            <w:lang w:val="en-US" w:eastAsia="zh-CN"/>
          </w:rPr>
          <w:t>对</w:t>
        </w:r>
      </w:ins>
      <w:ins w:id="568" w:author="Ve" w:date="2019-08-07T00:57:42Z">
        <w:r>
          <w:rPr>
            <w:rFonts w:hint="eastAsia"/>
            <w:lang w:val="en-US" w:eastAsia="zh-CN"/>
          </w:rPr>
          <w:t>GP</w:t>
        </w:r>
      </w:ins>
      <w:ins w:id="569" w:author="Ve" w:date="2019-08-07T00:57:43Z">
        <w:r>
          <w:rPr>
            <w:rFonts w:hint="eastAsia"/>
            <w:lang w:val="en-US" w:eastAsia="zh-CN"/>
          </w:rPr>
          <w:t>U</w:t>
        </w:r>
      </w:ins>
      <w:ins w:id="570" w:author="Ve" w:date="2019-08-07T00:57:47Z">
        <w:r>
          <w:rPr>
            <w:rFonts w:hint="eastAsia"/>
            <w:lang w:val="en-US" w:eastAsia="zh-CN"/>
          </w:rPr>
          <w:t>数量</w:t>
        </w:r>
      </w:ins>
      <w:ins w:id="571" w:author="Ve" w:date="2019-08-07T00:57:49Z">
        <w:r>
          <w:rPr>
            <w:rFonts w:hint="eastAsia"/>
            <w:lang w:val="en-US" w:eastAsia="zh-CN"/>
          </w:rPr>
          <w:t>取余</w:t>
        </w:r>
      </w:ins>
      <w:ins w:id="572" w:author="Ve" w:date="2019-08-07T00:55:50Z">
        <w:r>
          <w:rPr>
            <w:rFonts w:hint="eastAsia"/>
            <w:lang w:val="en-US" w:eastAsia="zh-CN"/>
          </w:rPr>
          <w:t>选择</w:t>
        </w:r>
      </w:ins>
      <w:ins w:id="573" w:author="Ve" w:date="2019-08-07T00:55:58Z">
        <w:r>
          <w:rPr>
            <w:rFonts w:hint="eastAsia"/>
            <w:lang w:val="en-US" w:eastAsia="zh-CN"/>
          </w:rPr>
          <w:t>指定</w:t>
        </w:r>
      </w:ins>
      <w:ins w:id="574" w:author="Ve" w:date="2019-08-07T00:55:51Z">
        <w:r>
          <w:rPr>
            <w:rFonts w:hint="eastAsia"/>
            <w:lang w:val="en-US" w:eastAsia="zh-CN"/>
          </w:rPr>
          <w:t>GPU</w:t>
        </w:r>
      </w:ins>
      <w:ins w:id="575" w:author="Ve" w:date="2019-08-07T00:55:52Z">
        <w:r>
          <w:rPr>
            <w:rFonts w:hint="eastAsia"/>
            <w:lang w:val="en-US" w:eastAsia="zh-CN"/>
          </w:rPr>
          <w:t>，</w:t>
        </w:r>
      </w:ins>
      <w:ins w:id="576" w:author="Ve" w:date="2019-08-07T00:52:56Z">
        <w:r>
          <w:rPr>
            <w:rFonts w:hint="eastAsia"/>
            <w:lang w:val="en-US" w:eastAsia="zh-CN"/>
          </w:rPr>
          <w:t>尽量保证</w:t>
        </w:r>
      </w:ins>
      <w:ins w:id="577" w:author="Ve" w:date="2019-08-07T00:52:59Z">
        <w:r>
          <w:rPr>
            <w:rFonts w:hint="eastAsia"/>
            <w:lang w:val="en-US" w:eastAsia="zh-CN"/>
          </w:rPr>
          <w:t>每个</w:t>
        </w:r>
      </w:ins>
      <w:ins w:id="578" w:author="Ve" w:date="2019-08-07T00:53:00Z">
        <w:r>
          <w:rPr>
            <w:rFonts w:hint="eastAsia"/>
            <w:lang w:val="en-US" w:eastAsia="zh-CN"/>
          </w:rPr>
          <w:t>G</w:t>
        </w:r>
      </w:ins>
      <w:ins w:id="579" w:author="Ve" w:date="2019-08-07T00:53:01Z">
        <w:r>
          <w:rPr>
            <w:rFonts w:hint="eastAsia"/>
            <w:lang w:val="en-US" w:eastAsia="zh-CN"/>
          </w:rPr>
          <w:t>PU</w:t>
        </w:r>
      </w:ins>
      <w:ins w:id="580" w:author="Ve" w:date="2019-08-07T00:53:03Z">
        <w:r>
          <w:rPr>
            <w:rFonts w:hint="eastAsia"/>
            <w:lang w:val="en-US" w:eastAsia="zh-CN"/>
          </w:rPr>
          <w:t>上的</w:t>
        </w:r>
      </w:ins>
      <w:ins w:id="581" w:author="Ve" w:date="2019-08-07T00:53:06Z">
        <w:r>
          <w:rPr>
            <w:rFonts w:hint="eastAsia"/>
            <w:lang w:val="en-US" w:eastAsia="zh-CN"/>
          </w:rPr>
          <w:t>进程数</w:t>
        </w:r>
      </w:ins>
      <w:ins w:id="582" w:author="Ve" w:date="2019-08-07T00:53:08Z">
        <w:r>
          <w:rPr>
            <w:rFonts w:hint="eastAsia"/>
            <w:lang w:val="en-US" w:eastAsia="zh-CN"/>
          </w:rPr>
          <w:t>相同</w:t>
        </w:r>
      </w:ins>
      <w:ins w:id="583" w:author="Ve" w:date="2019-08-07T00:53:09Z">
        <w:r>
          <w:rPr>
            <w:rFonts w:hint="eastAsia"/>
            <w:lang w:val="en-US" w:eastAsia="zh-CN"/>
          </w:rPr>
          <w:t>。</w:t>
        </w:r>
      </w:ins>
      <w:ins w:id="584" w:author="Ve" w:date="2019-08-07T00:58:02Z">
        <w:r>
          <w:rPr>
            <w:rFonts w:hint="eastAsia"/>
            <w:lang w:val="en-US" w:eastAsia="zh-CN"/>
          </w:rPr>
          <w:t>另外</w:t>
        </w:r>
      </w:ins>
      <w:ins w:id="585" w:author="Ve" w:date="2019-08-07T00:59:20Z">
        <w:r>
          <w:rPr>
            <w:rFonts w:hint="eastAsia"/>
          </w:rPr>
          <w:t>cudaMalloc</w:t>
        </w:r>
      </w:ins>
      <w:ins w:id="586" w:author="Ve" w:date="2019-08-07T00:59:56Z">
        <w:r>
          <w:rPr>
            <w:rFonts w:hint="eastAsia"/>
            <w:lang w:eastAsia="zh-CN"/>
          </w:rPr>
          <w:t>、</w:t>
        </w:r>
      </w:ins>
      <w:ins w:id="587" w:author="Ve" w:date="2019-08-07T00:59:26Z">
        <w:r>
          <w:rPr>
            <w:rFonts w:hint="eastAsia"/>
          </w:rPr>
          <w:t>cudaMemcpy</w:t>
        </w:r>
      </w:ins>
      <w:ins w:id="588" w:author="Ve" w:date="2019-08-07T00:59:54Z">
        <w:r>
          <w:rPr>
            <w:rFonts w:hint="eastAsia"/>
            <w:lang w:eastAsia="zh-CN"/>
          </w:rPr>
          <w:t>、</w:t>
        </w:r>
      </w:ins>
      <w:ins w:id="589" w:author="Ve" w:date="2019-08-07T00:59:31Z">
        <w:r>
          <w:rPr>
            <w:rFonts w:hint="eastAsia"/>
          </w:rPr>
          <w:t>cudaSetDevice</w:t>
        </w:r>
      </w:ins>
      <w:ins w:id="590" w:author="Ve" w:date="2019-08-07T00:59:49Z">
        <w:r>
          <w:rPr>
            <w:rFonts w:hint="eastAsia"/>
            <w:lang w:val="en-US" w:eastAsia="zh-CN"/>
          </w:rPr>
          <w:t>和</w:t>
        </w:r>
      </w:ins>
      <w:ins w:id="591" w:author="Ve" w:date="2019-08-07T00:59:50Z">
        <w:r>
          <w:rPr>
            <w:rFonts w:hint="eastAsia"/>
          </w:rPr>
          <w:t>cudaFree</w:t>
        </w:r>
      </w:ins>
      <w:ins w:id="592" w:author="Ve" w:date="2019-08-07T01:00:08Z">
        <w:r>
          <w:rPr>
            <w:rFonts w:hint="eastAsia"/>
            <w:lang w:val="en-US" w:eastAsia="zh-CN"/>
          </w:rPr>
          <w:t>调用</w:t>
        </w:r>
      </w:ins>
      <w:ins w:id="593" w:author="Ve" w:date="2019-08-07T01:00:11Z">
        <w:r>
          <w:rPr>
            <w:rFonts w:hint="eastAsia"/>
            <w:lang w:val="en-US" w:eastAsia="zh-CN"/>
          </w:rPr>
          <w:t>都</w:t>
        </w:r>
      </w:ins>
      <w:ins w:id="594" w:author="Ve" w:date="2019-08-07T01:00:32Z">
        <w:r>
          <w:rPr>
            <w:rFonts w:hint="eastAsia"/>
            <w:lang w:val="en-US" w:eastAsia="zh-CN"/>
          </w:rPr>
          <w:t>要</w:t>
        </w:r>
      </w:ins>
      <w:ins w:id="595" w:author="Ve" w:date="2019-08-07T01:00:40Z">
        <w:r>
          <w:rPr>
            <w:rFonts w:hint="eastAsia"/>
            <w:lang w:val="en-US" w:eastAsia="zh-CN"/>
          </w:rPr>
          <w:t>嵌套</w:t>
        </w:r>
      </w:ins>
      <w:ins w:id="596" w:author="Ve" w:date="2019-08-07T01:00:44Z">
        <w:r>
          <w:rPr>
            <w:rFonts w:hint="eastAsia"/>
          </w:rPr>
          <w:t>HandleError</w:t>
        </w:r>
      </w:ins>
      <w:ins w:id="597" w:author="Ve" w:date="2019-08-07T01:00:50Z">
        <w:r>
          <w:rPr>
            <w:rFonts w:hint="eastAsia"/>
            <w:lang w:val="en-US" w:eastAsia="zh-CN"/>
          </w:rPr>
          <w:t>来处理</w:t>
        </w:r>
      </w:ins>
      <w:ins w:id="598" w:author="Ve" w:date="2019-08-07T01:00:52Z">
        <w:r>
          <w:rPr>
            <w:rFonts w:hint="eastAsia"/>
            <w:lang w:val="en-US" w:eastAsia="zh-CN"/>
          </w:rPr>
          <w:t>异常</w:t>
        </w:r>
      </w:ins>
      <w:ins w:id="599" w:author="Ve" w:date="2019-08-07T01:00:55Z">
        <w:r>
          <w:rPr>
            <w:rFonts w:hint="eastAsia"/>
            <w:lang w:val="en-US" w:eastAsia="zh-CN"/>
          </w:rPr>
          <w:t>或错误</w:t>
        </w:r>
      </w:ins>
      <w:ins w:id="600" w:author="Ve" w:date="2019-08-07T01:00:57Z">
        <w:r>
          <w:rPr>
            <w:rFonts w:hint="eastAsia"/>
            <w:lang w:val="en-US" w:eastAsia="zh-CN"/>
          </w:rPr>
          <w:t>。</w:t>
        </w:r>
      </w:ins>
    </w:p>
    <w:p>
      <w:pPr>
        <w:ind w:firstLine="420"/>
        <w:rPr>
          <w:del w:id="602" w:author="Ve" w:date="2019-08-07T00:44:33Z"/>
          <w:rFonts w:hint="eastAsia" w:eastAsia="宋体"/>
          <w:lang w:val="en-US" w:eastAsia="zh-CN"/>
        </w:rPr>
        <w:pPrChange w:id="601" w:author="Ve" w:date="2019-08-06T21:57:45Z">
          <w:pPr>
            <w:ind w:firstLine="420"/>
          </w:pPr>
        </w:pPrChange>
      </w:pPr>
      <w:ins w:id="603" w:author="Ve" w:date="2019-08-06T21:56:52Z">
        <w:r>
          <w:rPr>
            <w:rFonts w:hint="eastAsia"/>
          </w:rPr>
          <w:t>热点函数数据传输量较大，每个进程要占用几百兆的显存。移植完成后迭代部分运行速度显著提升，同时由于迭代部分的加速，Ind_driver内的MPI等待时间也随之缩短</w:t>
        </w:r>
      </w:ins>
      <w:ins w:id="604" w:author="Ve" w:date="2019-08-07T00:44:38Z">
        <w:r>
          <w:rPr>
            <w:rFonts w:hint="eastAsia"/>
            <w:lang w:val="en-US" w:eastAsia="zh-CN"/>
          </w:rPr>
          <w:t>。</w:t>
        </w:r>
      </w:ins>
    </w:p>
    <w:p>
      <w:pPr>
        <w:ind w:firstLine="420"/>
        <w:pPrChange w:id="605" w:author="Ve" w:date="2019-08-07T00:44:33Z">
          <w:pPr/>
        </w:pPrChange>
      </w:pPr>
      <w:del w:id="606" w:author="Ve" w:date="2019-08-07T00:44:33Z">
        <w:commentRangeStart w:id="11"/>
        <w:commentRangeStart w:id="12"/>
        <w:r>
          <w:rPr>
            <w:rFonts w:hint="eastAsia"/>
          </w:rPr>
          <w:delText>4.3 Scaling to Multiple GPU</w:delText>
        </w:r>
      </w:del>
      <w:del w:id="607" w:author="Ve" w:date="2019-08-07T00:44:32Z">
        <w:r>
          <w:rPr>
            <w:rFonts w:hint="eastAsia"/>
          </w:rPr>
          <w:delText>s</w:delText>
        </w:r>
        <w:commentRangeEnd w:id="11"/>
      </w:del>
      <w:del w:id="608" w:author="Ve" w:date="2019-08-07T00:44:32Z">
        <w:r>
          <w:rPr>
            <w:rStyle w:val="11"/>
            <w:rFonts w:eastAsia="宋体" w:cstheme="minorBidi"/>
            <w:bCs w:val="0"/>
          </w:rPr>
          <w:commentReference w:id="11"/>
        </w:r>
        <w:commentRangeEnd w:id="12"/>
      </w:del>
      <w:del w:id="609" w:author="Ve" w:date="2019-08-07T00:44:32Z">
        <w:r>
          <w:rPr/>
          <w:commentReference w:id="12"/>
        </w:r>
      </w:del>
    </w:p>
    <w:p>
      <w:pPr>
        <w:pStyle w:val="3"/>
        <w:numPr>
          <w:ilvl w:val="1"/>
          <w:numId w:val="0"/>
        </w:numPr>
      </w:pPr>
      <w:commentRangeStart w:id="13"/>
      <w:r>
        <w:rPr>
          <w:rFonts w:hint="eastAsia"/>
        </w:rPr>
        <w:t>4.</w:t>
      </w:r>
      <w:ins w:id="610" w:author="Ve" w:date="2019-08-07T00:43:57Z">
        <w:r>
          <w:rPr>
            <w:rFonts w:hint="eastAsia"/>
            <w:lang w:val="en-US" w:eastAsia="zh-CN"/>
          </w:rPr>
          <w:t>3</w:t>
        </w:r>
      </w:ins>
      <w:r>
        <w:rPr>
          <w:rFonts w:hint="eastAsia"/>
        </w:rPr>
        <w:t xml:space="preserve"> Adjusting the Block Size</w:t>
      </w:r>
      <w:commentRangeEnd w:id="13"/>
      <w:r>
        <w:rPr>
          <w:rStyle w:val="11"/>
          <w:rFonts w:eastAsia="宋体" w:cstheme="minorBidi"/>
          <w:bCs w:val="0"/>
        </w:rPr>
        <w:commentReference w:id="13"/>
      </w:r>
    </w:p>
    <w:p>
      <w:pPr>
        <w:ind w:firstLine="420"/>
      </w:pPr>
      <w:r>
        <w:rPr>
          <w:rFonts w:hint="eastAsia"/>
        </w:rPr>
        <w:t>一个CUDA代码包含的函数主要可以分为两部分:CPU(主机)运行的函数和GPU(设备)运行的函数。在设备上运行的函数也称为内核，都是以_global_开头。当CPU上的CUDA程序调用内核时，将生成一个线程网格，这个网格由块组成，每个块由线程组成。</w:t>
      </w:r>
    </w:p>
    <w:p>
      <w:r>
        <w:rPr>
          <w:rFonts w:hint="eastAsia"/>
        </w:rPr>
        <w:t>所以在内核调用前必须指定在设备执行的函数的栅格和块的维数，栅格所有维数大小乘积等于被发送的块的数量，而块的所有维数大小乘积等于每个块的线程数量。针对4.1节所述三层循环，假设块大小为(block.x,block.y,block.z)，我们设定了栅格大小为((Nbands+block.x-1)/block.x, (nptk+block.y-1)/block.y, (Nbands+block.z-1)/block.z )，达到自动最优化使用GPU资源。由于三层循环每层大小存在巨大差异，此时我们发现block三个维度不会在相同时达到较优效果，而是调整到极性差距时得到了最快运行速度，这个调整</w:t>
      </w:r>
      <w:ins w:id="611" w:author="Ve" w:date="2019-08-07T01:12:37Z">
        <w:r>
          <w:rPr>
            <w:rFonts w:hint="eastAsia"/>
            <w:lang w:val="en-US" w:eastAsia="zh-CN"/>
          </w:rPr>
          <w:t>相对于</w:t>
        </w:r>
      </w:ins>
      <w:ins w:id="612" w:author="Ve" w:date="2019-08-07T01:12:40Z">
        <w:r>
          <w:rPr>
            <w:rFonts w:hint="eastAsia"/>
            <w:lang w:val="en-US" w:eastAsia="zh-CN"/>
          </w:rPr>
          <w:t>块大小</w:t>
        </w:r>
      </w:ins>
      <w:ins w:id="613" w:author="Ve" w:date="2019-08-07T01:12:41Z">
        <w:r>
          <w:rPr>
            <w:rFonts w:hint="eastAsia"/>
            <w:lang w:val="en-US" w:eastAsia="zh-CN"/>
          </w:rPr>
          <w:t>为</w:t>
        </w:r>
      </w:ins>
      <w:ins w:id="614" w:author="Ve" w:date="2019-08-07T01:12:54Z">
        <w:r>
          <w:rPr>
            <w:rFonts w:hint="eastAsia"/>
            <w:lang w:val="en-US" w:eastAsia="zh-CN"/>
          </w:rPr>
          <w:t>8</w:t>
        </w:r>
      </w:ins>
      <w:ins w:id="615" w:author="Ve" w:date="2019-08-07T01:12:55Z">
        <w:r>
          <w:rPr>
            <w:rFonts w:hint="eastAsia"/>
            <w:lang w:val="en-US" w:eastAsia="zh-CN"/>
          </w:rPr>
          <w:t>x8</w:t>
        </w:r>
      </w:ins>
      <w:ins w:id="616" w:author="Ve" w:date="2019-08-07T01:12:56Z">
        <w:r>
          <w:rPr>
            <w:rFonts w:hint="eastAsia"/>
            <w:lang w:val="en-US" w:eastAsia="zh-CN"/>
          </w:rPr>
          <w:t>x8</w:t>
        </w:r>
      </w:ins>
      <w:ins w:id="617" w:author="Ve" w:date="2019-08-07T01:12:58Z">
        <w:r>
          <w:rPr>
            <w:rFonts w:hint="eastAsia"/>
            <w:lang w:val="en-US" w:eastAsia="zh-CN"/>
          </w:rPr>
          <w:t>的</w:t>
        </w:r>
      </w:ins>
      <w:ins w:id="618" w:author="Ve" w:date="2019-08-07T01:13:05Z">
        <w:r>
          <w:rPr>
            <w:rFonts w:hint="eastAsia"/>
            <w:lang w:val="en-US" w:eastAsia="zh-CN"/>
          </w:rPr>
          <w:t>均衡状态</w:t>
        </w:r>
      </w:ins>
      <w:r>
        <w:rPr>
          <w:rFonts w:hint="eastAsia"/>
        </w:rPr>
        <w:t>提升了大概40%的加速效果。</w:t>
      </w:r>
    </w:p>
    <w:p>
      <w:pPr>
        <w:pStyle w:val="2"/>
        <w:numPr>
          <w:ilvl w:val="0"/>
          <w:numId w:val="2"/>
        </w:numPr>
        <w:jc w:val="left"/>
      </w:pPr>
      <w:commentRangeStart w:id="14"/>
      <w:r>
        <w:rPr>
          <w:rFonts w:hint="eastAsia"/>
        </w:rPr>
        <w:t>Evaluation</w:t>
      </w:r>
      <w:commentRangeEnd w:id="14"/>
      <w:r>
        <w:rPr>
          <w:rStyle w:val="11"/>
          <w:rFonts w:eastAsia="宋体"/>
          <w:bCs w:val="0"/>
          <w:kern w:val="2"/>
        </w:rPr>
        <w:commentReference w:id="14"/>
      </w:r>
    </w:p>
    <w:p>
      <w:pPr>
        <w:pStyle w:val="3"/>
        <w:numPr>
          <w:ilvl w:val="1"/>
          <w:numId w:val="0"/>
        </w:numPr>
      </w:pPr>
      <w:r>
        <w:rPr>
          <w:rFonts w:hint="eastAsia"/>
        </w:rPr>
        <w:t>5.1 Experimental Setup</w:t>
      </w:r>
    </w:p>
    <w:p>
      <w:pPr>
        <w:ind w:firstLine="420"/>
        <w:rPr>
          <w:rFonts w:hint="eastAsia"/>
        </w:rPr>
        <w:pPrChange w:id="619" w:author="Ve" w:date="2019-08-07T01:09:24Z">
          <w:pPr>
            <w:ind w:firstLine="420"/>
          </w:pPr>
        </w:pPrChange>
      </w:pPr>
      <w:r>
        <w:rPr>
          <w:rFonts w:hint="eastAsia"/>
        </w:rPr>
        <w:t>使用的</w:t>
      </w:r>
      <w:r>
        <w:t>算例部分来自ASC19，部分来自almaBTE的算例，所有算例已经上传到【github？】。</w:t>
      </w:r>
      <w:r>
        <w:rPr>
          <w:rFonts w:hint="eastAsia"/>
        </w:rPr>
        <w:t>所有的实验都在本地服务器上进行，机器型号为【？】浪潮M4，软硬件配置如表【】</w:t>
      </w:r>
      <w:ins w:id="620" w:author="Ve" w:date="2019-08-07T01:10:07Z">
        <w:r>
          <w:rPr>
            <w:rFonts w:hint="eastAsia"/>
            <w:lang w:eastAsia="zh-CN"/>
          </w:rPr>
          <w:t>。</w:t>
        </w:r>
      </w:ins>
      <w:ins w:id="621" w:author="Ve" w:date="2019-08-07T01:09:38Z">
        <w:r>
          <w:rPr>
            <w:rFonts w:hint="eastAsia"/>
            <w:lang w:val="en-US" w:eastAsia="zh-CN"/>
          </w:rPr>
          <w:t>由于</w:t>
        </w:r>
      </w:ins>
      <w:ins w:id="622" w:author="Ve" w:date="2019-08-07T01:09:39Z">
        <w:r>
          <w:rPr>
            <w:rFonts w:hint="eastAsia"/>
            <w:lang w:val="en-US" w:eastAsia="zh-CN"/>
          </w:rPr>
          <w:t>CP</w:t>
        </w:r>
      </w:ins>
      <w:ins w:id="623" w:author="Ve" w:date="2019-08-07T01:09:40Z">
        <w:r>
          <w:rPr>
            <w:rFonts w:hint="eastAsia"/>
            <w:lang w:val="en-US" w:eastAsia="zh-CN"/>
          </w:rPr>
          <w:t>U</w:t>
        </w:r>
      </w:ins>
      <w:ins w:id="624" w:author="Ve" w:date="2019-08-07T01:09:41Z">
        <w:r>
          <w:rPr>
            <w:rFonts w:hint="eastAsia"/>
            <w:lang w:val="en-US" w:eastAsia="zh-CN"/>
          </w:rPr>
          <w:t>为</w:t>
        </w:r>
      </w:ins>
      <w:ins w:id="625" w:author="Ve" w:date="2019-08-07T01:09:42Z">
        <w:r>
          <w:rPr>
            <w:rFonts w:hint="eastAsia"/>
            <w:lang w:val="en-US" w:eastAsia="zh-CN"/>
          </w:rPr>
          <w:t>1</w:t>
        </w:r>
      </w:ins>
      <w:ins w:id="626" w:author="Ve" w:date="2019-08-07T01:09:43Z">
        <w:r>
          <w:rPr>
            <w:rFonts w:hint="eastAsia"/>
            <w:lang w:val="en-US" w:eastAsia="zh-CN"/>
          </w:rPr>
          <w:t>4</w:t>
        </w:r>
      </w:ins>
      <w:ins w:id="627" w:author="Ve" w:date="2019-08-07T01:09:44Z">
        <w:r>
          <w:rPr>
            <w:rFonts w:hint="eastAsia"/>
            <w:lang w:val="en-US" w:eastAsia="zh-CN"/>
          </w:rPr>
          <w:t>核</w:t>
        </w:r>
      </w:ins>
      <w:ins w:id="628" w:author="Ve" w:date="2019-08-07T01:09:45Z">
        <w:r>
          <w:rPr>
            <w:rFonts w:hint="eastAsia"/>
            <w:lang w:val="en-US" w:eastAsia="zh-CN"/>
          </w:rPr>
          <w:t>，</w:t>
        </w:r>
      </w:ins>
      <w:ins w:id="629" w:author="Ve" w:date="2019-08-07T01:09:46Z">
        <w:r>
          <w:rPr>
            <w:rFonts w:hint="eastAsia"/>
            <w:lang w:val="en-US" w:eastAsia="zh-CN"/>
          </w:rPr>
          <w:t>我们</w:t>
        </w:r>
      </w:ins>
      <w:ins w:id="630" w:author="Ve" w:date="2019-08-07T01:09:54Z">
        <w:r>
          <w:rPr>
            <w:rFonts w:hint="eastAsia"/>
          </w:rPr>
          <w:t>使用14进程并使用numactl命令绑定到单个CPU</w:t>
        </w:r>
      </w:ins>
      <w:ins w:id="631" w:author="Ve" w:date="2019-08-07T01:10:03Z">
        <w:r>
          <w:rPr>
            <w:rFonts w:hint="eastAsia"/>
            <w:lang w:eastAsia="zh-CN"/>
          </w:rPr>
          <w:t>。</w:t>
        </w:r>
      </w:ins>
    </w:p>
    <w:tbl>
      <w:tblPr>
        <w:tblStyle w:val="9"/>
        <w:tblW w:w="917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57"/>
        <w:gridCol w:w="2729"/>
        <w:gridCol w:w="3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57" w:type="dxa"/>
            <w:shd w:val="clear" w:color="auto" w:fill="AEAAAA" w:themeFill="background2" w:themeFillShade="BF"/>
            <w:vAlign w:val="center"/>
          </w:tcPr>
          <w:p>
            <w:pPr>
              <w:jc w:val="center"/>
            </w:pPr>
            <w:r>
              <w:rPr>
                <w:rFonts w:hint="eastAsia"/>
              </w:rPr>
              <w:t>操作系统</w:t>
            </w:r>
          </w:p>
        </w:tc>
        <w:tc>
          <w:tcPr>
            <w:tcW w:w="2729" w:type="dxa"/>
            <w:shd w:val="clear" w:color="auto" w:fill="AEAAAA" w:themeFill="background2" w:themeFillShade="BF"/>
            <w:vAlign w:val="center"/>
          </w:tcPr>
          <w:p>
            <w:pPr>
              <w:jc w:val="center"/>
            </w:pPr>
            <w:r>
              <w:rPr>
                <w:rFonts w:hint="eastAsia"/>
              </w:rPr>
              <w:t>硬件</w:t>
            </w:r>
          </w:p>
        </w:tc>
        <w:tc>
          <w:tcPr>
            <w:tcW w:w="3387" w:type="dxa"/>
            <w:shd w:val="clear" w:color="auto" w:fill="AEAAAA" w:themeFill="background2" w:themeFillShade="BF"/>
            <w:vAlign w:val="center"/>
          </w:tcPr>
          <w:p>
            <w:pPr>
              <w:jc w:val="center"/>
            </w:pPr>
            <w:r>
              <w:rPr>
                <w:rFonts w:hint="eastAsia"/>
              </w:rPr>
              <w:t>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15" w:hRule="atLeast"/>
          <w:jc w:val="center"/>
        </w:trPr>
        <w:tc>
          <w:tcPr>
            <w:tcW w:w="3057" w:type="dxa"/>
            <w:vAlign w:val="center"/>
          </w:tcPr>
          <w:p>
            <w:pPr>
              <w:jc w:val="center"/>
              <w:rPr>
                <w:sz w:val="21"/>
                <w:szCs w:val="21"/>
              </w:rPr>
            </w:pPr>
            <w:r>
              <w:rPr>
                <w:rFonts w:hint="eastAsia"/>
                <w:sz w:val="21"/>
                <w:szCs w:val="21"/>
              </w:rPr>
              <w:t>CentOS7.6</w:t>
            </w:r>
          </w:p>
          <w:p>
            <w:pPr>
              <w:jc w:val="center"/>
              <w:rPr>
                <w:sz w:val="21"/>
                <w:szCs w:val="21"/>
              </w:rPr>
            </w:pPr>
            <w:r>
              <w:rPr>
                <w:rFonts w:hint="eastAsia"/>
                <w:sz w:val="21"/>
                <w:szCs w:val="21"/>
              </w:rPr>
              <w:t>(内核3.10.0 x86 64)</w:t>
            </w:r>
          </w:p>
        </w:tc>
        <w:tc>
          <w:tcPr>
            <w:tcW w:w="2729" w:type="dxa"/>
            <w:vAlign w:val="center"/>
          </w:tcPr>
          <w:p>
            <w:pPr>
              <w:jc w:val="center"/>
              <w:rPr>
                <w:sz w:val="21"/>
                <w:szCs w:val="21"/>
              </w:rPr>
            </w:pPr>
            <w:r>
              <w:rPr>
                <w:rFonts w:hint="eastAsia"/>
                <w:sz w:val="21"/>
                <w:szCs w:val="21"/>
              </w:rPr>
              <w:t>CPU 2xIntel E5-2680v4</w:t>
            </w:r>
          </w:p>
          <w:p>
            <w:pPr>
              <w:jc w:val="center"/>
              <w:rPr>
                <w:sz w:val="21"/>
                <w:szCs w:val="21"/>
              </w:rPr>
            </w:pPr>
            <w:r>
              <w:rPr>
                <w:rFonts w:hint="eastAsia"/>
                <w:sz w:val="21"/>
                <w:szCs w:val="21"/>
              </w:rPr>
              <w:t>GPU 2xNvidia P100</w:t>
            </w:r>
          </w:p>
          <w:p>
            <w:pPr>
              <w:jc w:val="center"/>
              <w:rPr>
                <w:sz w:val="21"/>
                <w:szCs w:val="21"/>
              </w:rPr>
            </w:pPr>
            <w:r>
              <w:rPr>
                <w:rFonts w:hint="eastAsia"/>
                <w:sz w:val="21"/>
                <w:szCs w:val="21"/>
              </w:rPr>
              <w:t>Mem 24x16G</w:t>
            </w:r>
          </w:p>
        </w:tc>
        <w:tc>
          <w:tcPr>
            <w:tcW w:w="3387" w:type="dxa"/>
            <w:vAlign w:val="center"/>
          </w:tcPr>
          <w:p>
            <w:pPr>
              <w:jc w:val="center"/>
              <w:rPr>
                <w:sz w:val="21"/>
                <w:szCs w:val="21"/>
              </w:rPr>
            </w:pPr>
            <w:r>
              <w:rPr>
                <w:rFonts w:hint="eastAsia"/>
                <w:sz w:val="21"/>
                <w:szCs w:val="21"/>
              </w:rPr>
              <w:t>GCC v4.8.5</w:t>
            </w:r>
          </w:p>
          <w:p>
            <w:pPr>
              <w:jc w:val="center"/>
              <w:rPr>
                <w:sz w:val="21"/>
                <w:szCs w:val="21"/>
              </w:rPr>
            </w:pPr>
            <w:r>
              <w:rPr>
                <w:rFonts w:hint="eastAsia"/>
                <w:sz w:val="21"/>
                <w:szCs w:val="21"/>
              </w:rPr>
              <w:t>ICC v2018.5.274</w:t>
            </w:r>
          </w:p>
          <w:p>
            <w:pPr>
              <w:jc w:val="center"/>
              <w:rPr>
                <w:sz w:val="21"/>
                <w:szCs w:val="21"/>
              </w:rPr>
            </w:pPr>
            <w:r>
              <w:rPr>
                <w:rFonts w:hint="eastAsia"/>
                <w:sz w:val="21"/>
                <w:szCs w:val="21"/>
              </w:rPr>
              <w:t>CUDA v10.0</w:t>
            </w:r>
          </w:p>
          <w:p>
            <w:pPr>
              <w:jc w:val="center"/>
              <w:rPr>
                <w:sz w:val="21"/>
                <w:szCs w:val="21"/>
              </w:rPr>
            </w:pPr>
            <w:r>
              <w:rPr>
                <w:rFonts w:hint="eastAsia"/>
                <w:sz w:val="21"/>
                <w:szCs w:val="21"/>
              </w:rPr>
              <w:t>IFORT v2018.5.274</w:t>
            </w:r>
          </w:p>
          <w:p>
            <w:pPr>
              <w:jc w:val="center"/>
              <w:rPr>
                <w:sz w:val="21"/>
                <w:szCs w:val="21"/>
              </w:rPr>
            </w:pPr>
            <w:r>
              <w:rPr>
                <w:rFonts w:hint="eastAsia"/>
                <w:sz w:val="21"/>
                <w:szCs w:val="21"/>
              </w:rPr>
              <w:t>Intel VTune v2018.4.0.573462</w:t>
            </w:r>
          </w:p>
          <w:p>
            <w:pPr>
              <w:jc w:val="center"/>
              <w:rPr>
                <w:sz w:val="21"/>
                <w:szCs w:val="21"/>
              </w:rPr>
            </w:pPr>
            <w:r>
              <w:rPr>
                <w:rFonts w:hint="eastAsia"/>
                <w:sz w:val="21"/>
                <w:szCs w:val="21"/>
              </w:rPr>
              <w:t>Intel MPI v2018.4.274</w:t>
            </w:r>
          </w:p>
        </w:tc>
      </w:tr>
    </w:tbl>
    <w:p>
      <w:pPr>
        <w:pStyle w:val="3"/>
        <w:numPr>
          <w:ilvl w:val="1"/>
          <w:numId w:val="0"/>
        </w:numPr>
      </w:pPr>
      <w:r>
        <w:rPr>
          <w:rFonts w:hint="eastAsia"/>
        </w:rPr>
        <w:t>5.2 Performance Improvement on Kernels</w:t>
      </w:r>
    </w:p>
    <w:p>
      <w:pPr>
        <w:numPr>
          <w:ilvl w:val="1"/>
          <w:numId w:val="0"/>
        </w:numPr>
        <w:ind w:firstLine="420"/>
      </w:pPr>
      <w:r>
        <w:rPr>
          <w:rFonts w:hint="eastAsia"/>
        </w:rPr>
        <w:t>我们在4.2小节进行了Ind_plus和Ind_minus函数GPU kernel移植。Ind_plus和Ind_minus函数在Ind_driver函数里循环被调用，于是我们统计了</w:t>
      </w:r>
      <w:ins w:id="632" w:author="Ve" w:date="2019-08-07T01:14:46Z">
        <w:r>
          <w:rPr>
            <w:rFonts w:hint="eastAsia"/>
            <w:lang w:val="en-US" w:eastAsia="zh-CN"/>
          </w:rPr>
          <w:t>GPU</w:t>
        </w:r>
      </w:ins>
      <w:ins w:id="633" w:author="Ve" w:date="2019-08-07T01:14:50Z">
        <w:r>
          <w:rPr>
            <w:rFonts w:hint="eastAsia"/>
            <w:lang w:val="en-US" w:eastAsia="zh-CN"/>
          </w:rPr>
          <w:t>数量为一</w:t>
        </w:r>
      </w:ins>
      <w:ins w:id="634" w:author="Ve" w:date="2019-08-07T01:14:52Z">
        <w:r>
          <w:rPr>
            <w:rFonts w:hint="eastAsia"/>
            <w:lang w:val="en-US" w:eastAsia="zh-CN"/>
          </w:rPr>
          <w:t>时</w:t>
        </w:r>
      </w:ins>
      <w:r>
        <w:rPr>
          <w:rFonts w:hint="eastAsia"/>
        </w:rPr>
        <w:t>整个循环的执行时间，即程序在运行算例时的使用GPU时长，然后与这个循环在单块CPU上的执行时间进行对比。如图【？】所示，在大多数算例上，kernel的加速效果都很明显，最高达到了5.78</w:t>
      </w:r>
      <w:ins w:id="635" w:author="Ve" w:date="2019-08-07T01:16:47Z">
        <w:r>
          <w:rPr>
            <w:rFonts w:hint="eastAsia"/>
            <w:lang w:val="en-US" w:eastAsia="zh-CN"/>
          </w:rPr>
          <w:t>倍</w:t>
        </w:r>
      </w:ins>
      <w:del w:id="636" w:author="Ve" w:date="2019-08-07T01:16:43Z">
        <w:r>
          <w:rPr>
            <w:rFonts w:hint="eastAsia"/>
          </w:rPr>
          <w:delText>x倍，最低1.59x倍</w:delText>
        </w:r>
      </w:del>
      <w:ins w:id="637" w:author="Ve" w:date="2019-08-07T01:16:43Z">
        <w:r>
          <w:rPr>
            <w:rFonts w:hint="eastAsia"/>
            <w:lang w:eastAsia="zh-CN"/>
          </w:rPr>
          <w:t>，</w:t>
        </w:r>
      </w:ins>
      <w:ins w:id="638" w:author="Ve" w:date="2019-08-07T01:16:52Z">
        <w:r>
          <w:rPr>
            <w:rFonts w:hint="eastAsia"/>
            <w:lang w:val="en-US" w:eastAsia="zh-CN"/>
          </w:rPr>
          <w:t>平均</w:t>
        </w:r>
      </w:ins>
      <w:ins w:id="639" w:author="Ve" w:date="2019-08-07T01:16:54Z">
        <w:r>
          <w:rPr>
            <w:rFonts w:hint="eastAsia"/>
            <w:lang w:val="en-US" w:eastAsia="zh-CN"/>
          </w:rPr>
          <w:t>为</w:t>
        </w:r>
      </w:ins>
      <w:ins w:id="640" w:author="Ve" w:date="2019-08-07T01:16:56Z">
        <w:r>
          <w:rPr>
            <w:rFonts w:hint="eastAsia"/>
            <w:lang w:val="en-US" w:eastAsia="zh-CN"/>
          </w:rPr>
          <w:t>4</w:t>
        </w:r>
      </w:ins>
      <w:ins w:id="641" w:author="Ve" w:date="2019-08-07T01:16:57Z">
        <w:r>
          <w:rPr>
            <w:rFonts w:hint="eastAsia"/>
            <w:lang w:val="en-US" w:eastAsia="zh-CN"/>
          </w:rPr>
          <w:t>.</w:t>
        </w:r>
      </w:ins>
      <w:ins w:id="642" w:author="Ve" w:date="2019-08-07T01:16:58Z">
        <w:r>
          <w:rPr>
            <w:rFonts w:hint="eastAsia"/>
            <w:lang w:val="en-US" w:eastAsia="zh-CN"/>
          </w:rPr>
          <w:t>69</w:t>
        </w:r>
      </w:ins>
      <w:ins w:id="643" w:author="Ve" w:date="2019-08-07T01:16:59Z">
        <w:r>
          <w:rPr>
            <w:rFonts w:hint="eastAsia"/>
            <w:lang w:val="en-US" w:eastAsia="zh-CN"/>
          </w:rPr>
          <w:t>倍</w:t>
        </w:r>
      </w:ins>
      <w:r>
        <w:rPr>
          <w:rFonts w:hint="eastAsia"/>
        </w:rPr>
        <w:t>。</w:t>
      </w:r>
    </w:p>
    <w:p>
      <w:pPr>
        <w:numPr>
          <w:ilvl w:val="1"/>
          <w:numId w:val="0"/>
        </w:numPr>
        <w:jc w:val="center"/>
      </w:pPr>
      <w:commentRangeStart w:id="15"/>
      <w:r>
        <w:drawing>
          <wp:inline distT="0" distB="0" distL="114300" distR="114300">
            <wp:extent cx="5737225" cy="2802255"/>
            <wp:effectExtent l="4445" t="5080" r="19050" b="1206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commentRangeEnd w:id="15"/>
      <w:r>
        <w:rPr>
          <w:rStyle w:val="11"/>
        </w:rPr>
        <w:commentReference w:id="15"/>
      </w:r>
    </w:p>
    <w:p>
      <w:pPr>
        <w:numPr>
          <w:ilvl w:val="1"/>
          <w:numId w:val="0"/>
        </w:numPr>
        <w:ind w:firstLine="420"/>
      </w:pPr>
    </w:p>
    <w:p>
      <w:pPr>
        <w:pStyle w:val="3"/>
        <w:numPr>
          <w:ilvl w:val="1"/>
          <w:numId w:val="0"/>
        </w:numPr>
      </w:pPr>
      <w:commentRangeStart w:id="16"/>
      <w:r>
        <w:rPr>
          <w:rFonts w:hint="eastAsia"/>
        </w:rPr>
        <w:t>5.3单温计算</w:t>
      </w:r>
      <w:commentRangeEnd w:id="16"/>
      <w:r>
        <w:rPr>
          <w:rStyle w:val="11"/>
          <w:rFonts w:eastAsia="宋体" w:cstheme="minorBidi"/>
          <w:bCs w:val="0"/>
        </w:rPr>
        <w:commentReference w:id="16"/>
      </w:r>
    </w:p>
    <w:p>
      <w:pPr>
        <w:ind w:firstLine="420"/>
        <w:rPr>
          <w:rFonts w:hint="default" w:eastAsia="宋体"/>
          <w:lang w:val="en-US" w:eastAsia="zh-CN"/>
        </w:rPr>
      </w:pPr>
      <w:r>
        <w:t>我们测试了所有优化后ShengBTE运行性能的提升。</w:t>
      </w:r>
      <w:r>
        <w:rPr>
          <w:rFonts w:hint="eastAsia"/>
        </w:rPr>
        <w:t>我们在CPU，CPU+GPU和CPU+2*GPUs模式下进行了对比试验，</w:t>
      </w:r>
      <w:r>
        <w:t>图【时间，加速比</w:t>
      </w:r>
      <w:r>
        <w:rPr>
          <w:rFonts w:hint="eastAsia"/>
        </w:rPr>
        <w:t>a</w:t>
      </w:r>
      <w:r>
        <w:t>】展示了在温度为300条件下使用不同的七个算例计算得到的时间与加速比</w:t>
      </w:r>
      <w:r>
        <w:rPr>
          <w:rFonts w:hint="eastAsia"/>
        </w:rPr>
        <w:t>。单块GPU对比单块CPU</w:t>
      </w:r>
      <w:r>
        <w:t>最高得到了</w:t>
      </w:r>
      <w:r>
        <w:rPr>
          <w:rFonts w:hint="eastAsia"/>
        </w:rPr>
        <w:t>4.62</w:t>
      </w:r>
      <w:r>
        <w:t>的加速比，</w:t>
      </w:r>
      <w:ins w:id="644" w:author="Ve" w:date="2019-08-07T01:46:48Z">
        <w:r>
          <w:rPr>
            <w:rFonts w:hint="eastAsia"/>
            <w:lang w:val="en-US" w:eastAsia="zh-CN"/>
          </w:rPr>
          <w:t>平均</w:t>
        </w:r>
      </w:ins>
      <w:ins w:id="645" w:author="Ve" w:date="2019-08-07T01:46:53Z">
        <w:r>
          <w:rPr>
            <w:rFonts w:hint="eastAsia"/>
            <w:lang w:val="en-US" w:eastAsia="zh-CN"/>
          </w:rPr>
          <w:t>加速比为</w:t>
        </w:r>
      </w:ins>
      <w:ins w:id="646" w:author="Ve" w:date="2019-08-07T01:47:11Z">
        <w:r>
          <w:rPr>
            <w:rFonts w:hint="eastAsia"/>
            <w:lang w:val="en-US" w:eastAsia="zh-CN"/>
          </w:rPr>
          <w:t>3.</w:t>
        </w:r>
      </w:ins>
      <w:ins w:id="647" w:author="Ve" w:date="2019-08-07T01:47:12Z">
        <w:r>
          <w:rPr>
            <w:rFonts w:hint="eastAsia"/>
            <w:lang w:val="en-US" w:eastAsia="zh-CN"/>
          </w:rPr>
          <w:t>80</w:t>
        </w:r>
      </w:ins>
      <w:ins w:id="648" w:author="Ve" w:date="2019-08-07T01:47:17Z">
        <w:r>
          <w:rPr>
            <w:rFonts w:hint="eastAsia"/>
            <w:lang w:val="en-US" w:eastAsia="zh-CN"/>
          </w:rPr>
          <w:t>。</w:t>
        </w:r>
      </w:ins>
      <w:ins w:id="649" w:author="Ve" w:date="2019-08-07T01:47:26Z">
        <w:r>
          <w:rPr>
            <w:rFonts w:hint="eastAsia"/>
            <w:lang w:val="en-US" w:eastAsia="zh-CN"/>
          </w:rPr>
          <w:t>虽然大多数</w:t>
        </w:r>
      </w:ins>
      <w:ins w:id="650" w:author="Ve" w:date="2019-08-07T01:47:34Z">
        <w:r>
          <w:rPr>
            <w:rFonts w:hint="eastAsia"/>
            <w:lang w:val="en-US" w:eastAsia="zh-CN"/>
          </w:rPr>
          <w:t>算例表现良好</w:t>
        </w:r>
      </w:ins>
      <w:ins w:id="651" w:author="Ve" w:date="2019-08-07T01:47:36Z">
        <w:r>
          <w:rPr>
            <w:rFonts w:hint="eastAsia"/>
            <w:lang w:val="en-US" w:eastAsia="zh-CN"/>
          </w:rPr>
          <w:t>，</w:t>
        </w:r>
      </w:ins>
      <w:r>
        <w:t>但是一些算例</w:t>
      </w:r>
      <w:del w:id="652" w:author="Ve" w:date="2019-08-07T01:47:47Z">
        <w:r>
          <w:rPr>
            <w:rFonts w:hint="default"/>
            <w:lang w:val="en-US"/>
          </w:rPr>
          <w:delText>表现</w:delText>
        </w:r>
      </w:del>
      <w:ins w:id="653" w:author="Ve" w:date="2019-08-07T01:47:49Z">
        <w:r>
          <w:rPr>
            <w:rFonts w:hint="eastAsia"/>
            <w:lang w:val="en-US" w:eastAsia="zh-CN"/>
          </w:rPr>
          <w:t>加速比</w:t>
        </w:r>
      </w:ins>
      <w:r>
        <w:t>仅有</w:t>
      </w:r>
      <w:r>
        <w:rPr>
          <w:rFonts w:hint="eastAsia"/>
        </w:rPr>
        <w:t>1.44</w:t>
      </w:r>
      <w:r>
        <w:t>。对于加速比不高的算例，分析源代码与Vtune收集的数据发现penta-graphene不是一个计算密集的算例</w:t>
      </w:r>
      <w:ins w:id="654" w:author="Ve" w:date="2019-08-07T01:48:21Z">
        <w:r>
          <w:rPr>
            <w:rFonts w:hint="eastAsia"/>
            <w:lang w:eastAsia="zh-CN"/>
          </w:rPr>
          <w:t>。</w:t>
        </w:r>
      </w:ins>
      <w:ins w:id="655" w:author="Ve" w:date="2019-08-07T01:50:00Z">
        <w:r>
          <w:rPr>
            <w:rFonts w:hint="eastAsia"/>
            <w:lang w:val="en-US" w:eastAsia="zh-CN"/>
          </w:rPr>
          <w:t>在</w:t>
        </w:r>
      </w:ins>
      <w:ins w:id="656" w:author="Ve" w:date="2019-08-07T01:50:02Z">
        <w:r>
          <w:rPr>
            <w:rFonts w:hint="eastAsia"/>
            <w:lang w:val="en-US" w:eastAsia="zh-CN"/>
          </w:rPr>
          <w:t>4.1</w:t>
        </w:r>
      </w:ins>
      <w:ins w:id="657" w:author="Ve" w:date="2019-08-07T01:50:07Z">
        <w:r>
          <w:rPr>
            <w:rFonts w:hint="eastAsia"/>
            <w:lang w:val="en-US" w:eastAsia="zh-CN"/>
          </w:rPr>
          <w:t>小</w:t>
        </w:r>
      </w:ins>
      <w:ins w:id="658" w:author="Ve" w:date="2019-08-07T01:50:10Z">
        <w:r>
          <w:rPr>
            <w:rFonts w:hint="eastAsia"/>
            <w:lang w:val="en-US" w:eastAsia="zh-CN"/>
          </w:rPr>
          <w:t>节</w:t>
        </w:r>
      </w:ins>
      <w:ins w:id="659" w:author="Ve" w:date="2019-08-07T01:50:07Z">
        <w:r>
          <w:rPr>
            <w:rFonts w:hint="eastAsia"/>
            <w:lang w:val="en-US" w:eastAsia="zh-CN"/>
          </w:rPr>
          <w:t>里</w:t>
        </w:r>
      </w:ins>
      <w:ins w:id="660" w:author="Ve" w:date="2019-08-07T01:50:15Z">
        <w:r>
          <w:rPr>
            <w:rFonts w:hint="eastAsia"/>
            <w:lang w:val="en-US" w:eastAsia="zh-CN"/>
          </w:rPr>
          <w:t>我们已经</w:t>
        </w:r>
      </w:ins>
      <w:ins w:id="661" w:author="Ve" w:date="2019-08-07T01:50:25Z">
        <w:r>
          <w:rPr>
            <w:rFonts w:hint="eastAsia"/>
            <w:lang w:val="en-US" w:eastAsia="zh-CN"/>
          </w:rPr>
          <w:t>给出了</w:t>
        </w:r>
      </w:ins>
      <w:ins w:id="662" w:author="Ve" w:date="2019-08-07T01:50:30Z">
        <w:r>
          <w:rPr>
            <w:rFonts w:hint="eastAsia"/>
            <w:lang w:val="en-US" w:eastAsia="zh-CN"/>
          </w:rPr>
          <w:t>算法的代码结构</w:t>
        </w:r>
      </w:ins>
      <w:ins w:id="663" w:author="Ve" w:date="2019-08-07T01:50:31Z">
        <w:r>
          <w:rPr>
            <w:rFonts w:hint="eastAsia"/>
            <w:lang w:val="en-US" w:eastAsia="zh-CN"/>
          </w:rPr>
          <w:t>，</w:t>
        </w:r>
      </w:ins>
      <w:ins w:id="664" w:author="Ve" w:date="2019-08-07T01:50:37Z">
        <w:r>
          <w:rPr/>
          <w:t>penta-graphene</w:t>
        </w:r>
      </w:ins>
      <w:ins w:id="665" w:author="Ve" w:date="2019-08-07T01:50:40Z">
        <w:r>
          <w:rPr>
            <w:rFonts w:hint="eastAsia"/>
            <w:lang w:val="en-US" w:eastAsia="zh-CN"/>
          </w:rPr>
          <w:t>算例</w:t>
        </w:r>
      </w:ins>
      <w:del w:id="666" w:author="Ve" w:date="2019-08-07T01:50:48Z">
        <w:r>
          <w:rPr>
            <w:rFonts w:hint="default"/>
            <w:lang w:val="en-US"/>
          </w:rPr>
          <w:delText>在Ind_*函数里调用Vp_*热点函数的次数远远不如其他算例</w:delText>
        </w:r>
      </w:del>
      <w:ins w:id="667" w:author="Ve" w:date="2019-08-07T01:50:50Z">
        <w:r>
          <w:rPr>
            <w:rFonts w:hint="eastAsia"/>
            <w:lang w:val="en-US" w:eastAsia="zh-CN"/>
          </w:rPr>
          <w:t>执行</w:t>
        </w:r>
      </w:ins>
      <w:ins w:id="668" w:author="Ve" w:date="2019-08-07T01:50:51Z">
        <w:r>
          <w:rPr>
            <w:rFonts w:hint="eastAsia"/>
            <w:lang w:val="en-US" w:eastAsia="zh-CN"/>
          </w:rPr>
          <w:t>if</w:t>
        </w:r>
      </w:ins>
      <w:ins w:id="669" w:author="Ve" w:date="2019-08-07T01:50:55Z">
        <w:r>
          <w:rPr>
            <w:rFonts w:hint="eastAsia"/>
            <w:lang w:val="en-US" w:eastAsia="zh-CN"/>
          </w:rPr>
          <w:t>语句</w:t>
        </w:r>
      </w:ins>
      <w:ins w:id="670" w:author="Ve" w:date="2019-08-07T01:51:04Z">
        <w:r>
          <w:rPr>
            <w:rFonts w:hint="eastAsia"/>
            <w:lang w:val="en-US" w:eastAsia="zh-CN"/>
          </w:rPr>
          <w:t>内的计算次数</w:t>
        </w:r>
      </w:ins>
      <w:ins w:id="671" w:author="Ve" w:date="2019-08-07T01:54:42Z">
        <w:r>
          <w:rPr>
            <w:rFonts w:hint="eastAsia"/>
            <w:lang w:val="en-US" w:eastAsia="zh-CN"/>
          </w:rPr>
          <w:t>远不如</w:t>
        </w:r>
      </w:ins>
      <w:ins w:id="672" w:author="Ve" w:date="2019-08-07T01:54:44Z">
        <w:r>
          <w:rPr>
            <w:rFonts w:hint="eastAsia"/>
            <w:lang w:val="en-US" w:eastAsia="zh-CN"/>
          </w:rPr>
          <w:t>其他算例</w:t>
        </w:r>
      </w:ins>
      <w:r>
        <w:t>。</w:t>
      </w:r>
      <w:r>
        <w:rPr>
          <w:rFonts w:hint="eastAsia"/>
        </w:rPr>
        <w:t>这一点在5.2小节的kernel加速比中</w:t>
      </w:r>
      <w:ins w:id="673" w:author="Ve" w:date="2019-08-07T01:54:55Z">
        <w:r>
          <w:rPr>
            <w:rFonts w:hint="eastAsia"/>
            <w:lang w:val="en-US" w:eastAsia="zh-CN"/>
          </w:rPr>
          <w:t>也</w:t>
        </w:r>
      </w:ins>
      <w:r>
        <w:rPr>
          <w:rFonts w:hint="eastAsia"/>
        </w:rPr>
        <w:t>可以得到验证。同时</w:t>
      </w:r>
      <w:del w:id="674" w:author="Ve" w:date="2019-08-07T01:56:55Z">
        <w:r>
          <w:rPr>
            <w:rFonts w:hint="default"/>
            <w:lang w:val="en-US"/>
          </w:rPr>
          <w:delText>GPU之间的扩展带来了额外的1.5~1.8倍的加速效果。</w:delText>
        </w:r>
      </w:del>
      <w:ins w:id="675" w:author="Ve" w:date="2019-08-07T01:56:56Z">
        <w:r>
          <w:rPr>
            <w:rFonts w:hint="eastAsia"/>
            <w:lang w:val="en-US" w:eastAsia="zh-CN"/>
          </w:rPr>
          <w:t>我们</w:t>
        </w:r>
      </w:ins>
      <w:ins w:id="676" w:author="Ve" w:date="2019-08-07T01:57:00Z">
        <w:r>
          <w:rPr>
            <w:rFonts w:hint="eastAsia"/>
            <w:lang w:val="en-US" w:eastAsia="zh-CN"/>
          </w:rPr>
          <w:t>进行了</w:t>
        </w:r>
      </w:ins>
      <w:ins w:id="677" w:author="Ve" w:date="2019-08-07T01:57:06Z">
        <w:r>
          <w:rPr>
            <w:rFonts w:hint="eastAsia"/>
            <w:lang w:val="en-US" w:eastAsia="zh-CN"/>
          </w:rPr>
          <w:t>扩展性</w:t>
        </w:r>
      </w:ins>
      <w:ins w:id="678" w:author="Ve" w:date="2019-08-07T01:57:08Z">
        <w:r>
          <w:rPr>
            <w:rFonts w:hint="eastAsia"/>
            <w:lang w:val="en-US" w:eastAsia="zh-CN"/>
          </w:rPr>
          <w:t>实验，</w:t>
        </w:r>
      </w:ins>
      <w:ins w:id="679" w:author="Ve" w:date="2019-08-07T02:02:45Z">
        <w:r>
          <w:rPr>
            <w:rFonts w:hint="eastAsia"/>
            <w:lang w:val="en-US" w:eastAsia="zh-CN"/>
          </w:rPr>
          <w:t>使用</w:t>
        </w:r>
      </w:ins>
      <w:ins w:id="680" w:author="Ve" w:date="2019-08-07T02:02:55Z">
        <w:r>
          <w:rPr>
            <w:rFonts w:hint="eastAsia"/>
            <w:lang w:val="en-US" w:eastAsia="zh-CN"/>
          </w:rPr>
          <w:t>两块</w:t>
        </w:r>
      </w:ins>
      <w:ins w:id="681" w:author="Ve" w:date="2019-08-07T02:02:56Z">
        <w:r>
          <w:rPr>
            <w:rFonts w:hint="eastAsia"/>
            <w:lang w:val="en-US" w:eastAsia="zh-CN"/>
          </w:rPr>
          <w:t>G</w:t>
        </w:r>
      </w:ins>
      <w:ins w:id="682" w:author="Ve" w:date="2019-08-07T02:02:57Z">
        <w:r>
          <w:rPr>
            <w:rFonts w:hint="eastAsia"/>
            <w:lang w:val="en-US" w:eastAsia="zh-CN"/>
          </w:rPr>
          <w:t>PU</w:t>
        </w:r>
      </w:ins>
      <w:ins w:id="683" w:author="Ve" w:date="2019-08-07T02:02:59Z">
        <w:r>
          <w:rPr>
            <w:rFonts w:hint="eastAsia"/>
            <w:lang w:val="en-US" w:eastAsia="zh-CN"/>
          </w:rPr>
          <w:t>运行</w:t>
        </w:r>
      </w:ins>
      <w:ins w:id="684" w:author="Ve" w:date="2019-08-07T02:03:14Z">
        <w:r>
          <w:rPr>
            <w:rFonts w:hint="eastAsia"/>
            <w:lang w:val="en-US" w:eastAsia="zh-CN"/>
          </w:rPr>
          <w:t>与</w:t>
        </w:r>
      </w:ins>
      <w:ins w:id="685" w:author="Ve" w:date="2019-08-07T02:03:17Z">
        <w:r>
          <w:rPr>
            <w:rFonts w:hint="eastAsia"/>
            <w:lang w:val="en-US" w:eastAsia="zh-CN"/>
          </w:rPr>
          <w:t>单块</w:t>
        </w:r>
      </w:ins>
      <w:ins w:id="686" w:author="Ve" w:date="2019-08-07T02:03:19Z">
        <w:r>
          <w:rPr>
            <w:rFonts w:hint="eastAsia"/>
            <w:lang w:val="en-US" w:eastAsia="zh-CN"/>
          </w:rPr>
          <w:t>GP</w:t>
        </w:r>
      </w:ins>
      <w:ins w:id="687" w:author="Ve" w:date="2019-08-07T02:03:20Z">
        <w:r>
          <w:rPr>
            <w:rFonts w:hint="eastAsia"/>
            <w:lang w:val="en-US" w:eastAsia="zh-CN"/>
          </w:rPr>
          <w:t>U</w:t>
        </w:r>
      </w:ins>
      <w:ins w:id="688" w:author="Ve" w:date="2019-08-07T02:03:24Z">
        <w:r>
          <w:rPr>
            <w:rFonts w:hint="eastAsia"/>
            <w:lang w:val="en-US" w:eastAsia="zh-CN"/>
          </w:rPr>
          <w:t>运行对比</w:t>
        </w:r>
      </w:ins>
      <w:ins w:id="689" w:author="Ve" w:date="2019-08-07T02:03:25Z">
        <w:r>
          <w:rPr>
            <w:rFonts w:hint="eastAsia"/>
            <w:lang w:val="en-US" w:eastAsia="zh-CN"/>
          </w:rPr>
          <w:t>。</w:t>
        </w:r>
      </w:ins>
      <w:ins w:id="690" w:author="Ve" w:date="2019-08-07T02:03:50Z">
        <w:r>
          <w:rPr>
            <w:rFonts w:hint="eastAsia"/>
            <w:lang w:val="en-US" w:eastAsia="zh-CN"/>
          </w:rPr>
          <w:t>如图</w:t>
        </w:r>
      </w:ins>
      <w:ins w:id="691" w:author="Ve" w:date="2019-08-07T02:03:53Z">
        <w:r>
          <w:rPr>
            <w:rFonts w:hint="eastAsia"/>
            <w:lang w:val="en-US" w:eastAsia="zh-CN"/>
          </w:rPr>
          <w:t>【时间，加速比</w:t>
        </w:r>
      </w:ins>
      <w:ins w:id="692" w:author="Ve" w:date="2019-08-07T02:03:59Z">
        <w:r>
          <w:rPr>
            <w:rFonts w:hint="eastAsia"/>
            <w:lang w:val="en-US" w:eastAsia="zh-CN"/>
          </w:rPr>
          <w:t>b</w:t>
        </w:r>
      </w:ins>
      <w:ins w:id="693" w:author="Ve" w:date="2019-08-07T02:03:53Z">
        <w:r>
          <w:rPr>
            <w:rFonts w:hint="eastAsia"/>
            <w:lang w:val="en-US" w:eastAsia="zh-CN"/>
          </w:rPr>
          <w:t>】</w:t>
        </w:r>
      </w:ins>
      <w:ins w:id="694" w:author="Ve" w:date="2019-08-07T02:04:30Z">
        <w:r>
          <w:rPr>
            <w:rFonts w:hint="eastAsia"/>
            <w:lang w:val="en-US" w:eastAsia="zh-CN"/>
          </w:rPr>
          <w:t>，</w:t>
        </w:r>
      </w:ins>
      <w:ins w:id="695" w:author="Ve" w:date="2019-08-07T02:12:03Z">
        <w:r>
          <w:rPr>
            <w:rFonts w:hint="eastAsia"/>
            <w:lang w:val="en-US" w:eastAsia="zh-CN"/>
          </w:rPr>
          <w:t>我们得到了1</w:t>
        </w:r>
      </w:ins>
      <w:ins w:id="696" w:author="Ve" w:date="2019-08-07T02:12:04Z">
        <w:r>
          <w:rPr>
            <w:rFonts w:hint="eastAsia"/>
            <w:lang w:val="en-US" w:eastAsia="zh-CN"/>
          </w:rPr>
          <w:t>.4</w:t>
        </w:r>
      </w:ins>
      <w:ins w:id="697" w:author="Ve" w:date="2019-08-07T02:12:05Z">
        <w:r>
          <w:rPr>
            <w:rFonts w:hint="eastAsia"/>
            <w:lang w:val="en-US" w:eastAsia="zh-CN"/>
          </w:rPr>
          <w:t>~</w:t>
        </w:r>
      </w:ins>
      <w:ins w:id="698" w:author="Ve" w:date="2019-08-07T02:12:09Z">
        <w:r>
          <w:rPr>
            <w:rFonts w:hint="eastAsia"/>
            <w:lang w:val="en-US" w:eastAsia="zh-CN"/>
          </w:rPr>
          <w:t>1.</w:t>
        </w:r>
      </w:ins>
      <w:ins w:id="699" w:author="Ve" w:date="2019-08-07T02:12:10Z">
        <w:r>
          <w:rPr>
            <w:rFonts w:hint="eastAsia"/>
            <w:lang w:val="en-US" w:eastAsia="zh-CN"/>
          </w:rPr>
          <w:t>8</w:t>
        </w:r>
      </w:ins>
      <w:ins w:id="700" w:author="Ve" w:date="2019-08-07T02:12:12Z">
        <w:r>
          <w:rPr>
            <w:rFonts w:hint="eastAsia"/>
            <w:lang w:val="en-US" w:eastAsia="zh-CN"/>
          </w:rPr>
          <w:t>倍</w:t>
        </w:r>
      </w:ins>
      <w:ins w:id="701" w:author="Ve" w:date="2019-08-07T02:12:16Z">
        <w:r>
          <w:rPr>
            <w:rFonts w:hint="eastAsia"/>
            <w:lang w:val="en-US" w:eastAsia="zh-CN"/>
          </w:rPr>
          <w:t>的加速比</w:t>
        </w:r>
      </w:ins>
      <w:ins w:id="702" w:author="Ve" w:date="2019-08-07T02:12:18Z">
        <w:r>
          <w:rPr>
            <w:rFonts w:hint="eastAsia"/>
            <w:lang w:val="en-US" w:eastAsia="zh-CN"/>
          </w:rPr>
          <w:t>。</w:t>
        </w:r>
      </w:ins>
      <w:ins w:id="703" w:author="Ve" w:date="2019-08-07T02:12:23Z">
        <w:r>
          <w:rPr>
            <w:rFonts w:hint="eastAsia"/>
            <w:lang w:val="en-US" w:eastAsia="zh-CN"/>
          </w:rPr>
          <w:t>最高</w:t>
        </w:r>
      </w:ins>
      <w:ins w:id="704" w:author="Ve" w:date="2019-08-07T02:12:25Z">
        <w:r>
          <w:rPr>
            <w:rFonts w:hint="eastAsia"/>
            <w:lang w:val="en-US" w:eastAsia="zh-CN"/>
          </w:rPr>
          <w:t>为</w:t>
        </w:r>
      </w:ins>
      <w:ins w:id="705" w:author="Ve" w:date="2019-08-07T02:13:07Z">
        <w:r>
          <w:rPr>
            <w:rFonts w:hint="eastAsia"/>
            <w:lang w:val="en-US" w:eastAsia="zh-CN"/>
          </w:rPr>
          <w:t>InYCd</w:t>
        </w:r>
      </w:ins>
      <w:ins w:id="706" w:author="Ve" w:date="2019-08-07T02:13:21Z">
        <w:r>
          <w:rPr>
            <w:rFonts w:hint="eastAsia"/>
            <w:lang w:val="en-US" w:eastAsia="zh-CN"/>
          </w:rPr>
          <w:t>算例</w:t>
        </w:r>
      </w:ins>
      <w:ins w:id="707" w:author="Ve" w:date="2019-08-07T02:15:03Z">
        <w:r>
          <w:rPr>
            <w:rFonts w:hint="eastAsia"/>
            <w:lang w:val="en-US" w:eastAsia="zh-CN"/>
          </w:rPr>
          <w:t>达到了</w:t>
        </w:r>
      </w:ins>
      <w:ins w:id="708" w:author="Ve" w:date="2019-08-07T02:15:06Z">
        <w:r>
          <w:rPr>
            <w:rFonts w:hint="eastAsia"/>
            <w:lang w:val="en-US" w:eastAsia="zh-CN"/>
          </w:rPr>
          <w:t>1.</w:t>
        </w:r>
      </w:ins>
      <w:ins w:id="709" w:author="Ve" w:date="2019-08-07T02:15:07Z">
        <w:r>
          <w:rPr>
            <w:rFonts w:hint="eastAsia"/>
            <w:lang w:val="en-US" w:eastAsia="zh-CN"/>
          </w:rPr>
          <w:t>76</w:t>
        </w:r>
      </w:ins>
      <w:ins w:id="710" w:author="Ve" w:date="2019-08-07T02:15:09Z">
        <w:r>
          <w:rPr>
            <w:rFonts w:hint="eastAsia"/>
            <w:lang w:val="en-US" w:eastAsia="zh-CN"/>
          </w:rPr>
          <w:t>倍</w:t>
        </w:r>
      </w:ins>
      <w:ins w:id="711" w:author="Ve" w:date="2019-08-07T02:15:11Z">
        <w:r>
          <w:rPr>
            <w:rFonts w:hint="eastAsia"/>
            <w:lang w:val="en-US" w:eastAsia="zh-CN"/>
          </w:rPr>
          <w:t>，</w:t>
        </w:r>
      </w:ins>
      <w:ins w:id="712" w:author="Ve" w:date="2019-08-07T02:15:14Z">
        <w:r>
          <w:rPr>
            <w:rFonts w:hint="eastAsia"/>
            <w:lang w:val="en-US" w:eastAsia="zh-CN"/>
          </w:rPr>
          <w:t>平均值</w:t>
        </w:r>
      </w:ins>
      <w:ins w:id="713" w:author="Ve" w:date="2019-08-07T02:15:15Z">
        <w:r>
          <w:rPr>
            <w:rFonts w:hint="eastAsia"/>
            <w:lang w:val="en-US" w:eastAsia="zh-CN"/>
          </w:rPr>
          <w:t>为</w:t>
        </w:r>
      </w:ins>
      <w:ins w:id="714" w:author="Ve" w:date="2019-08-07T02:15:17Z">
        <w:r>
          <w:rPr>
            <w:rFonts w:hint="eastAsia"/>
            <w:lang w:val="en-US" w:eastAsia="zh-CN"/>
          </w:rPr>
          <w:t>1</w:t>
        </w:r>
      </w:ins>
      <w:ins w:id="715" w:author="Ve" w:date="2019-08-07T02:15:18Z">
        <w:r>
          <w:rPr>
            <w:rFonts w:hint="eastAsia"/>
            <w:lang w:val="en-US" w:eastAsia="zh-CN"/>
          </w:rPr>
          <w:t>.</w:t>
        </w:r>
      </w:ins>
      <w:ins w:id="716" w:author="Ve" w:date="2019-08-07T02:15:19Z">
        <w:r>
          <w:rPr>
            <w:rFonts w:hint="eastAsia"/>
            <w:lang w:val="en-US" w:eastAsia="zh-CN"/>
          </w:rPr>
          <w:t>59</w:t>
        </w:r>
      </w:ins>
      <w:ins w:id="717" w:author="Ve" w:date="2019-08-07T02:15:21Z">
        <w:r>
          <w:rPr>
            <w:rFonts w:hint="eastAsia"/>
            <w:lang w:val="en-US" w:eastAsia="zh-CN"/>
          </w:rPr>
          <w:t>倍</w:t>
        </w:r>
      </w:ins>
      <w:ins w:id="718" w:author="Ve" w:date="2019-08-07T02:15:22Z">
        <w:r>
          <w:rPr>
            <w:rFonts w:hint="eastAsia"/>
            <w:lang w:val="en-US" w:eastAsia="zh-CN"/>
          </w:rPr>
          <w:t>。</w:t>
        </w:r>
      </w:ins>
    </w:p>
    <w:p>
      <w:commentRangeStart w:id="17"/>
      <w:r>
        <w:drawing>
          <wp:inline distT="0" distB="0" distL="114300" distR="114300">
            <wp:extent cx="5760720" cy="2549525"/>
            <wp:effectExtent l="4445" t="4445" r="10795" b="6350"/>
            <wp:docPr id="1"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commentRangeEnd w:id="17"/>
      <w:r>
        <w:rPr>
          <w:rStyle w:val="11"/>
        </w:rPr>
        <w:commentReference w:id="17"/>
      </w:r>
    </w:p>
    <w:p>
      <w:pPr>
        <w:pStyle w:val="3"/>
        <w:numPr>
          <w:ilvl w:val="1"/>
          <w:numId w:val="0"/>
        </w:numPr>
      </w:pPr>
      <w:commentRangeStart w:id="18"/>
      <w:r>
        <w:drawing>
          <wp:inline distT="0" distB="0" distL="114300" distR="114300">
            <wp:extent cx="5760085" cy="3108960"/>
            <wp:effectExtent l="4445" t="4445" r="11430" b="10795"/>
            <wp:docPr id="5"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commentRangeEnd w:id="18"/>
      <w:r>
        <w:rPr>
          <w:rStyle w:val="11"/>
          <w:rFonts w:eastAsia="宋体" w:cstheme="minorBidi"/>
          <w:bCs w:val="0"/>
        </w:rPr>
        <w:commentReference w:id="18"/>
      </w:r>
    </w:p>
    <w:p>
      <w:pPr>
        <w:pStyle w:val="3"/>
        <w:numPr>
          <w:ilvl w:val="1"/>
          <w:numId w:val="0"/>
        </w:numPr>
      </w:pPr>
      <w:commentRangeStart w:id="19"/>
      <w:r>
        <w:rPr>
          <w:rFonts w:hint="eastAsia"/>
        </w:rPr>
        <w:t>5.4 连温计算</w:t>
      </w:r>
      <w:commentRangeEnd w:id="19"/>
      <w:r>
        <w:rPr>
          <w:rStyle w:val="11"/>
          <w:rFonts w:eastAsia="宋体" w:cstheme="minorBidi"/>
          <w:bCs w:val="0"/>
        </w:rPr>
        <w:commentReference w:id="19"/>
      </w:r>
    </w:p>
    <w:p>
      <w:pPr>
        <w:ind w:firstLine="420"/>
        <w:rPr>
          <w:rFonts w:hint="default" w:eastAsia="宋体"/>
          <w:lang w:val="en-US" w:eastAsia="zh-CN"/>
        </w:rPr>
      </w:pPr>
      <w:r>
        <w:rPr>
          <w:rFonts w:hint="eastAsia"/>
        </w:rPr>
        <w:t>同时，ShengBTE支持连续温度下的计算，我们使用Sn2Bi-F算例进行了以300K开始的步长为100K的多次运行测试。图【】是连温条件下在单块CPU和单块GPU上的运行时间与加速比。从图中可以看出，随着运行温度区间越来越长，GPU得到的加速比越来越高并趋于平稳。</w:t>
      </w:r>
      <w:ins w:id="719" w:author="Ve" w:date="2019-08-07T02:28:44Z">
        <w:r>
          <w:rPr>
            <w:rFonts w:hint="eastAsia"/>
          </w:rPr>
          <w:t>在300K温度下得到的加速比为3.97，</w:t>
        </w:r>
      </w:ins>
      <w:ins w:id="720" w:author="Ve" w:date="2019-08-07T02:28:56Z">
        <w:r>
          <w:rPr>
            <w:rFonts w:hint="eastAsia"/>
            <w:lang w:val="en-US" w:eastAsia="zh-CN"/>
          </w:rPr>
          <w:t>逐步</w:t>
        </w:r>
      </w:ins>
      <w:ins w:id="721" w:author="Ve" w:date="2019-08-07T02:29:00Z">
        <w:r>
          <w:rPr>
            <w:rFonts w:hint="eastAsia"/>
            <w:lang w:val="en-US" w:eastAsia="zh-CN"/>
          </w:rPr>
          <w:t>扩大区间</w:t>
        </w:r>
      </w:ins>
      <w:ins w:id="722" w:author="Ve" w:date="2019-08-07T02:29:09Z">
        <w:r>
          <w:rPr>
            <w:rFonts w:hint="eastAsia"/>
            <w:lang w:val="en-US" w:eastAsia="zh-CN"/>
          </w:rPr>
          <w:t>后</w:t>
        </w:r>
      </w:ins>
      <w:ins w:id="723" w:author="Ve" w:date="2019-08-07T02:29:36Z">
        <w:r>
          <w:rPr>
            <w:rFonts w:hint="eastAsia"/>
            <w:lang w:val="en-US" w:eastAsia="zh-CN"/>
          </w:rPr>
          <w:t>逐步增大</w:t>
        </w:r>
      </w:ins>
      <w:ins w:id="724" w:author="Ve" w:date="2019-08-07T02:29:39Z">
        <w:r>
          <w:rPr>
            <w:rFonts w:hint="eastAsia"/>
            <w:lang w:val="en-US" w:eastAsia="zh-CN"/>
          </w:rPr>
          <w:t>到</w:t>
        </w:r>
      </w:ins>
      <w:ins w:id="725" w:author="Ve" w:date="2019-08-07T02:29:41Z">
        <w:r>
          <w:rPr>
            <w:rFonts w:hint="eastAsia"/>
            <w:lang w:val="en-US" w:eastAsia="zh-CN"/>
          </w:rPr>
          <w:t>4.1</w:t>
        </w:r>
      </w:ins>
      <w:ins w:id="726" w:author="Ve" w:date="2019-08-07T02:29:42Z">
        <w:r>
          <w:rPr>
            <w:rFonts w:hint="eastAsia"/>
            <w:lang w:val="en-US" w:eastAsia="zh-CN"/>
          </w:rPr>
          <w:t>5</w:t>
        </w:r>
      </w:ins>
      <w:ins w:id="727" w:author="Ve" w:date="2019-08-07T02:30:18Z">
        <w:r>
          <w:rPr>
            <w:rFonts w:hint="eastAsia"/>
            <w:lang w:val="en-US" w:eastAsia="zh-CN"/>
          </w:rPr>
          <w:t>，</w:t>
        </w:r>
      </w:ins>
      <w:ins w:id="728" w:author="Ve" w:date="2019-08-07T02:37:41Z">
        <w:r>
          <w:rPr>
            <w:rFonts w:hint="eastAsia"/>
            <w:lang w:val="en-US" w:eastAsia="zh-CN"/>
          </w:rPr>
          <w:t>平均值</w:t>
        </w:r>
      </w:ins>
      <w:ins w:id="729" w:author="Ve" w:date="2019-08-07T02:37:44Z">
        <w:r>
          <w:rPr>
            <w:rFonts w:hint="eastAsia"/>
            <w:lang w:val="en-US" w:eastAsia="zh-CN"/>
          </w:rPr>
          <w:t>也有</w:t>
        </w:r>
      </w:ins>
      <w:ins w:id="730" w:author="Ve" w:date="2019-08-07T02:37:45Z">
        <w:r>
          <w:rPr>
            <w:rFonts w:hint="eastAsia"/>
            <w:lang w:val="en-US" w:eastAsia="zh-CN"/>
          </w:rPr>
          <w:t>4</w:t>
        </w:r>
      </w:ins>
      <w:ins w:id="731" w:author="Ve" w:date="2019-08-07T02:37:46Z">
        <w:r>
          <w:rPr>
            <w:rFonts w:hint="eastAsia"/>
            <w:lang w:val="en-US" w:eastAsia="zh-CN"/>
          </w:rPr>
          <w:t>。10</w:t>
        </w:r>
      </w:ins>
      <w:ins w:id="732" w:author="Ve" w:date="2019-08-07T02:37:48Z">
        <w:r>
          <w:rPr>
            <w:rFonts w:hint="eastAsia"/>
            <w:lang w:val="en-US" w:eastAsia="zh-CN"/>
          </w:rPr>
          <w:t>，</w:t>
        </w:r>
      </w:ins>
      <w:ins w:id="733" w:author="Ve" w:date="2019-08-07T02:30:21Z">
        <w:r>
          <w:rPr>
            <w:rFonts w:hint="eastAsia"/>
            <w:lang w:val="en-US" w:eastAsia="zh-CN"/>
          </w:rPr>
          <w:t>此时</w:t>
        </w:r>
      </w:ins>
      <w:ins w:id="734" w:author="Ve" w:date="2019-08-07T02:34:33Z">
        <w:r>
          <w:rPr>
            <w:rFonts w:hint="eastAsia"/>
            <w:lang w:val="en-US" w:eastAsia="zh-CN"/>
          </w:rPr>
          <w:t>已经趋于平缓</w:t>
        </w:r>
      </w:ins>
      <w:ins w:id="735" w:author="Ve" w:date="2019-08-07T02:35:51Z">
        <w:r>
          <w:rPr>
            <w:rFonts w:hint="eastAsia"/>
            <w:lang w:val="en-US" w:eastAsia="zh-CN"/>
          </w:rPr>
          <w:t>再</w:t>
        </w:r>
      </w:ins>
      <w:ins w:id="736" w:author="Ve" w:date="2019-08-07T02:35:55Z">
        <w:r>
          <w:rPr>
            <w:rFonts w:hint="eastAsia"/>
            <w:lang w:val="en-US" w:eastAsia="zh-CN"/>
          </w:rPr>
          <w:t>扩大区间</w:t>
        </w:r>
      </w:ins>
      <w:ins w:id="737" w:author="Ve" w:date="2019-08-07T02:36:03Z">
        <w:r>
          <w:rPr>
            <w:rFonts w:hint="eastAsia"/>
            <w:lang w:val="en-US" w:eastAsia="zh-CN"/>
          </w:rPr>
          <w:t>也不会有太大变化</w:t>
        </w:r>
      </w:ins>
      <w:ins w:id="738" w:author="Ve" w:date="2019-08-07T02:28:52Z">
        <w:r>
          <w:rPr>
            <w:rFonts w:hint="eastAsia"/>
            <w:lang w:eastAsia="zh-CN"/>
          </w:rPr>
          <w:t>。</w:t>
        </w:r>
      </w:ins>
      <w:r>
        <w:rPr>
          <w:rFonts w:hint="eastAsia"/>
        </w:rPr>
        <w:t>这是由于输入处理占据了一定时间，但是无论是单温度测试还是多温度测试输入处理只有一次，故温度区间越大输入处理时间百分比越少，加速效果会更明显。</w:t>
      </w:r>
    </w:p>
    <w:p>
      <w:commentRangeStart w:id="20"/>
      <w:r>
        <w:drawing>
          <wp:inline distT="0" distB="0" distL="114300" distR="114300">
            <wp:extent cx="5668010" cy="2887345"/>
            <wp:effectExtent l="4445" t="4445" r="12065" b="19050"/>
            <wp:docPr id="7"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commentRangeEnd w:id="20"/>
      <w:r>
        <w:rPr>
          <w:rStyle w:val="11"/>
        </w:rPr>
        <w:commentReference w:id="20"/>
      </w:r>
    </w:p>
    <w:p>
      <w:pPr>
        <w:pStyle w:val="3"/>
        <w:numPr>
          <w:ilvl w:val="1"/>
          <w:numId w:val="0"/>
        </w:numPr>
      </w:pPr>
      <w:r>
        <w:rPr>
          <w:rFonts w:hint="eastAsia"/>
        </w:rPr>
        <w:t>5.5 Roofline Model Analysis</w:t>
      </w:r>
    </w:p>
    <w:p>
      <w:r>
        <w:rPr>
          <w:rFonts w:hint="eastAsia"/>
        </w:rPr>
        <w:t>（CPU、单卡，以及kernel和整体分析，roofline参考游心论文）</w:t>
      </w:r>
    </w:p>
    <w:p>
      <w:pPr>
        <w:pStyle w:val="3"/>
        <w:numPr>
          <w:ilvl w:val="1"/>
          <w:numId w:val="0"/>
        </w:numPr>
      </w:pPr>
      <w:r>
        <w:rPr>
          <w:rFonts w:hint="eastAsia"/>
        </w:rPr>
        <w:t>5.6 Parameter Sensitivity Analysis</w:t>
      </w:r>
    </w:p>
    <w:p>
      <w:pPr>
        <w:ind w:firstLine="420"/>
      </w:pPr>
      <w:r>
        <w:rPr>
          <w:rFonts w:hint="eastAsia"/>
        </w:rPr>
        <w:t>我们移植的Ind_plus与Ind_minus函数三层循环值分别为Nbands、nptk、Nbands，故我们使用了一个三维的block。在多次测试中发现x维度和z维度保持值相等可得到更快速度。如图【】，我们在三个维度的值都选用了对所有算例都比较友好的2的幂，并进行了大量测试，生成了热力图。其中红色越深代表运行时间越短，绿色越深代表运行时间越长。从图中可以看出blocksize产生了两个红色聚集点，并且找到了最优化的blocksize为1x64x1。</w:t>
      </w:r>
    </w:p>
    <w:tbl>
      <w:tblPr>
        <w:tblStyle w:val="8"/>
        <w:tblW w:w="5676" w:type="dxa"/>
        <w:jc w:val="center"/>
        <w:tblInd w:w="0" w:type="dxa"/>
        <w:tblLayout w:type="fixed"/>
        <w:tblCellMar>
          <w:top w:w="0" w:type="dxa"/>
          <w:left w:w="0" w:type="dxa"/>
          <w:bottom w:w="0" w:type="dxa"/>
          <w:right w:w="0" w:type="dxa"/>
        </w:tblCellMar>
      </w:tblPr>
      <w:tblGrid>
        <w:gridCol w:w="684"/>
        <w:gridCol w:w="624"/>
        <w:gridCol w:w="624"/>
        <w:gridCol w:w="624"/>
        <w:gridCol w:w="624"/>
        <w:gridCol w:w="624"/>
        <w:gridCol w:w="624"/>
        <w:gridCol w:w="624"/>
        <w:gridCol w:w="624"/>
      </w:tblGrid>
      <w:tr>
        <w:tblPrEx>
          <w:tblLayout w:type="fixed"/>
          <w:tblCellMar>
            <w:top w:w="0" w:type="dxa"/>
            <w:left w:w="0" w:type="dxa"/>
            <w:bottom w:w="0" w:type="dxa"/>
            <w:right w:w="0" w:type="dxa"/>
          </w:tblCellMar>
        </w:tblPrEx>
        <w:trPr>
          <w:trHeight w:val="288" w:hRule="atLeast"/>
          <w:jc w:val="center"/>
        </w:trPr>
        <w:tc>
          <w:tcPr>
            <w:tcW w:w="684" w:type="dxa"/>
            <w:tcBorders>
              <w:top w:val="nil"/>
              <w:left w:val="nil"/>
              <w:bottom w:val="nil"/>
              <w:right w:val="nil"/>
            </w:tcBorders>
            <w:shd w:val="clear" w:color="auto" w:fill="auto"/>
            <w:noWrap/>
            <w:tcMar>
              <w:top w:w="12" w:type="dxa"/>
              <w:left w:w="12" w:type="dxa"/>
              <w:right w:w="12" w:type="dxa"/>
            </w:tcMar>
            <w:vAlign w:val="center"/>
          </w:tcPr>
          <w:p>
            <w:pPr>
              <w:jc w:val="center"/>
              <w:rPr>
                <w:rFonts w:ascii="宋体" w:hAnsi="宋体" w:cs="宋体"/>
                <w:color w:val="000000"/>
                <w:sz w:val="22"/>
              </w:rPr>
            </w:pPr>
            <w:commentRangeStart w:id="21"/>
          </w:p>
        </w:tc>
        <w:tc>
          <w:tcPr>
            <w:tcW w:w="62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bookmarkStart w:id="9" w:name="OLE_LINK9"/>
            <w:r>
              <w:rPr>
                <w:rFonts w:hint="eastAsia" w:ascii="宋体" w:hAnsi="宋体" w:cs="宋体"/>
                <w:color w:val="000000"/>
                <w:kern w:val="0"/>
                <w:sz w:val="22"/>
                <w:lang w:bidi="ar"/>
              </w:rPr>
              <w:t>y=</w:t>
            </w:r>
            <w:bookmarkEnd w:id="9"/>
            <w:r>
              <w:rPr>
                <w:rFonts w:hint="eastAsia" w:ascii="宋体" w:hAnsi="宋体" w:cs="宋体"/>
                <w:color w:val="000000"/>
                <w:kern w:val="0"/>
                <w:sz w:val="22"/>
                <w:lang w:bidi="ar"/>
              </w:rPr>
              <w:t>4</w:t>
            </w:r>
          </w:p>
        </w:tc>
        <w:tc>
          <w:tcPr>
            <w:tcW w:w="62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y=8</w:t>
            </w:r>
          </w:p>
        </w:tc>
        <w:tc>
          <w:tcPr>
            <w:tcW w:w="62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y=16</w:t>
            </w:r>
          </w:p>
        </w:tc>
        <w:tc>
          <w:tcPr>
            <w:tcW w:w="62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y=32</w:t>
            </w:r>
          </w:p>
        </w:tc>
        <w:tc>
          <w:tcPr>
            <w:tcW w:w="62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y=64</w:t>
            </w:r>
          </w:p>
        </w:tc>
        <w:tc>
          <w:tcPr>
            <w:tcW w:w="62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y=128</w:t>
            </w:r>
          </w:p>
        </w:tc>
        <w:tc>
          <w:tcPr>
            <w:tcW w:w="62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y=256</w:t>
            </w:r>
          </w:p>
        </w:tc>
        <w:tc>
          <w:tcPr>
            <w:tcW w:w="62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y=512</w:t>
            </w:r>
          </w:p>
        </w:tc>
      </w:tr>
      <w:tr>
        <w:tblPrEx>
          <w:tblLayout w:type="fixed"/>
          <w:tblCellMar>
            <w:top w:w="0" w:type="dxa"/>
            <w:left w:w="0" w:type="dxa"/>
            <w:bottom w:w="0" w:type="dxa"/>
            <w:right w:w="0" w:type="dxa"/>
          </w:tblCellMar>
        </w:tblPrEx>
        <w:trPr>
          <w:trHeight w:val="288" w:hRule="atLeast"/>
          <w:jc w:val="center"/>
        </w:trPr>
        <w:tc>
          <w:tcPr>
            <w:tcW w:w="68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x(z)=1</w:t>
            </w:r>
          </w:p>
        </w:tc>
        <w:tc>
          <w:tcPr>
            <w:tcW w:w="624" w:type="dxa"/>
            <w:tcBorders>
              <w:top w:val="nil"/>
              <w:left w:val="nil"/>
              <w:bottom w:val="nil"/>
              <w:right w:val="nil"/>
            </w:tcBorders>
            <w:shd w:val="clear" w:color="auto" w:fill="63BE7B"/>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2290</w:t>
            </w:r>
          </w:p>
        </w:tc>
        <w:tc>
          <w:tcPr>
            <w:tcW w:w="624" w:type="dxa"/>
            <w:tcBorders>
              <w:top w:val="nil"/>
              <w:left w:val="nil"/>
              <w:bottom w:val="nil"/>
              <w:right w:val="nil"/>
            </w:tcBorders>
            <w:shd w:val="clear" w:color="auto" w:fill="BDD881"/>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1552</w:t>
            </w:r>
          </w:p>
        </w:tc>
        <w:tc>
          <w:tcPr>
            <w:tcW w:w="624" w:type="dxa"/>
            <w:tcBorders>
              <w:top w:val="nil"/>
              <w:left w:val="nil"/>
              <w:bottom w:val="nil"/>
              <w:right w:val="nil"/>
            </w:tcBorders>
            <w:shd w:val="clear" w:color="auto" w:fill="FCEB84"/>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1030</w:t>
            </w:r>
          </w:p>
        </w:tc>
        <w:tc>
          <w:tcPr>
            <w:tcW w:w="624" w:type="dxa"/>
            <w:tcBorders>
              <w:top w:val="nil"/>
              <w:left w:val="nil"/>
              <w:bottom w:val="nil"/>
              <w:right w:val="nil"/>
            </w:tcBorders>
            <w:shd w:val="clear" w:color="auto" w:fill="F8716C"/>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808</w:t>
            </w:r>
          </w:p>
        </w:tc>
        <w:tc>
          <w:tcPr>
            <w:tcW w:w="624" w:type="dxa"/>
            <w:tcBorders>
              <w:top w:val="nil"/>
              <w:left w:val="nil"/>
              <w:bottom w:val="nil"/>
              <w:right w:val="nil"/>
            </w:tcBorders>
            <w:shd w:val="clear" w:color="auto" w:fill="F8696B"/>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795</w:t>
            </w:r>
          </w:p>
        </w:tc>
        <w:tc>
          <w:tcPr>
            <w:tcW w:w="624" w:type="dxa"/>
            <w:tcBorders>
              <w:top w:val="nil"/>
              <w:left w:val="nil"/>
              <w:bottom w:val="nil"/>
              <w:right w:val="nil"/>
            </w:tcBorders>
            <w:shd w:val="clear" w:color="auto" w:fill="F86E6C"/>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804</w:t>
            </w:r>
          </w:p>
        </w:tc>
        <w:tc>
          <w:tcPr>
            <w:tcW w:w="624" w:type="dxa"/>
            <w:tcBorders>
              <w:top w:val="nil"/>
              <w:left w:val="nil"/>
              <w:bottom w:val="nil"/>
              <w:right w:val="nil"/>
            </w:tcBorders>
            <w:shd w:val="clear" w:color="auto" w:fill="F87A6E"/>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823</w:t>
            </w:r>
          </w:p>
        </w:tc>
        <w:tc>
          <w:tcPr>
            <w:tcW w:w="624" w:type="dxa"/>
            <w:tcBorders>
              <w:top w:val="nil"/>
              <w:left w:val="nil"/>
              <w:bottom w:val="nil"/>
              <w:right w:val="nil"/>
            </w:tcBorders>
            <w:shd w:val="clear" w:color="auto" w:fill="FAEA84"/>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1050</w:t>
            </w:r>
          </w:p>
        </w:tc>
      </w:tr>
      <w:tr>
        <w:tblPrEx>
          <w:tblLayout w:type="fixed"/>
          <w:tblCellMar>
            <w:top w:w="0" w:type="dxa"/>
            <w:left w:w="0" w:type="dxa"/>
            <w:bottom w:w="0" w:type="dxa"/>
            <w:right w:w="0" w:type="dxa"/>
          </w:tblCellMar>
        </w:tblPrEx>
        <w:trPr>
          <w:trHeight w:val="288" w:hRule="atLeast"/>
          <w:jc w:val="center"/>
        </w:trPr>
        <w:tc>
          <w:tcPr>
            <w:tcW w:w="68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x(z)=2</w:t>
            </w:r>
          </w:p>
        </w:tc>
        <w:tc>
          <w:tcPr>
            <w:tcW w:w="624" w:type="dxa"/>
            <w:tcBorders>
              <w:top w:val="nil"/>
              <w:left w:val="nil"/>
              <w:bottom w:val="nil"/>
              <w:right w:val="nil"/>
            </w:tcBorders>
            <w:shd w:val="clear" w:color="auto" w:fill="EDE683"/>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1154</w:t>
            </w:r>
          </w:p>
        </w:tc>
        <w:tc>
          <w:tcPr>
            <w:tcW w:w="624" w:type="dxa"/>
            <w:tcBorders>
              <w:top w:val="nil"/>
              <w:left w:val="nil"/>
              <w:bottom w:val="nil"/>
              <w:right w:val="nil"/>
            </w:tcBorders>
            <w:shd w:val="clear" w:color="auto" w:fill="F98870"/>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845</w:t>
            </w:r>
          </w:p>
        </w:tc>
        <w:tc>
          <w:tcPr>
            <w:tcW w:w="624" w:type="dxa"/>
            <w:tcBorders>
              <w:top w:val="nil"/>
              <w:left w:val="nil"/>
              <w:bottom w:val="nil"/>
              <w:right w:val="nil"/>
            </w:tcBorders>
            <w:shd w:val="clear" w:color="auto" w:fill="E1E383"/>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1254</w:t>
            </w:r>
          </w:p>
        </w:tc>
        <w:tc>
          <w:tcPr>
            <w:tcW w:w="624" w:type="dxa"/>
            <w:tcBorders>
              <w:top w:val="nil"/>
              <w:left w:val="nil"/>
              <w:bottom w:val="nil"/>
              <w:right w:val="nil"/>
            </w:tcBorders>
            <w:shd w:val="clear" w:color="auto" w:fill="F97D6E"/>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828</w:t>
            </w:r>
          </w:p>
        </w:tc>
        <w:tc>
          <w:tcPr>
            <w:tcW w:w="624" w:type="dxa"/>
            <w:tcBorders>
              <w:top w:val="nil"/>
              <w:left w:val="nil"/>
              <w:bottom w:val="nil"/>
              <w:right w:val="nil"/>
            </w:tcBorders>
            <w:shd w:val="clear" w:color="auto" w:fill="FA9072"/>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858</w:t>
            </w:r>
          </w:p>
        </w:tc>
        <w:tc>
          <w:tcPr>
            <w:tcW w:w="624" w:type="dxa"/>
            <w:tcBorders>
              <w:top w:val="nil"/>
              <w:left w:val="nil"/>
              <w:bottom w:val="nil"/>
              <w:right w:val="nil"/>
            </w:tcBorders>
            <w:shd w:val="clear" w:color="auto" w:fill="D9E082"/>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1319</w:t>
            </w: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ascii="宋体" w:hAnsi="宋体" w:cs="宋体"/>
                <w:color w:val="000000"/>
                <w:sz w:val="22"/>
              </w:rPr>
            </w:pP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ascii="宋体" w:hAnsi="宋体" w:cs="宋体"/>
                <w:color w:val="000000"/>
                <w:sz w:val="22"/>
              </w:rPr>
            </w:pPr>
          </w:p>
        </w:tc>
      </w:tr>
      <w:tr>
        <w:tblPrEx>
          <w:tblLayout w:type="fixed"/>
          <w:tblCellMar>
            <w:top w:w="0" w:type="dxa"/>
            <w:left w:w="0" w:type="dxa"/>
            <w:bottom w:w="0" w:type="dxa"/>
            <w:right w:w="0" w:type="dxa"/>
          </w:tblCellMar>
        </w:tblPrEx>
        <w:trPr>
          <w:trHeight w:val="288" w:hRule="atLeast"/>
          <w:jc w:val="center"/>
        </w:trPr>
        <w:tc>
          <w:tcPr>
            <w:tcW w:w="68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x(z)=4</w:t>
            </w:r>
          </w:p>
        </w:tc>
        <w:tc>
          <w:tcPr>
            <w:tcW w:w="624" w:type="dxa"/>
            <w:tcBorders>
              <w:top w:val="nil"/>
              <w:left w:val="nil"/>
              <w:bottom w:val="nil"/>
              <w:right w:val="nil"/>
            </w:tcBorders>
            <w:shd w:val="clear" w:color="auto" w:fill="FBA877"/>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897</w:t>
            </w:r>
          </w:p>
        </w:tc>
        <w:tc>
          <w:tcPr>
            <w:tcW w:w="624" w:type="dxa"/>
            <w:tcBorders>
              <w:top w:val="nil"/>
              <w:left w:val="nil"/>
              <w:bottom w:val="nil"/>
              <w:right w:val="nil"/>
            </w:tcBorders>
            <w:shd w:val="clear" w:color="auto" w:fill="FBA476"/>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890</w:t>
            </w:r>
          </w:p>
        </w:tc>
        <w:tc>
          <w:tcPr>
            <w:tcW w:w="624" w:type="dxa"/>
            <w:tcBorders>
              <w:top w:val="nil"/>
              <w:left w:val="nil"/>
              <w:bottom w:val="nil"/>
              <w:right w:val="nil"/>
            </w:tcBorders>
            <w:shd w:val="clear" w:color="auto" w:fill="D8E082"/>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1332</w:t>
            </w:r>
          </w:p>
        </w:tc>
        <w:tc>
          <w:tcPr>
            <w:tcW w:w="624" w:type="dxa"/>
            <w:tcBorders>
              <w:top w:val="nil"/>
              <w:left w:val="nil"/>
              <w:bottom w:val="nil"/>
              <w:right w:val="nil"/>
            </w:tcBorders>
            <w:shd w:val="clear" w:color="auto" w:fill="FEDA80"/>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978</w:t>
            </w: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ascii="宋体" w:hAnsi="宋体" w:cs="宋体"/>
                <w:color w:val="000000"/>
                <w:sz w:val="22"/>
              </w:rPr>
            </w:pP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ascii="宋体" w:hAnsi="宋体" w:cs="宋体"/>
                <w:color w:val="000000"/>
                <w:sz w:val="22"/>
              </w:rPr>
            </w:pP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ascii="宋体" w:hAnsi="宋体" w:cs="宋体"/>
                <w:color w:val="000000"/>
                <w:sz w:val="22"/>
              </w:rPr>
            </w:pP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ascii="宋体" w:hAnsi="宋体" w:cs="宋体"/>
                <w:color w:val="000000"/>
                <w:sz w:val="22"/>
              </w:rPr>
            </w:pPr>
          </w:p>
        </w:tc>
      </w:tr>
      <w:tr>
        <w:tblPrEx>
          <w:tblLayout w:type="fixed"/>
          <w:tblCellMar>
            <w:top w:w="0" w:type="dxa"/>
            <w:left w:w="0" w:type="dxa"/>
            <w:bottom w:w="0" w:type="dxa"/>
            <w:right w:w="0" w:type="dxa"/>
          </w:tblCellMar>
        </w:tblPrEx>
        <w:trPr>
          <w:trHeight w:val="288" w:hRule="atLeast"/>
          <w:jc w:val="center"/>
        </w:trPr>
        <w:tc>
          <w:tcPr>
            <w:tcW w:w="684" w:type="dxa"/>
            <w:tcBorders>
              <w:top w:val="nil"/>
              <w:left w:val="nil"/>
              <w:bottom w:val="nil"/>
              <w:right w:val="nil"/>
            </w:tcBorders>
            <w:shd w:val="clear" w:color="auto" w:fill="auto"/>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x(z)=8</w:t>
            </w:r>
          </w:p>
        </w:tc>
        <w:tc>
          <w:tcPr>
            <w:tcW w:w="624" w:type="dxa"/>
            <w:tcBorders>
              <w:top w:val="nil"/>
              <w:left w:val="nil"/>
              <w:bottom w:val="nil"/>
              <w:right w:val="nil"/>
            </w:tcBorders>
            <w:shd w:val="clear" w:color="auto" w:fill="FCEA84"/>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1034</w:t>
            </w:r>
          </w:p>
        </w:tc>
        <w:tc>
          <w:tcPr>
            <w:tcW w:w="624" w:type="dxa"/>
            <w:tcBorders>
              <w:top w:val="nil"/>
              <w:left w:val="nil"/>
              <w:bottom w:val="nil"/>
              <w:right w:val="nil"/>
            </w:tcBorders>
            <w:shd w:val="clear" w:color="auto" w:fill="EDE683"/>
            <w:noWrap/>
            <w:tcMar>
              <w:top w:w="12" w:type="dxa"/>
              <w:left w:w="12" w:type="dxa"/>
              <w:right w:w="12" w:type="dxa"/>
            </w:tcMar>
            <w:vAlign w:val="center"/>
          </w:tcPr>
          <w:p>
            <w:pPr>
              <w:widowControl/>
              <w:jc w:val="center"/>
              <w:textAlignment w:val="center"/>
              <w:rPr>
                <w:rFonts w:ascii="宋体" w:hAnsi="宋体" w:cs="宋体"/>
                <w:color w:val="000000"/>
                <w:sz w:val="22"/>
              </w:rPr>
            </w:pPr>
            <w:r>
              <w:rPr>
                <w:rFonts w:hint="eastAsia" w:ascii="宋体" w:hAnsi="宋体" w:cs="宋体"/>
                <w:color w:val="000000"/>
                <w:kern w:val="0"/>
                <w:sz w:val="22"/>
                <w:lang w:bidi="ar"/>
              </w:rPr>
              <w:t>1154</w:t>
            </w: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ascii="宋体" w:hAnsi="宋体" w:cs="宋体"/>
                <w:color w:val="000000"/>
                <w:sz w:val="22"/>
              </w:rPr>
            </w:pP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ascii="宋体" w:hAnsi="宋体" w:cs="宋体"/>
                <w:color w:val="000000"/>
                <w:sz w:val="22"/>
              </w:rPr>
            </w:pP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ascii="宋体" w:hAnsi="宋体" w:cs="宋体"/>
                <w:color w:val="000000"/>
                <w:sz w:val="22"/>
              </w:rPr>
            </w:pP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ascii="宋体" w:hAnsi="宋体" w:cs="宋体"/>
                <w:color w:val="000000"/>
                <w:sz w:val="22"/>
              </w:rPr>
            </w:pP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ascii="宋体" w:hAnsi="宋体" w:cs="宋体"/>
                <w:color w:val="000000"/>
                <w:sz w:val="22"/>
              </w:rPr>
            </w:pPr>
          </w:p>
          <w:commentRangeEnd w:id="21"/>
          <w:p>
            <w:r>
              <w:rPr>
                <w:rStyle w:val="11"/>
              </w:rPr>
              <w:commentReference w:id="21"/>
            </w:r>
          </w:p>
        </w:tc>
        <w:tc>
          <w:tcPr>
            <w:tcW w:w="624" w:type="dxa"/>
            <w:tcBorders>
              <w:top w:val="nil"/>
              <w:left w:val="nil"/>
              <w:bottom w:val="nil"/>
              <w:right w:val="nil"/>
            </w:tcBorders>
            <w:shd w:val="clear" w:color="auto" w:fill="auto"/>
            <w:noWrap/>
            <w:tcMar>
              <w:top w:w="12" w:type="dxa"/>
              <w:left w:w="12" w:type="dxa"/>
              <w:right w:w="12" w:type="dxa"/>
            </w:tcMar>
            <w:vAlign w:val="center"/>
          </w:tcPr>
          <w:p>
            <w:pPr>
              <w:jc w:val="center"/>
              <w:rPr>
                <w:rFonts w:ascii="宋体" w:hAnsi="宋体" w:cs="宋体"/>
                <w:color w:val="000000"/>
                <w:sz w:val="22"/>
              </w:rPr>
            </w:pPr>
          </w:p>
        </w:tc>
      </w:tr>
    </w:tbl>
    <w:p>
      <w:pPr>
        <w:pStyle w:val="3"/>
        <w:numPr>
          <w:ilvl w:val="1"/>
          <w:numId w:val="0"/>
        </w:numPr>
      </w:pPr>
    </w:p>
    <w:p>
      <w:pPr>
        <w:ind w:firstLine="420"/>
      </w:pPr>
    </w:p>
    <w:p>
      <w:pPr>
        <w:pStyle w:val="2"/>
        <w:numPr>
          <w:ilvl w:val="0"/>
          <w:numId w:val="2"/>
        </w:numPr>
        <w:jc w:val="left"/>
      </w:pPr>
      <w:commentRangeStart w:id="22"/>
      <w:r>
        <w:rPr>
          <w:rFonts w:hint="eastAsia"/>
        </w:rPr>
        <w:t>Related Work</w:t>
      </w:r>
      <w:commentRangeEnd w:id="22"/>
      <w:r>
        <w:rPr>
          <w:rStyle w:val="11"/>
          <w:rFonts w:eastAsia="宋体"/>
          <w:bCs w:val="0"/>
          <w:kern w:val="2"/>
        </w:rPr>
        <w:commentReference w:id="22"/>
      </w:r>
    </w:p>
    <w:p>
      <w:pPr>
        <w:ind w:firstLine="420"/>
        <w:rPr>
          <w:rStyle w:val="11"/>
        </w:rPr>
      </w:pPr>
      <w:r>
        <w:rPr>
          <w:rStyle w:val="11"/>
        </w:rPr>
        <w:commentReference w:id="23"/>
      </w:r>
    </w:p>
    <w:p>
      <w:pPr>
        <w:ind w:firstLine="420"/>
        <w:rPr>
          <w:lang w:val="en-IE"/>
        </w:rPr>
      </w:pPr>
      <w:r>
        <w:rPr>
          <w:rFonts w:hint="eastAsia"/>
        </w:rPr>
        <w:t>almaBTE[15]是ShengBTE的继承者。almaBTE编译产生了一组可执行文件，允许用户灵活使用。同时almaBTE保留了一个ShengBTE的模拟器，可以处理与ShengBTE相同的输入。almaBTE产生的模拟器由FORTRAN与C混合生成，而ShengBTE完全是FORTRAN生成。我们尝试运行了多组温度下的almaBTE，发现单温度测试时alamBTE并没有比ShengBTE有运行时间上的缩短，甚至运行时间更长了。但是在连续温度下的计算时，almaBTE可以更有效地缓存与温度无关的量，每个温度计算可以有3倍的加速比。</w:t>
      </w:r>
    </w:p>
    <w:p/>
    <w:p>
      <w:pPr>
        <w:pStyle w:val="2"/>
        <w:numPr>
          <w:ilvl w:val="0"/>
          <w:numId w:val="2"/>
        </w:numPr>
        <w:jc w:val="left"/>
      </w:pPr>
      <w:r>
        <w:rPr>
          <w:rFonts w:hint="eastAsia"/>
        </w:rPr>
        <w:t>Conclusion and Future Work</w:t>
      </w:r>
    </w:p>
    <w:p>
      <w:pPr>
        <w:ind w:firstLine="420"/>
      </w:pPr>
      <w:r>
        <w:t>随着材料技术发展，新的特定性能材料的寻求对现有软件计算性能的优化起到了重要的推动作用。本文对ShengBTE进行了综合性能分析，找出了性能优化的瓶颈。此外，我们还提出了一些提高ShengBTE性能的优化策略，包括</w:t>
      </w:r>
      <w:r>
        <w:rPr>
          <w:rFonts w:hint="eastAsia"/>
        </w:rPr>
        <w:t>并行化，</w:t>
      </w:r>
      <w:r>
        <w:t>GPU加速</w:t>
      </w:r>
      <w:r>
        <w:rPr>
          <w:rFonts w:hint="eastAsia"/>
        </w:rPr>
        <w:t>与kernel blocksize调整</w:t>
      </w:r>
      <w:r>
        <w:t>。实验结果表明，在不降低精度的前提下，我们的优化方法实现了单温度测试下最高</w:t>
      </w:r>
      <w:r>
        <w:rPr>
          <w:rFonts w:hint="eastAsia"/>
        </w:rPr>
        <w:t>4.62x</w:t>
      </w:r>
      <w:r>
        <w:t>的加速。在未来的工作中，我们希望进行knl重核CPU的移植以及次要热点函数的GPU移植。</w:t>
      </w:r>
    </w:p>
    <w:p/>
    <w:p>
      <w:pPr>
        <w:pStyle w:val="2"/>
        <w:numPr>
          <w:ilvl w:val="0"/>
          <w:numId w:val="0"/>
        </w:numPr>
        <w:jc w:val="left"/>
      </w:pPr>
      <w:r>
        <w:rPr>
          <w:rFonts w:hint="eastAsia"/>
        </w:rPr>
        <w:t>References(简略 待补全 latex使用bib)</w:t>
      </w:r>
    </w:p>
    <w:p>
      <w:r>
        <w:t xml:space="preserve">[1] Li, Wu &amp; Carrete Montaña, Jesús &amp; Katcho, Nebil &amp; Mingo, Natalio. (2014). ShengBTE: A solver of the Boltzmann transport equation for phonons. Computer Physics Communications. 185. 1747–1758. 10.1016/j.cpc.2014.02.015. </w:t>
      </w:r>
    </w:p>
    <w:p>
      <w:r>
        <w:t>(ShengBTE: A solver of the Boltzmann transport equation for phonons</w:t>
      </w:r>
    </w:p>
    <w:p>
      <w:r>
        <w:t>https://www.sciencedirect.com/science/article/pii/S0010465514000484)</w:t>
      </w:r>
    </w:p>
    <w:p/>
    <w:p>
      <w:r>
        <w:t>[2] M. Zebarjadi, K. Esfarjani, M.S. Dresselhaus, Z.F. Ren, G. Chen, Perspectives on thermoelectrics: from fundamentals to device applications, Energy Environ. Sci. 5 (2012) 5147–5162.</w:t>
      </w:r>
    </w:p>
    <w:p>
      <w:r>
        <w:t>[3] L.-T. Yeh, R.C. Chu, Thermal Management of Microloectronic Equipment: Heat Transfer Theory, Analysis Methods, and Design Practices, ASME Press, 2002.</w:t>
      </w:r>
    </w:p>
    <w:p>
      <w:r>
        <w:t>[4] C.D.Wright,L.Wang,P.Shah,M.Aziz,E.Varesi,R.Bez,M.Moroni,F.Cazzaniga, The design of rewritable ultrahigh density scanning-probe phase-change memories, IEEE Trans. Nanotechnol. 10 (2011) 900–912.</w:t>
      </w:r>
    </w:p>
    <w:p>
      <w:r>
        <w:t>[5] Green’s-function approach to linear response in solids</w:t>
      </w:r>
    </w:p>
    <w:p>
      <w:r>
        <w:t>[6] Theory of static structural properties, crystal stability, and phase transformations: Application to Si and Ge</w:t>
      </w:r>
    </w:p>
    <w:p>
      <w:r>
        <w:t>[7] Ab initio Force Constant Approach to Phonon Dispersion Relations of Diamond and Graphite</w:t>
      </w:r>
    </w:p>
    <w:p>
      <w:r>
        <w:t>https://iopscience.iop.org/article/10.1209/0295-5075/32/9/005</w:t>
      </w:r>
    </w:p>
    <w:p>
      <w:r>
        <w:t>[8] First-Principles Determination of the Soft Mode in Cubic ZrO2</w:t>
      </w:r>
    </w:p>
    <w:p>
      <w:r>
        <w:t>https://journals.aps.org/prl/abstract/10.1103/PhysRevLett.78.4063</w:t>
      </w:r>
    </w:p>
    <w:p>
      <w:r>
        <w:t>[9]ABINIT: First-principles approach to material and nanosystem properties</w:t>
      </w:r>
    </w:p>
    <w:p>
      <w:r>
        <w:t>https://www.sciencedirect.com/science/article/pii/S0010465509002276</w:t>
      </w:r>
    </w:p>
    <w:p>
      <w:r>
        <w:t>[10]LOBPCG</w:t>
      </w:r>
    </w:p>
    <w:p>
      <w:r>
        <w:t>https://dl.acm.org/citation.cfm?id=2872609</w:t>
      </w:r>
    </w:p>
    <w:p>
      <w:r>
        <w:t>[11] RELION: Implementation of a Bayesian approach to cryo-EM structure determination</w:t>
      </w:r>
    </w:p>
    <w:p>
      <w:r>
        <w:t>https://www.sciencedirect.com/science/article/pii/S1047847712002481</w:t>
      </w:r>
    </w:p>
    <w:p>
      <w:r>
        <w:t>[12]Accelerated cryo-EM structure determination with parallelisation using GPUs in RELION-2</w:t>
      </w:r>
    </w:p>
    <w:p>
      <w:r>
        <w:t>https://cdn.elifesciences.org/articles/18722/elife-18722-v2.pdf</w:t>
      </w:r>
    </w:p>
    <w:p>
      <w:r>
        <w:t>[13]GPU加速应用</w:t>
      </w:r>
    </w:p>
    <w:p>
      <w:r>
        <w:t>https://www.nvidia.com/content/dam/en-zz/Solutions/Data-Center/tesla-product-literature/gpu-applications-catalog.pdf</w:t>
      </w:r>
    </w:p>
    <w:p/>
    <w:p>
      <w:r>
        <w:t>[14]  Reinders, J.: VTune (TM) Performance Analyzer Essentials: Measurement and Tuning Techniques for Software Developers. Intel Press (2004)</w:t>
      </w:r>
    </w:p>
    <w:p>
      <w:r>
        <w:t>[15]</w:t>
      </w:r>
    </w:p>
    <w:sectPr>
      <w:pgSz w:w="11906" w:h="16838"/>
      <w:pgMar w:top="1701" w:right="1134" w:bottom="1418" w:left="1701" w:header="851" w:footer="992" w:gutter="0"/>
      <w:pgNumType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Yang Hailong" w:date="2019-08-04T22:54:00Z" w:initials="">
    <w:p w14:paraId="0F422A26">
      <w:pPr>
        <w:pStyle w:val="4"/>
        <w:rPr>
          <w:rFonts w:hint="eastAsia"/>
        </w:rPr>
      </w:pPr>
      <w:r>
        <w:rPr>
          <w:rFonts w:hint="eastAsia"/>
        </w:rPr>
        <w:t>引言部分太短，需要补充。</w:t>
      </w:r>
    </w:p>
    <w:p w14:paraId="540A4EB1">
      <w:pPr>
        <w:pStyle w:val="4"/>
        <w:rPr>
          <w:rFonts w:hint="eastAsia"/>
        </w:rPr>
      </w:pPr>
      <w:r>
        <w:rPr>
          <w:rFonts w:hint="eastAsia"/>
        </w:rPr>
        <w:t>1. 介绍声子计算的背景和意义</w:t>
      </w:r>
    </w:p>
    <w:p w14:paraId="295C093D">
      <w:pPr>
        <w:pStyle w:val="4"/>
        <w:rPr>
          <w:rFonts w:hint="eastAsia"/>
        </w:rPr>
      </w:pPr>
      <w:r>
        <w:rPr>
          <w:rFonts w:hint="eastAsia"/>
        </w:rPr>
        <w:t>2. 介绍声子计算相关软件，各有什么特点，引出ShengBTE</w:t>
      </w:r>
    </w:p>
    <w:p w14:paraId="58651B86">
      <w:pPr>
        <w:pStyle w:val="4"/>
        <w:rPr>
          <w:rFonts w:hint="eastAsia"/>
        </w:rPr>
      </w:pPr>
      <w:r>
        <w:rPr>
          <w:rFonts w:hint="eastAsia"/>
        </w:rPr>
        <w:t>3. 介绍ShengBTE在计算上的特点，重点强调ShengBTE目前只能在单个CPU上串行执行，运行时间较长。同时指出GPU</w:t>
      </w:r>
    </w:p>
    <w:p w14:paraId="2EA306DE">
      <w:pPr>
        <w:pStyle w:val="4"/>
        <w:rPr>
          <w:rFonts w:hint="eastAsia"/>
        </w:rPr>
      </w:pPr>
      <w:r>
        <w:rPr>
          <w:rFonts w:hint="eastAsia"/>
        </w:rPr>
        <w:t>4. 概要介绍本文的主要工作。性能瓶颈识别、循环依赖消除、内核GPU并行化、多GPU扩展和线程块调优</w:t>
      </w:r>
    </w:p>
  </w:comment>
  <w:comment w:id="1" w:author="Yang Hailong" w:date="2019-08-04T23:11:00Z" w:initials="">
    <w:p w14:paraId="177E3677">
      <w:pPr>
        <w:pStyle w:val="4"/>
        <w:rPr>
          <w:rFonts w:hint="eastAsia"/>
        </w:rPr>
      </w:pPr>
      <w:r>
        <w:rPr>
          <w:rFonts w:hint="eastAsia"/>
        </w:rPr>
        <w:t>页数长度：1页半至2页</w:t>
      </w:r>
    </w:p>
  </w:comment>
  <w:comment w:id="2" w:author="Yang Hailong" w:date="2019-08-04T23:12:00Z" w:initials="">
    <w:p w14:paraId="3BC06915">
      <w:pPr>
        <w:pStyle w:val="4"/>
        <w:rPr>
          <w:rFonts w:hint="eastAsia"/>
        </w:rPr>
      </w:pPr>
      <w:r>
        <w:rPr>
          <w:rFonts w:hint="eastAsia"/>
        </w:rPr>
        <w:t>1页半至2页</w:t>
      </w:r>
    </w:p>
  </w:comment>
  <w:comment w:id="3" w:author="Yang Hailong" w:date="2019-08-04T23:00:00Z" w:initials="">
    <w:p w14:paraId="1DD83D1D">
      <w:pPr>
        <w:pStyle w:val="4"/>
        <w:rPr>
          <w:rFonts w:hint="eastAsia"/>
        </w:rPr>
      </w:pPr>
      <w:r>
        <w:rPr>
          <w:rFonts w:hint="eastAsia"/>
        </w:rPr>
        <w:t>写的太过简单粗糙，需要深入的介绍</w:t>
      </w:r>
    </w:p>
  </w:comment>
  <w:comment w:id="4" w:author="Yang Hailong" w:date="2019-08-04T23:12:00Z" w:initials="">
    <w:p w14:paraId="20FD1A64">
      <w:pPr>
        <w:pStyle w:val="4"/>
        <w:rPr>
          <w:rFonts w:hint="eastAsia"/>
        </w:rPr>
      </w:pPr>
      <w:r>
        <w:rPr>
          <w:rFonts w:hint="eastAsia"/>
        </w:rPr>
        <w:t>1页半至2页</w:t>
      </w:r>
    </w:p>
  </w:comment>
  <w:comment w:id="5" w:author="Yang Hailong" w:date="2019-08-04T23:01:00Z" w:initials="">
    <w:p w14:paraId="1AB54F28">
      <w:pPr>
        <w:pStyle w:val="4"/>
        <w:rPr>
          <w:rFonts w:hint="eastAsia"/>
        </w:rPr>
      </w:pPr>
      <w:r>
        <w:rPr>
          <w:rFonts w:hint="eastAsia"/>
        </w:rPr>
        <w:t>这个不需要写。该写的重点根本没写清楚，ShengBTE程序运行的流程是什么，每一步具体在执行什么计算，科学含义是什么，每一步的输入输出是什么，按照这种方式来介绍。</w:t>
      </w:r>
    </w:p>
  </w:comment>
  <w:comment w:id="6" w:author="Yang Hailong" w:date="2019-07-29T14:26:00Z" w:initials="">
    <w:p w14:paraId="494C2215">
      <w:pPr>
        <w:pStyle w:val="4"/>
      </w:pPr>
      <w:r>
        <w:rPr>
          <w:rFonts w:hint="eastAsia"/>
        </w:rPr>
        <w:t>每一小节尽量考虑是否可以给出示意图、伪代码等，可以增加篇幅同时有助于对方法的直观介绍</w:t>
      </w:r>
    </w:p>
  </w:comment>
  <w:comment w:id="7" w:author="Yang Hailong" w:date="2019-08-04T23:03:00Z" w:initials="">
    <w:p w14:paraId="1F396950">
      <w:pPr>
        <w:pStyle w:val="4"/>
        <w:rPr>
          <w:rFonts w:hint="eastAsia"/>
        </w:rPr>
      </w:pPr>
      <w:r>
        <w:rPr>
          <w:rFonts w:hint="eastAsia"/>
        </w:rPr>
        <w:t>方法部分写的太少，按照这种文字量根本达不到发表论文的标准</w:t>
      </w:r>
    </w:p>
  </w:comment>
  <w:comment w:id="8" w:author="Yang Hailong" w:date="2019-08-04T23:09:00Z" w:initials="">
    <w:p w14:paraId="128B76CF">
      <w:pPr>
        <w:pStyle w:val="4"/>
      </w:pPr>
      <w:r>
        <w:rPr>
          <w:rFonts w:hint="eastAsia"/>
        </w:rPr>
        <w:t>文字长度：1页至1页半</w:t>
      </w:r>
    </w:p>
  </w:comment>
  <w:comment w:id="9" w:author="Yang Hailong" w:date="2019-08-04T23:05:00Z" w:initials="">
    <w:p w14:paraId="58CD6C8F">
      <w:pPr>
        <w:pStyle w:val="4"/>
        <w:rPr>
          <w:rFonts w:hint="eastAsia"/>
        </w:rPr>
      </w:pPr>
      <w:r>
        <w:rPr>
          <w:rFonts w:hint="eastAsia"/>
        </w:rPr>
        <w:t>算法介绍要把具体行号与文字介绍对应起来，参照已发表的论文</w:t>
      </w:r>
    </w:p>
  </w:comment>
  <w:comment w:id="10" w:author="Yang Hailong" w:date="2019-08-04T23:06:00Z" w:initials="">
    <w:p w14:paraId="7B065F68">
      <w:pPr>
        <w:pStyle w:val="4"/>
        <w:rPr>
          <w:rFonts w:hint="eastAsia"/>
        </w:rPr>
      </w:pPr>
      <w:r>
        <w:rPr>
          <w:rFonts w:hint="eastAsia"/>
        </w:rPr>
        <w:t>到底怎么实现的要说清楚啊，这是你论文的重点部分，需要细致介绍，文字页数1页半至2页。</w:t>
      </w:r>
    </w:p>
  </w:comment>
  <w:comment w:id="11" w:author="Yang Hailong" w:date="2019-08-04T23:09:00Z" w:initials="">
    <w:p w14:paraId="4AC2258D">
      <w:pPr>
        <w:pStyle w:val="4"/>
        <w:rPr>
          <w:rFonts w:hint="eastAsia"/>
        </w:rPr>
      </w:pPr>
      <w:r>
        <w:rPr>
          <w:rFonts w:hint="eastAsia"/>
        </w:rPr>
        <w:t>文字长度：半页至1页</w:t>
      </w:r>
    </w:p>
  </w:comment>
  <w:comment w:id="12" w:author="Ve" w:date="2019-08-07T00:44:08Z" w:initials="">
    <w:p w14:paraId="483E55FA">
      <w:pPr>
        <w:pStyle w:val="4"/>
        <w:rPr>
          <w:rFonts w:hint="default" w:eastAsia="宋体"/>
          <w:lang w:val="en-US" w:eastAsia="zh-CN"/>
        </w:rPr>
      </w:pPr>
      <w:r>
        <w:rPr>
          <w:rFonts w:hint="eastAsia"/>
          <w:lang w:val="en-US" w:eastAsia="zh-CN"/>
        </w:rPr>
        <w:t>合并到4.2</w:t>
      </w:r>
    </w:p>
  </w:comment>
  <w:comment w:id="13" w:author="Yang Hailong" w:date="2019-08-04T23:09:00Z" w:initials="">
    <w:p w14:paraId="4B36685C">
      <w:pPr>
        <w:pStyle w:val="4"/>
      </w:pPr>
      <w:r>
        <w:rPr>
          <w:rFonts w:hint="eastAsia"/>
        </w:rPr>
        <w:t>文字长度：半页至1页</w:t>
      </w:r>
    </w:p>
  </w:comment>
  <w:comment w:id="14" w:author="Yang Hailong" w:date="2019-07-29T13:50:00Z" w:initials="">
    <w:p w14:paraId="0AE92139">
      <w:pPr>
        <w:pStyle w:val="4"/>
      </w:pPr>
      <w:r>
        <w:rPr>
          <w:rFonts w:hint="eastAsia"/>
        </w:rPr>
        <w:t>选择单CPU作为baseline，对比单CPU+单GPU、单CPU+双GPU的性能，具体的对比实验又分为kernel的对比、整体单温计算的对比、以及整体连温计算的对比</w:t>
      </w:r>
    </w:p>
  </w:comment>
  <w:comment w:id="15" w:author="Yang Hailong" w:date="2019-08-04T23:10:00Z" w:initials="">
    <w:p w14:paraId="473C1465">
      <w:pPr>
        <w:pStyle w:val="4"/>
        <w:rPr>
          <w:rFonts w:hint="eastAsia"/>
        </w:rPr>
      </w:pPr>
      <w:r>
        <w:rPr>
          <w:rFonts w:hint="eastAsia"/>
        </w:rPr>
        <w:t>图顶的title都去掉，在图下增加图注</w:t>
      </w:r>
    </w:p>
  </w:comment>
  <w:comment w:id="16" w:author="Yang Hailong" w:date="2019-08-04T22:50:00Z" w:initials="">
    <w:p w14:paraId="24391803">
      <w:pPr>
        <w:pStyle w:val="4"/>
        <w:rPr>
          <w:rFonts w:hint="eastAsia"/>
        </w:rPr>
      </w:pPr>
      <w:r>
        <w:rPr>
          <w:rFonts w:hint="eastAsia"/>
        </w:rPr>
        <w:t>给出实验数据的定量介绍，最高加速比和平均加速比</w:t>
      </w:r>
    </w:p>
  </w:comment>
  <w:comment w:id="17" w:author="Yang Hailong" w:date="2019-08-04T23:10:00Z" w:initials="">
    <w:p w14:paraId="123714A2">
      <w:pPr>
        <w:pStyle w:val="4"/>
        <w:rPr>
          <w:rFonts w:hint="eastAsia"/>
        </w:rPr>
      </w:pPr>
      <w:r>
        <w:rPr>
          <w:rFonts w:hint="eastAsia"/>
        </w:rPr>
        <w:t>同上</w:t>
      </w:r>
    </w:p>
  </w:comment>
  <w:comment w:id="18" w:author="Yang Hailong" w:date="2019-08-04T23:10:00Z" w:initials="">
    <w:p w14:paraId="30614339">
      <w:pPr>
        <w:pStyle w:val="4"/>
      </w:pPr>
      <w:r>
        <w:rPr>
          <w:rFonts w:hint="eastAsia"/>
        </w:rPr>
        <w:t>同上</w:t>
      </w:r>
    </w:p>
  </w:comment>
  <w:comment w:id="19" w:author="Yang Hailong" w:date="2019-08-04T22:51:00Z" w:initials="">
    <w:p w14:paraId="4487300E">
      <w:pPr>
        <w:pStyle w:val="4"/>
        <w:rPr>
          <w:rFonts w:hint="eastAsia"/>
        </w:rPr>
      </w:pPr>
      <w:r>
        <w:rPr>
          <w:rFonts w:hint="eastAsia"/>
        </w:rPr>
        <w:t>给出实验数据的定量介绍，最高加速比和平均加速比</w:t>
      </w:r>
    </w:p>
  </w:comment>
  <w:comment w:id="20" w:author="Yang Hailong" w:date="2019-08-04T23:10:00Z" w:initials="">
    <w:p w14:paraId="7A5651CE">
      <w:pPr>
        <w:pStyle w:val="4"/>
      </w:pPr>
      <w:r>
        <w:rPr>
          <w:rFonts w:hint="eastAsia"/>
        </w:rPr>
        <w:t>同上</w:t>
      </w:r>
    </w:p>
  </w:comment>
  <w:comment w:id="21" w:author="Yang Hailong" w:date="2019-08-04T23:11:00Z" w:initials="">
    <w:p w14:paraId="6D683E5A">
      <w:pPr>
        <w:pStyle w:val="4"/>
        <w:rPr>
          <w:rFonts w:hint="eastAsia"/>
        </w:rPr>
      </w:pPr>
      <w:r>
        <w:rPr>
          <w:rFonts w:hint="eastAsia"/>
        </w:rPr>
        <w:t>图太弱，参考其它人论文中用到的热力图</w:t>
      </w:r>
    </w:p>
  </w:comment>
  <w:comment w:id="22" w:author="Yang Hailong" w:date="2019-08-04T23:13:00Z" w:initials="">
    <w:p w14:paraId="5CD2131D">
      <w:pPr>
        <w:pStyle w:val="4"/>
        <w:rPr>
          <w:rFonts w:hint="eastAsia"/>
        </w:rPr>
      </w:pPr>
      <w:r>
        <w:rPr>
          <w:rFonts w:hint="eastAsia"/>
        </w:rPr>
        <w:t>1页至1页半</w:t>
      </w:r>
    </w:p>
  </w:comment>
  <w:comment w:id="23" w:author="Yang Hailong" w:date="2019-07-29T13:39:00Z" w:initials="">
    <w:p w14:paraId="1C1614E2">
      <w:pPr>
        <w:pStyle w:val="4"/>
      </w:pPr>
      <w:r>
        <w:rPr>
          <w:rFonts w:hint="eastAsia"/>
        </w:rPr>
        <w:t>注意增加与ShengBTE性能优化相关的工作，可以是针对ShengBTE本身的工作，也可以是ShengBTE里的核心的算法和模型的性能优化工作。相关工作总体需要15篇以上的参考文献，其中性能相关的工作应该占到不少于1半。</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EA306DE" w15:done="0"/>
  <w15:commentEx w15:paraId="177E3677" w15:done="0"/>
  <w15:commentEx w15:paraId="3BC06915" w15:done="0"/>
  <w15:commentEx w15:paraId="1DD83D1D" w15:done="0"/>
  <w15:commentEx w15:paraId="20FD1A64" w15:done="0"/>
  <w15:commentEx w15:paraId="1AB54F28" w15:done="0"/>
  <w15:commentEx w15:paraId="494C2215" w15:done="0"/>
  <w15:commentEx w15:paraId="1F396950" w15:done="0"/>
  <w15:commentEx w15:paraId="128B76CF" w15:done="0"/>
  <w15:commentEx w15:paraId="58CD6C8F" w15:done="0"/>
  <w15:commentEx w15:paraId="7B065F68" w15:done="0"/>
  <w15:commentEx w15:paraId="4AC2258D" w15:done="0"/>
  <w15:commentEx w15:paraId="483E55FA" w15:done="0" w15:paraIdParent="4AC2258D"/>
  <w15:commentEx w15:paraId="4B36685C" w15:done="0"/>
  <w15:commentEx w15:paraId="0AE92139" w15:done="0"/>
  <w15:commentEx w15:paraId="473C1465" w15:done="0"/>
  <w15:commentEx w15:paraId="24391803" w15:done="0"/>
  <w15:commentEx w15:paraId="123714A2" w15:done="0"/>
  <w15:commentEx w15:paraId="30614339" w15:done="0"/>
  <w15:commentEx w15:paraId="4487300E" w15:done="0"/>
  <w15:commentEx w15:paraId="7A5651CE" w15:done="0"/>
  <w15:commentEx w15:paraId="6D683E5A" w15:done="0"/>
  <w15:commentEx w15:paraId="5CD2131D" w15:done="0"/>
  <w15:commentEx w15:paraId="1C1614E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幼圆">
    <w:altName w:val="宋体"/>
    <w:panose1 w:val="02010509060101010101"/>
    <w:charset w:val="86"/>
    <w:family w:val="roman"/>
    <w:pitch w:val=""/>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6" w:space="0"/>
      </w:pBdr>
      <w:ind w:firstLine="1500" w:firstLineChars="750"/>
      <w:jc w:val="both"/>
      <w:rPr>
        <w:rFonts w:eastAsia="黑体"/>
        <w:szCs w:val="28"/>
      </w:rPr>
    </w:pPr>
    <w:r>
      <w:rPr>
        <w:rFonts w:eastAsia="黑体"/>
        <w:sz w:val="20"/>
        <w:szCs w:val="28"/>
      </w:rPr>
      <w:drawing>
        <wp:anchor distT="0" distB="0" distL="114300" distR="114300" simplePos="0" relativeHeight="251661312" behindDoc="0" locked="0" layoutInCell="1" allowOverlap="1">
          <wp:simplePos x="0" y="0"/>
          <wp:positionH relativeFrom="column">
            <wp:posOffset>145415</wp:posOffset>
          </wp:positionH>
          <wp:positionV relativeFrom="paragraph">
            <wp:posOffset>59690</wp:posOffset>
          </wp:positionV>
          <wp:extent cx="457200" cy="457200"/>
          <wp:effectExtent l="0" t="0" r="0"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57200" cy="457200"/>
                  </a:xfrm>
                  <a:prstGeom prst="rect">
                    <a:avLst/>
                  </a:prstGeom>
                  <a:noFill/>
                </pic:spPr>
              </pic:pic>
            </a:graphicData>
          </a:graphic>
        </wp:anchor>
      </w:drawing>
    </w:r>
  </w:p>
  <w:p>
    <w:pPr>
      <w:pStyle w:val="6"/>
      <w:pBdr>
        <w:bottom w:val="single" w:color="auto" w:sz="6" w:space="0"/>
      </w:pBdr>
      <w:ind w:firstLine="1800" w:firstLineChars="750"/>
      <w:jc w:val="both"/>
      <w:rPr>
        <w:rFonts w:eastAsia="黑体"/>
        <w:sz w:val="24"/>
        <w:szCs w:val="28"/>
      </w:rPr>
    </w:pPr>
  </w:p>
  <w:p>
    <w:pPr>
      <w:pStyle w:val="6"/>
      <w:pBdr>
        <w:bottom w:val="single" w:color="auto" w:sz="6" w:space="0"/>
      </w:pBdr>
      <w:ind w:firstLine="1600" w:firstLineChars="500"/>
      <w:jc w:val="both"/>
      <w:rPr>
        <w:kern w:val="0"/>
        <w:sz w:val="21"/>
        <w:szCs w:val="21"/>
      </w:rPr>
    </w:pPr>
    <w:r>
      <w:rPr>
        <w:rFonts w:hint="eastAsia" w:eastAsia="黑体"/>
        <w:spacing w:val="20"/>
        <w:sz w:val="28"/>
        <w:szCs w:val="28"/>
      </w:rPr>
      <w:t>北京航空航天大学毕业设计(论文)</w:t>
    </w:r>
    <w:r>
      <w:rPr>
        <w:rFonts w:hint="eastAsia" w:eastAsia="黑体"/>
        <w:b/>
        <w:bCs/>
        <w:sz w:val="28"/>
        <w:szCs w:val="28"/>
      </w:rPr>
      <w:t xml:space="preserve">    </w:t>
    </w:r>
    <w:r>
      <w:rPr>
        <w:rFonts w:hint="eastAsia"/>
        <w:b/>
        <w:bCs/>
      </w:rPr>
      <w:t xml:space="preserve">      </w:t>
    </w:r>
    <w:r>
      <w:rPr>
        <w:rFonts w:hint="eastAsia"/>
        <w:sz w:val="21"/>
      </w:rPr>
      <w:t>第</w:t>
    </w:r>
    <w:r>
      <w:rPr>
        <w:sz w:val="21"/>
      </w:rPr>
      <w:t xml:space="preserve"> </w:t>
    </w:r>
    <w:r>
      <w:rPr>
        <w:sz w:val="21"/>
      </w:rPr>
      <w:fldChar w:fldCharType="begin"/>
    </w:r>
    <w:r>
      <w:rPr>
        <w:sz w:val="21"/>
      </w:rPr>
      <w:instrText xml:space="preserve">PAGE   \* MERGEFORMAT</w:instrText>
    </w:r>
    <w:r>
      <w:rPr>
        <w:sz w:val="21"/>
      </w:rPr>
      <w:fldChar w:fldCharType="separate"/>
    </w:r>
    <w:r>
      <w:rPr>
        <w:sz w:val="21"/>
        <w:lang w:val="zh-CN"/>
      </w:rPr>
      <w:t>11</w:t>
    </w:r>
    <w:r>
      <w:rPr>
        <w:sz w:val="21"/>
      </w:rPr>
      <w:fldChar w:fldCharType="end"/>
    </w:r>
    <w:r>
      <w:rPr>
        <w:sz w:val="21"/>
      </w:rPr>
      <w:t xml:space="preserve"> </w:t>
    </w:r>
    <w:r>
      <w:rPr>
        <w:rFonts w:hint="eastAsia"/>
        <w:kern w:val="0"/>
        <w:sz w:val="21"/>
        <w:szCs w:val="21"/>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CE7FC4"/>
    <w:multiLevelType w:val="multilevel"/>
    <w:tmpl w:val="4ECE7FC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D087186"/>
    <w:multiLevelType w:val="multilevel"/>
    <w:tmpl w:val="7D087186"/>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Yang Hailong">
    <w15:presenceInfo w15:providerId="Windows Live" w15:userId="e22e0125df9d3d34"/>
  </w15:person>
  <w15:person w15:author="Ve">
    <w15:presenceInfo w15:providerId="WPS Office" w15:userId="2730243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596E7F"/>
    <w:rsid w:val="00035306"/>
    <w:rsid w:val="001F04AE"/>
    <w:rsid w:val="002E433B"/>
    <w:rsid w:val="00325AC9"/>
    <w:rsid w:val="00520CD8"/>
    <w:rsid w:val="00546740"/>
    <w:rsid w:val="00736D43"/>
    <w:rsid w:val="00774FC4"/>
    <w:rsid w:val="00811FB8"/>
    <w:rsid w:val="008B3990"/>
    <w:rsid w:val="009D584B"/>
    <w:rsid w:val="00A65338"/>
    <w:rsid w:val="00AC65AA"/>
    <w:rsid w:val="00B630FD"/>
    <w:rsid w:val="00C8296B"/>
    <w:rsid w:val="00CD295D"/>
    <w:rsid w:val="00D32489"/>
    <w:rsid w:val="00D358B6"/>
    <w:rsid w:val="00E02264"/>
    <w:rsid w:val="00F11A89"/>
    <w:rsid w:val="00FB32FB"/>
    <w:rsid w:val="00FB6BA4"/>
    <w:rsid w:val="01833403"/>
    <w:rsid w:val="01C16AC5"/>
    <w:rsid w:val="02180891"/>
    <w:rsid w:val="0233420F"/>
    <w:rsid w:val="023A07B4"/>
    <w:rsid w:val="02691CD3"/>
    <w:rsid w:val="029D757B"/>
    <w:rsid w:val="02A64FFD"/>
    <w:rsid w:val="03192810"/>
    <w:rsid w:val="033B53A8"/>
    <w:rsid w:val="036178A3"/>
    <w:rsid w:val="03BC24FE"/>
    <w:rsid w:val="03D11EE8"/>
    <w:rsid w:val="042A1C4F"/>
    <w:rsid w:val="043730B6"/>
    <w:rsid w:val="04700C49"/>
    <w:rsid w:val="04DD3BA8"/>
    <w:rsid w:val="04ED4893"/>
    <w:rsid w:val="054E3068"/>
    <w:rsid w:val="05603965"/>
    <w:rsid w:val="057D0AB1"/>
    <w:rsid w:val="059967E0"/>
    <w:rsid w:val="05DA0D89"/>
    <w:rsid w:val="0622464F"/>
    <w:rsid w:val="06610AD8"/>
    <w:rsid w:val="069A508D"/>
    <w:rsid w:val="06DB1D44"/>
    <w:rsid w:val="073D4A03"/>
    <w:rsid w:val="078C69F7"/>
    <w:rsid w:val="08334796"/>
    <w:rsid w:val="08366444"/>
    <w:rsid w:val="084B3AC1"/>
    <w:rsid w:val="086063E4"/>
    <w:rsid w:val="08623AB8"/>
    <w:rsid w:val="08DB24DA"/>
    <w:rsid w:val="08DC7E8B"/>
    <w:rsid w:val="08E34AE5"/>
    <w:rsid w:val="092A070B"/>
    <w:rsid w:val="09372055"/>
    <w:rsid w:val="095575AD"/>
    <w:rsid w:val="0973396D"/>
    <w:rsid w:val="099329BE"/>
    <w:rsid w:val="09942A56"/>
    <w:rsid w:val="09A504C8"/>
    <w:rsid w:val="09B03B28"/>
    <w:rsid w:val="09B125E6"/>
    <w:rsid w:val="09DB276A"/>
    <w:rsid w:val="0A010807"/>
    <w:rsid w:val="0A1A6198"/>
    <w:rsid w:val="0A3029CE"/>
    <w:rsid w:val="0A5E6CDC"/>
    <w:rsid w:val="0A70689C"/>
    <w:rsid w:val="0A7B2CAD"/>
    <w:rsid w:val="0A7C49DD"/>
    <w:rsid w:val="0AE14AF3"/>
    <w:rsid w:val="0AEA5927"/>
    <w:rsid w:val="0B0B310C"/>
    <w:rsid w:val="0B295DF4"/>
    <w:rsid w:val="0B7B3A39"/>
    <w:rsid w:val="0B826019"/>
    <w:rsid w:val="0B9835C9"/>
    <w:rsid w:val="0B9E1ED6"/>
    <w:rsid w:val="0BC7566F"/>
    <w:rsid w:val="0C712FBD"/>
    <w:rsid w:val="0C8A5242"/>
    <w:rsid w:val="0CA505C2"/>
    <w:rsid w:val="0CD13DFE"/>
    <w:rsid w:val="0CD51DE3"/>
    <w:rsid w:val="0D35086E"/>
    <w:rsid w:val="0D3A000B"/>
    <w:rsid w:val="0D6622F9"/>
    <w:rsid w:val="0D7D694C"/>
    <w:rsid w:val="0D9F57D9"/>
    <w:rsid w:val="0DF02952"/>
    <w:rsid w:val="0DF3273B"/>
    <w:rsid w:val="0E1E5058"/>
    <w:rsid w:val="0E5B7D1E"/>
    <w:rsid w:val="0E9645F0"/>
    <w:rsid w:val="0EB62C89"/>
    <w:rsid w:val="0EDA17D0"/>
    <w:rsid w:val="0EDD0654"/>
    <w:rsid w:val="0F1B11DB"/>
    <w:rsid w:val="0F2648BB"/>
    <w:rsid w:val="0F622F46"/>
    <w:rsid w:val="0F831E4B"/>
    <w:rsid w:val="0F873A5A"/>
    <w:rsid w:val="0F875721"/>
    <w:rsid w:val="0FEC4F35"/>
    <w:rsid w:val="0FF60628"/>
    <w:rsid w:val="104445D8"/>
    <w:rsid w:val="10503F0E"/>
    <w:rsid w:val="10517AF2"/>
    <w:rsid w:val="10ED085A"/>
    <w:rsid w:val="10F04707"/>
    <w:rsid w:val="11415F57"/>
    <w:rsid w:val="11496ADE"/>
    <w:rsid w:val="11656E2A"/>
    <w:rsid w:val="11B724D3"/>
    <w:rsid w:val="11BA162D"/>
    <w:rsid w:val="11FC3D68"/>
    <w:rsid w:val="123829E9"/>
    <w:rsid w:val="129562D5"/>
    <w:rsid w:val="12974F07"/>
    <w:rsid w:val="129F2B43"/>
    <w:rsid w:val="12C3253E"/>
    <w:rsid w:val="12CA0D38"/>
    <w:rsid w:val="1301308B"/>
    <w:rsid w:val="13391E99"/>
    <w:rsid w:val="13404538"/>
    <w:rsid w:val="13524444"/>
    <w:rsid w:val="1369404B"/>
    <w:rsid w:val="13753362"/>
    <w:rsid w:val="13774F6B"/>
    <w:rsid w:val="13EF568A"/>
    <w:rsid w:val="14111CBA"/>
    <w:rsid w:val="146369BC"/>
    <w:rsid w:val="14AA77C6"/>
    <w:rsid w:val="14DF38C7"/>
    <w:rsid w:val="14E158B1"/>
    <w:rsid w:val="1527347C"/>
    <w:rsid w:val="15862DE3"/>
    <w:rsid w:val="15867875"/>
    <w:rsid w:val="15D90CF3"/>
    <w:rsid w:val="15DC76C8"/>
    <w:rsid w:val="15F43214"/>
    <w:rsid w:val="160C4A09"/>
    <w:rsid w:val="1648494F"/>
    <w:rsid w:val="16513AD1"/>
    <w:rsid w:val="16641A85"/>
    <w:rsid w:val="16FF0A9D"/>
    <w:rsid w:val="171B1BDD"/>
    <w:rsid w:val="172E64C6"/>
    <w:rsid w:val="17363BE9"/>
    <w:rsid w:val="175269CF"/>
    <w:rsid w:val="175340D8"/>
    <w:rsid w:val="17983670"/>
    <w:rsid w:val="179F3285"/>
    <w:rsid w:val="17D83B70"/>
    <w:rsid w:val="17F772C1"/>
    <w:rsid w:val="182B0F95"/>
    <w:rsid w:val="182B30F9"/>
    <w:rsid w:val="184B4B33"/>
    <w:rsid w:val="18522518"/>
    <w:rsid w:val="187D3EC9"/>
    <w:rsid w:val="18BD4376"/>
    <w:rsid w:val="18FE1FB4"/>
    <w:rsid w:val="19720E5B"/>
    <w:rsid w:val="198E4E0D"/>
    <w:rsid w:val="199A7CE1"/>
    <w:rsid w:val="1A42579D"/>
    <w:rsid w:val="1A5633EF"/>
    <w:rsid w:val="1A842CB1"/>
    <w:rsid w:val="1AD339E1"/>
    <w:rsid w:val="1AEF3E62"/>
    <w:rsid w:val="1B0E550D"/>
    <w:rsid w:val="1B2E6678"/>
    <w:rsid w:val="1BE71DB5"/>
    <w:rsid w:val="1BF62D66"/>
    <w:rsid w:val="1C5A36E1"/>
    <w:rsid w:val="1CA00390"/>
    <w:rsid w:val="1D1A4986"/>
    <w:rsid w:val="1D7D5D66"/>
    <w:rsid w:val="1D9B02BE"/>
    <w:rsid w:val="1D9C345A"/>
    <w:rsid w:val="1E072BF9"/>
    <w:rsid w:val="1E491839"/>
    <w:rsid w:val="1E607740"/>
    <w:rsid w:val="1EA009F4"/>
    <w:rsid w:val="1EAD4055"/>
    <w:rsid w:val="1EBD46A1"/>
    <w:rsid w:val="1ED2038A"/>
    <w:rsid w:val="1EE70FD6"/>
    <w:rsid w:val="1F354950"/>
    <w:rsid w:val="1F375CEB"/>
    <w:rsid w:val="1F4C4A93"/>
    <w:rsid w:val="1F590912"/>
    <w:rsid w:val="1F596E7F"/>
    <w:rsid w:val="1FDC16C3"/>
    <w:rsid w:val="1FF03352"/>
    <w:rsid w:val="20061891"/>
    <w:rsid w:val="200E67DB"/>
    <w:rsid w:val="20462C0D"/>
    <w:rsid w:val="20B7383B"/>
    <w:rsid w:val="20C47623"/>
    <w:rsid w:val="21576257"/>
    <w:rsid w:val="21764A25"/>
    <w:rsid w:val="2186327C"/>
    <w:rsid w:val="218E6863"/>
    <w:rsid w:val="21E83B24"/>
    <w:rsid w:val="21EF7BC3"/>
    <w:rsid w:val="22785A13"/>
    <w:rsid w:val="22830F87"/>
    <w:rsid w:val="22A01492"/>
    <w:rsid w:val="231B1F1D"/>
    <w:rsid w:val="23DF1D7D"/>
    <w:rsid w:val="240B6DC0"/>
    <w:rsid w:val="24331D5E"/>
    <w:rsid w:val="243F0FB9"/>
    <w:rsid w:val="24457B67"/>
    <w:rsid w:val="2448084D"/>
    <w:rsid w:val="247350E4"/>
    <w:rsid w:val="24742C78"/>
    <w:rsid w:val="248378A8"/>
    <w:rsid w:val="24E82A3D"/>
    <w:rsid w:val="256810A8"/>
    <w:rsid w:val="25CC5E1D"/>
    <w:rsid w:val="26202C8B"/>
    <w:rsid w:val="262E61C1"/>
    <w:rsid w:val="267C1F3A"/>
    <w:rsid w:val="26A92214"/>
    <w:rsid w:val="26AE38B3"/>
    <w:rsid w:val="26F53909"/>
    <w:rsid w:val="273A2B9D"/>
    <w:rsid w:val="274D2E61"/>
    <w:rsid w:val="275733F1"/>
    <w:rsid w:val="27584AE3"/>
    <w:rsid w:val="276E2CE6"/>
    <w:rsid w:val="27791711"/>
    <w:rsid w:val="27801BA1"/>
    <w:rsid w:val="27852029"/>
    <w:rsid w:val="289D7745"/>
    <w:rsid w:val="28E40688"/>
    <w:rsid w:val="295D05D3"/>
    <w:rsid w:val="297A5004"/>
    <w:rsid w:val="298F29CF"/>
    <w:rsid w:val="29AB61EC"/>
    <w:rsid w:val="29E84895"/>
    <w:rsid w:val="2A302F97"/>
    <w:rsid w:val="2A3E2234"/>
    <w:rsid w:val="2A7046B2"/>
    <w:rsid w:val="2AAC7BA6"/>
    <w:rsid w:val="2AB44A49"/>
    <w:rsid w:val="2AFA4464"/>
    <w:rsid w:val="2B9A4A29"/>
    <w:rsid w:val="2B9E6542"/>
    <w:rsid w:val="2BA17D57"/>
    <w:rsid w:val="2C7A675F"/>
    <w:rsid w:val="2CC007A3"/>
    <w:rsid w:val="2D046D4F"/>
    <w:rsid w:val="2DAF703D"/>
    <w:rsid w:val="2DD26AE6"/>
    <w:rsid w:val="2DDD1930"/>
    <w:rsid w:val="2E0C05E0"/>
    <w:rsid w:val="2E332771"/>
    <w:rsid w:val="2E85300B"/>
    <w:rsid w:val="2E862F52"/>
    <w:rsid w:val="2EAD19F6"/>
    <w:rsid w:val="2F2B2798"/>
    <w:rsid w:val="2FF16787"/>
    <w:rsid w:val="30B53E25"/>
    <w:rsid w:val="30FA4378"/>
    <w:rsid w:val="30FA4B84"/>
    <w:rsid w:val="31321C45"/>
    <w:rsid w:val="31461750"/>
    <w:rsid w:val="31715A67"/>
    <w:rsid w:val="31DE2FED"/>
    <w:rsid w:val="31F510F3"/>
    <w:rsid w:val="32113958"/>
    <w:rsid w:val="32584966"/>
    <w:rsid w:val="327023C8"/>
    <w:rsid w:val="32A6788F"/>
    <w:rsid w:val="32DF273E"/>
    <w:rsid w:val="32E518DD"/>
    <w:rsid w:val="33213AA1"/>
    <w:rsid w:val="335B6D71"/>
    <w:rsid w:val="336B4B0A"/>
    <w:rsid w:val="33B15700"/>
    <w:rsid w:val="33E7562D"/>
    <w:rsid w:val="33E85081"/>
    <w:rsid w:val="34057183"/>
    <w:rsid w:val="345150DD"/>
    <w:rsid w:val="34684A1C"/>
    <w:rsid w:val="3488032A"/>
    <w:rsid w:val="34C326A8"/>
    <w:rsid w:val="352A4C6E"/>
    <w:rsid w:val="35B20176"/>
    <w:rsid w:val="35CC3889"/>
    <w:rsid w:val="35DE7723"/>
    <w:rsid w:val="3613619A"/>
    <w:rsid w:val="368D44FE"/>
    <w:rsid w:val="36B629AB"/>
    <w:rsid w:val="36B72299"/>
    <w:rsid w:val="36C37C23"/>
    <w:rsid w:val="36CB5AFC"/>
    <w:rsid w:val="372911C4"/>
    <w:rsid w:val="37441F80"/>
    <w:rsid w:val="37571313"/>
    <w:rsid w:val="37C8286B"/>
    <w:rsid w:val="37CC7506"/>
    <w:rsid w:val="37D53BCC"/>
    <w:rsid w:val="37F5007D"/>
    <w:rsid w:val="37FD0EE9"/>
    <w:rsid w:val="38026F16"/>
    <w:rsid w:val="38084D02"/>
    <w:rsid w:val="38097DDE"/>
    <w:rsid w:val="38385057"/>
    <w:rsid w:val="383A26A5"/>
    <w:rsid w:val="384B1181"/>
    <w:rsid w:val="385D500C"/>
    <w:rsid w:val="387A71F9"/>
    <w:rsid w:val="3934438B"/>
    <w:rsid w:val="39354B74"/>
    <w:rsid w:val="3996255B"/>
    <w:rsid w:val="39B45913"/>
    <w:rsid w:val="39CA2FA4"/>
    <w:rsid w:val="39EC3AD0"/>
    <w:rsid w:val="3A384A94"/>
    <w:rsid w:val="3A6D1487"/>
    <w:rsid w:val="3B9D5AC2"/>
    <w:rsid w:val="3C3246F3"/>
    <w:rsid w:val="3C51029D"/>
    <w:rsid w:val="3C8D5B12"/>
    <w:rsid w:val="3D0335B0"/>
    <w:rsid w:val="3D053AC2"/>
    <w:rsid w:val="3D2432AF"/>
    <w:rsid w:val="3D2F1E49"/>
    <w:rsid w:val="3DAE71FC"/>
    <w:rsid w:val="3DC5250A"/>
    <w:rsid w:val="3DEA409C"/>
    <w:rsid w:val="3E364FAB"/>
    <w:rsid w:val="3E3A37B9"/>
    <w:rsid w:val="3E7146F5"/>
    <w:rsid w:val="3E790EF4"/>
    <w:rsid w:val="3E7E3D2B"/>
    <w:rsid w:val="3EC02DFF"/>
    <w:rsid w:val="3EC76538"/>
    <w:rsid w:val="3ECE5BE0"/>
    <w:rsid w:val="3EEC3B83"/>
    <w:rsid w:val="3F100410"/>
    <w:rsid w:val="3F1C0CB3"/>
    <w:rsid w:val="3F457DE8"/>
    <w:rsid w:val="3F5718BC"/>
    <w:rsid w:val="3F7545DB"/>
    <w:rsid w:val="3F7A4266"/>
    <w:rsid w:val="3F920735"/>
    <w:rsid w:val="3FC03A12"/>
    <w:rsid w:val="401850D9"/>
    <w:rsid w:val="4020501A"/>
    <w:rsid w:val="40567BD0"/>
    <w:rsid w:val="407E200D"/>
    <w:rsid w:val="409001DE"/>
    <w:rsid w:val="40BF3B00"/>
    <w:rsid w:val="411F399D"/>
    <w:rsid w:val="4129316E"/>
    <w:rsid w:val="41395BCE"/>
    <w:rsid w:val="413A1BFF"/>
    <w:rsid w:val="41404416"/>
    <w:rsid w:val="415649EE"/>
    <w:rsid w:val="416D31B2"/>
    <w:rsid w:val="41F15C98"/>
    <w:rsid w:val="41FC2635"/>
    <w:rsid w:val="42471C71"/>
    <w:rsid w:val="42A62D0C"/>
    <w:rsid w:val="431B5079"/>
    <w:rsid w:val="434B3423"/>
    <w:rsid w:val="43611B1E"/>
    <w:rsid w:val="43996026"/>
    <w:rsid w:val="43AE5591"/>
    <w:rsid w:val="43C30087"/>
    <w:rsid w:val="43F93131"/>
    <w:rsid w:val="44342B3A"/>
    <w:rsid w:val="44560657"/>
    <w:rsid w:val="44A42F58"/>
    <w:rsid w:val="44B37C7A"/>
    <w:rsid w:val="44C27C9C"/>
    <w:rsid w:val="45306D81"/>
    <w:rsid w:val="45B75B1F"/>
    <w:rsid w:val="45BE1EED"/>
    <w:rsid w:val="46824761"/>
    <w:rsid w:val="468B06FF"/>
    <w:rsid w:val="46D74268"/>
    <w:rsid w:val="46DC2B4F"/>
    <w:rsid w:val="46F31971"/>
    <w:rsid w:val="46FD2A12"/>
    <w:rsid w:val="472A12C1"/>
    <w:rsid w:val="474B5768"/>
    <w:rsid w:val="47545D90"/>
    <w:rsid w:val="47795F5B"/>
    <w:rsid w:val="47F004C9"/>
    <w:rsid w:val="48135D93"/>
    <w:rsid w:val="483C1A88"/>
    <w:rsid w:val="487757DB"/>
    <w:rsid w:val="48AB356C"/>
    <w:rsid w:val="48C7672B"/>
    <w:rsid w:val="48FD5353"/>
    <w:rsid w:val="490C34FD"/>
    <w:rsid w:val="492D6332"/>
    <w:rsid w:val="49594469"/>
    <w:rsid w:val="49664C97"/>
    <w:rsid w:val="499359C9"/>
    <w:rsid w:val="49BC1177"/>
    <w:rsid w:val="4A04686C"/>
    <w:rsid w:val="4A49597A"/>
    <w:rsid w:val="4A65505F"/>
    <w:rsid w:val="4A98596D"/>
    <w:rsid w:val="4AD97F4E"/>
    <w:rsid w:val="4AF02E65"/>
    <w:rsid w:val="4AFA1F21"/>
    <w:rsid w:val="4B046F9A"/>
    <w:rsid w:val="4B28716C"/>
    <w:rsid w:val="4B2F7078"/>
    <w:rsid w:val="4B4B09BC"/>
    <w:rsid w:val="4B673AF3"/>
    <w:rsid w:val="4B7740D4"/>
    <w:rsid w:val="4B88778D"/>
    <w:rsid w:val="4BAF1CAD"/>
    <w:rsid w:val="4BC63C78"/>
    <w:rsid w:val="4BCD715C"/>
    <w:rsid w:val="4BEE6138"/>
    <w:rsid w:val="4C3C601E"/>
    <w:rsid w:val="4C8B3E68"/>
    <w:rsid w:val="4CB833EB"/>
    <w:rsid w:val="4CD2319C"/>
    <w:rsid w:val="4D0F3947"/>
    <w:rsid w:val="4D4E4F1A"/>
    <w:rsid w:val="4D5B59FB"/>
    <w:rsid w:val="4DAF1DC7"/>
    <w:rsid w:val="4DB0166A"/>
    <w:rsid w:val="4DBA7E6F"/>
    <w:rsid w:val="4DE31027"/>
    <w:rsid w:val="4E205F99"/>
    <w:rsid w:val="4E2B3362"/>
    <w:rsid w:val="4E763449"/>
    <w:rsid w:val="4E933AB9"/>
    <w:rsid w:val="4EB341AB"/>
    <w:rsid w:val="4EDA4E17"/>
    <w:rsid w:val="4EFE60AE"/>
    <w:rsid w:val="4F3B60B6"/>
    <w:rsid w:val="4F563D89"/>
    <w:rsid w:val="4F9653B1"/>
    <w:rsid w:val="4FBD0CFA"/>
    <w:rsid w:val="4FC03851"/>
    <w:rsid w:val="4FC274FE"/>
    <w:rsid w:val="4FFE74F8"/>
    <w:rsid w:val="502F0986"/>
    <w:rsid w:val="50515C24"/>
    <w:rsid w:val="506E7BE0"/>
    <w:rsid w:val="50974AC8"/>
    <w:rsid w:val="509C5EAE"/>
    <w:rsid w:val="50C548AA"/>
    <w:rsid w:val="50D051FB"/>
    <w:rsid w:val="50D35BAA"/>
    <w:rsid w:val="50D52048"/>
    <w:rsid w:val="51195A5E"/>
    <w:rsid w:val="519432AB"/>
    <w:rsid w:val="5234007A"/>
    <w:rsid w:val="52415112"/>
    <w:rsid w:val="524349B4"/>
    <w:rsid w:val="52435AA5"/>
    <w:rsid w:val="5258352A"/>
    <w:rsid w:val="527426B3"/>
    <w:rsid w:val="52A326E8"/>
    <w:rsid w:val="52D67752"/>
    <w:rsid w:val="53042EEC"/>
    <w:rsid w:val="53182793"/>
    <w:rsid w:val="5323783F"/>
    <w:rsid w:val="535B5329"/>
    <w:rsid w:val="53A420DD"/>
    <w:rsid w:val="53D21BA1"/>
    <w:rsid w:val="54097A9B"/>
    <w:rsid w:val="5471570A"/>
    <w:rsid w:val="54720CB6"/>
    <w:rsid w:val="547B7A46"/>
    <w:rsid w:val="54976B91"/>
    <w:rsid w:val="54BC1575"/>
    <w:rsid w:val="54E52044"/>
    <w:rsid w:val="54F52BA1"/>
    <w:rsid w:val="551938E8"/>
    <w:rsid w:val="5525266C"/>
    <w:rsid w:val="55364B78"/>
    <w:rsid w:val="553D4A24"/>
    <w:rsid w:val="55574396"/>
    <w:rsid w:val="55D4631B"/>
    <w:rsid w:val="55EF5337"/>
    <w:rsid w:val="560718FC"/>
    <w:rsid w:val="564A461A"/>
    <w:rsid w:val="56A2007E"/>
    <w:rsid w:val="56FA5ED7"/>
    <w:rsid w:val="577833B6"/>
    <w:rsid w:val="577D707E"/>
    <w:rsid w:val="57E1443C"/>
    <w:rsid w:val="57F4249A"/>
    <w:rsid w:val="5839305B"/>
    <w:rsid w:val="587F5345"/>
    <w:rsid w:val="58963FC1"/>
    <w:rsid w:val="58E5447B"/>
    <w:rsid w:val="58EF7B40"/>
    <w:rsid w:val="58FE6FD8"/>
    <w:rsid w:val="591E29BD"/>
    <w:rsid w:val="593113A4"/>
    <w:rsid w:val="596A2345"/>
    <w:rsid w:val="59717F00"/>
    <w:rsid w:val="597F4019"/>
    <w:rsid w:val="59AF49AC"/>
    <w:rsid w:val="59FA5DD3"/>
    <w:rsid w:val="5A194DB8"/>
    <w:rsid w:val="5A1D1BA4"/>
    <w:rsid w:val="5A3C7A00"/>
    <w:rsid w:val="5A404B97"/>
    <w:rsid w:val="5A763A22"/>
    <w:rsid w:val="5AC56727"/>
    <w:rsid w:val="5AD83555"/>
    <w:rsid w:val="5AEA5B71"/>
    <w:rsid w:val="5B654296"/>
    <w:rsid w:val="5BBC0F43"/>
    <w:rsid w:val="5BBC3EA0"/>
    <w:rsid w:val="5BC85F71"/>
    <w:rsid w:val="5C314AA1"/>
    <w:rsid w:val="5CA06400"/>
    <w:rsid w:val="5D1A14BA"/>
    <w:rsid w:val="5D257C66"/>
    <w:rsid w:val="5D272695"/>
    <w:rsid w:val="5DD905E4"/>
    <w:rsid w:val="5DEF26C4"/>
    <w:rsid w:val="5E22012A"/>
    <w:rsid w:val="5EA220DC"/>
    <w:rsid w:val="5EA6233E"/>
    <w:rsid w:val="5EEF4D8A"/>
    <w:rsid w:val="5EFC4C8E"/>
    <w:rsid w:val="5F64450C"/>
    <w:rsid w:val="5F796D3B"/>
    <w:rsid w:val="5FED60F5"/>
    <w:rsid w:val="605F6DB5"/>
    <w:rsid w:val="60771A82"/>
    <w:rsid w:val="60B25D1B"/>
    <w:rsid w:val="60BB176D"/>
    <w:rsid w:val="60CB23F9"/>
    <w:rsid w:val="60DB01BD"/>
    <w:rsid w:val="60F30BD7"/>
    <w:rsid w:val="61437495"/>
    <w:rsid w:val="6170476A"/>
    <w:rsid w:val="61762E4C"/>
    <w:rsid w:val="618C418B"/>
    <w:rsid w:val="619435E8"/>
    <w:rsid w:val="61D73152"/>
    <w:rsid w:val="61F057DB"/>
    <w:rsid w:val="61FE05C0"/>
    <w:rsid w:val="621F2AB2"/>
    <w:rsid w:val="622D7786"/>
    <w:rsid w:val="62E77964"/>
    <w:rsid w:val="630709FA"/>
    <w:rsid w:val="631E001B"/>
    <w:rsid w:val="636F1216"/>
    <w:rsid w:val="63A62D55"/>
    <w:rsid w:val="63C72906"/>
    <w:rsid w:val="63EA3E9A"/>
    <w:rsid w:val="647A5629"/>
    <w:rsid w:val="649159CA"/>
    <w:rsid w:val="64D71172"/>
    <w:rsid w:val="651F11A0"/>
    <w:rsid w:val="65516085"/>
    <w:rsid w:val="65787886"/>
    <w:rsid w:val="66123D3D"/>
    <w:rsid w:val="66217A80"/>
    <w:rsid w:val="66866120"/>
    <w:rsid w:val="669A1E82"/>
    <w:rsid w:val="66A60673"/>
    <w:rsid w:val="66A922FC"/>
    <w:rsid w:val="66BD7527"/>
    <w:rsid w:val="66C7523E"/>
    <w:rsid w:val="66D755A6"/>
    <w:rsid w:val="678278CC"/>
    <w:rsid w:val="679B7A32"/>
    <w:rsid w:val="679F5E87"/>
    <w:rsid w:val="680D6548"/>
    <w:rsid w:val="683D0A78"/>
    <w:rsid w:val="68635552"/>
    <w:rsid w:val="688E57EA"/>
    <w:rsid w:val="68BC5F33"/>
    <w:rsid w:val="68EF2339"/>
    <w:rsid w:val="68FE445C"/>
    <w:rsid w:val="69057705"/>
    <w:rsid w:val="6907512F"/>
    <w:rsid w:val="692C70AD"/>
    <w:rsid w:val="69523B8A"/>
    <w:rsid w:val="699B50BF"/>
    <w:rsid w:val="6A0F5765"/>
    <w:rsid w:val="6A5B195F"/>
    <w:rsid w:val="6A8E31A6"/>
    <w:rsid w:val="6AC45EB8"/>
    <w:rsid w:val="6AFB0EC0"/>
    <w:rsid w:val="6AFC408F"/>
    <w:rsid w:val="6B05483E"/>
    <w:rsid w:val="6B19717E"/>
    <w:rsid w:val="6B385E20"/>
    <w:rsid w:val="6B5B5833"/>
    <w:rsid w:val="6B6C4977"/>
    <w:rsid w:val="6BBC1B9F"/>
    <w:rsid w:val="6BC75061"/>
    <w:rsid w:val="6C2557B1"/>
    <w:rsid w:val="6C3068C4"/>
    <w:rsid w:val="6C627A9C"/>
    <w:rsid w:val="6C67758C"/>
    <w:rsid w:val="6C812AAB"/>
    <w:rsid w:val="6C9A388D"/>
    <w:rsid w:val="6CE758F6"/>
    <w:rsid w:val="6D646735"/>
    <w:rsid w:val="6D670DD6"/>
    <w:rsid w:val="6D6D4864"/>
    <w:rsid w:val="6E064C2D"/>
    <w:rsid w:val="6E24479E"/>
    <w:rsid w:val="6E430747"/>
    <w:rsid w:val="6E8936EF"/>
    <w:rsid w:val="6EE03608"/>
    <w:rsid w:val="6EEC0843"/>
    <w:rsid w:val="6F050DFC"/>
    <w:rsid w:val="6F0D459C"/>
    <w:rsid w:val="6F291279"/>
    <w:rsid w:val="6F5B5722"/>
    <w:rsid w:val="6FCF18CA"/>
    <w:rsid w:val="6FDE3C2E"/>
    <w:rsid w:val="6FEF7CE8"/>
    <w:rsid w:val="6FFB229C"/>
    <w:rsid w:val="701172D5"/>
    <w:rsid w:val="703C5386"/>
    <w:rsid w:val="70803EC7"/>
    <w:rsid w:val="70FE0923"/>
    <w:rsid w:val="71447B7A"/>
    <w:rsid w:val="71554636"/>
    <w:rsid w:val="7170207F"/>
    <w:rsid w:val="7181699C"/>
    <w:rsid w:val="71BA26F8"/>
    <w:rsid w:val="71C16BAC"/>
    <w:rsid w:val="71E97A26"/>
    <w:rsid w:val="72347E7C"/>
    <w:rsid w:val="723A6AE5"/>
    <w:rsid w:val="724F0064"/>
    <w:rsid w:val="72614D14"/>
    <w:rsid w:val="727712E3"/>
    <w:rsid w:val="729B71A8"/>
    <w:rsid w:val="731B0AF8"/>
    <w:rsid w:val="734D40EB"/>
    <w:rsid w:val="737B2CE7"/>
    <w:rsid w:val="739D5DFD"/>
    <w:rsid w:val="73AC4F66"/>
    <w:rsid w:val="742B07B8"/>
    <w:rsid w:val="743C64E7"/>
    <w:rsid w:val="74813168"/>
    <w:rsid w:val="749D0E5B"/>
    <w:rsid w:val="74CA0972"/>
    <w:rsid w:val="750943F1"/>
    <w:rsid w:val="75246B00"/>
    <w:rsid w:val="752939D2"/>
    <w:rsid w:val="755D42D5"/>
    <w:rsid w:val="75816DBB"/>
    <w:rsid w:val="75A23F56"/>
    <w:rsid w:val="75EA43A9"/>
    <w:rsid w:val="7610002C"/>
    <w:rsid w:val="76196F48"/>
    <w:rsid w:val="763E1400"/>
    <w:rsid w:val="766422AB"/>
    <w:rsid w:val="76642ED8"/>
    <w:rsid w:val="766A32C4"/>
    <w:rsid w:val="76FB7224"/>
    <w:rsid w:val="773308AE"/>
    <w:rsid w:val="77686D3C"/>
    <w:rsid w:val="776A0662"/>
    <w:rsid w:val="77B44245"/>
    <w:rsid w:val="78937B3D"/>
    <w:rsid w:val="78FA6393"/>
    <w:rsid w:val="7925247C"/>
    <w:rsid w:val="799A56A2"/>
    <w:rsid w:val="79BD077C"/>
    <w:rsid w:val="79C960EB"/>
    <w:rsid w:val="7A1F7D4F"/>
    <w:rsid w:val="7A4A234E"/>
    <w:rsid w:val="7A6474E3"/>
    <w:rsid w:val="7A6F1D55"/>
    <w:rsid w:val="7A7E1A82"/>
    <w:rsid w:val="7A892ACE"/>
    <w:rsid w:val="7AB15E97"/>
    <w:rsid w:val="7AD81024"/>
    <w:rsid w:val="7AD862D3"/>
    <w:rsid w:val="7AEF5FA0"/>
    <w:rsid w:val="7B400B38"/>
    <w:rsid w:val="7B5C71E9"/>
    <w:rsid w:val="7B8D3754"/>
    <w:rsid w:val="7B9D39BA"/>
    <w:rsid w:val="7BBF7C16"/>
    <w:rsid w:val="7C1332D1"/>
    <w:rsid w:val="7C3C149C"/>
    <w:rsid w:val="7C3C5740"/>
    <w:rsid w:val="7C754E46"/>
    <w:rsid w:val="7CA90C73"/>
    <w:rsid w:val="7CE71790"/>
    <w:rsid w:val="7D157601"/>
    <w:rsid w:val="7D497FFE"/>
    <w:rsid w:val="7DC525C4"/>
    <w:rsid w:val="7E3232E9"/>
    <w:rsid w:val="7E785D47"/>
    <w:rsid w:val="7EFB282F"/>
    <w:rsid w:val="7F520DB9"/>
    <w:rsid w:val="7F6A71BC"/>
    <w:rsid w:val="7F9C0571"/>
    <w:rsid w:val="7F9E76E5"/>
    <w:rsid w:val="7FE45BA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qFormat="1"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qFormat/>
    <w:uiPriority w:val="9"/>
    <w:pPr>
      <w:keepNext/>
      <w:keepLines/>
      <w:numPr>
        <w:ilvl w:val="0"/>
        <w:numId w:val="1"/>
      </w:numPr>
      <w:spacing w:before="340" w:after="330"/>
      <w:jc w:val="center"/>
      <w:outlineLvl w:val="0"/>
    </w:pPr>
    <w:rPr>
      <w:rFonts w:eastAsia="黑体"/>
      <w:bCs/>
      <w:kern w:val="44"/>
      <w:sz w:val="32"/>
      <w:szCs w:val="44"/>
    </w:rPr>
  </w:style>
  <w:style w:type="paragraph" w:styleId="3">
    <w:name w:val="heading 2"/>
    <w:basedOn w:val="1"/>
    <w:next w:val="1"/>
    <w:unhideWhenUsed/>
    <w:qFormat/>
    <w:uiPriority w:val="9"/>
    <w:pPr>
      <w:keepNext/>
      <w:keepLines/>
      <w:numPr>
        <w:ilvl w:val="1"/>
        <w:numId w:val="1"/>
      </w:numPr>
      <w:spacing w:before="260" w:after="260"/>
      <w:outlineLvl w:val="1"/>
    </w:pPr>
    <w:rPr>
      <w:rFonts w:eastAsia="黑体" w:cstheme="majorBidi"/>
      <w:bCs/>
      <w:szCs w:val="3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4">
    <w:name w:val="annotation text"/>
    <w:basedOn w:val="1"/>
    <w:link w:val="15"/>
    <w:semiHidden/>
    <w:unhideWhenUsed/>
    <w:qFormat/>
    <w:uiPriority w:val="99"/>
    <w:pPr>
      <w:jc w:val="left"/>
    </w:pPr>
  </w:style>
  <w:style w:type="paragraph" w:styleId="5">
    <w:name w:val="Balloon Text"/>
    <w:basedOn w:val="1"/>
    <w:link w:val="14"/>
    <w:uiPriority w:val="0"/>
    <w:pPr>
      <w:spacing w:line="240" w:lineRule="auto"/>
    </w:pPr>
    <w:rPr>
      <w:rFonts w:ascii="宋体"/>
      <w:sz w:val="18"/>
      <w:szCs w:val="18"/>
    </w:rPr>
  </w:style>
  <w:style w:type="paragraph" w:styleId="6">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paragraph" w:styleId="7">
    <w:name w:val="annotation subject"/>
    <w:basedOn w:val="4"/>
    <w:next w:val="4"/>
    <w:link w:val="16"/>
    <w:uiPriority w:val="0"/>
    <w:rPr>
      <w:b/>
      <w:bCs/>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1">
    <w:name w:val="annotation reference"/>
    <w:basedOn w:val="10"/>
    <w:semiHidden/>
    <w:unhideWhenUsed/>
    <w:qFormat/>
    <w:uiPriority w:val="99"/>
    <w:rPr>
      <w:sz w:val="21"/>
      <w:szCs w:val="21"/>
    </w:rPr>
  </w:style>
  <w:style w:type="paragraph" w:customStyle="1" w:styleId="12">
    <w:name w:val="毕设摘要正文"/>
    <w:basedOn w:val="1"/>
    <w:qFormat/>
    <w:uiPriority w:val="0"/>
    <w:pPr>
      <w:ind w:firstLine="482"/>
    </w:pPr>
    <w:rPr>
      <w:rFonts w:cs="Times New Roman"/>
      <w:szCs w:val="18"/>
    </w:rPr>
  </w:style>
  <w:style w:type="table" w:customStyle="1" w:styleId="13">
    <w:name w:val="普通表格 21"/>
    <w:basedOn w:val="8"/>
    <w:qFormat/>
    <w:uiPriority w:val="42"/>
    <w:tblPr>
      <w:tblBorders>
        <w:top w:val="single" w:color="7E7E7E" w:themeColor="text1" w:themeTint="80" w:sz="4" w:space="0"/>
        <w:bottom w:val="single" w:color="7E7E7E" w:themeColor="text1" w:themeTint="80" w:sz="4" w:space="0"/>
      </w:tblBorders>
      <w:tblLayout w:type="fixed"/>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14">
    <w:name w:val="批注框文本字符"/>
    <w:basedOn w:val="10"/>
    <w:link w:val="5"/>
    <w:uiPriority w:val="0"/>
    <w:rPr>
      <w:rFonts w:ascii="宋体" w:cstheme="minorBidi"/>
      <w:kern w:val="2"/>
      <w:sz w:val="18"/>
      <w:szCs w:val="18"/>
    </w:rPr>
  </w:style>
  <w:style w:type="character" w:customStyle="1" w:styleId="15">
    <w:name w:val="批注文字字符"/>
    <w:basedOn w:val="10"/>
    <w:link w:val="4"/>
    <w:semiHidden/>
    <w:uiPriority w:val="99"/>
    <w:rPr>
      <w:rFonts w:cstheme="minorBidi"/>
      <w:kern w:val="2"/>
      <w:sz w:val="24"/>
      <w:szCs w:val="22"/>
    </w:rPr>
  </w:style>
  <w:style w:type="character" w:customStyle="1" w:styleId="16">
    <w:name w:val="批注主题字符"/>
    <w:basedOn w:val="15"/>
    <w:link w:val="7"/>
    <w:uiPriority w:val="0"/>
    <w:rPr>
      <w:rFonts w:cstheme="minorBidi"/>
      <w:b/>
      <w:bCs/>
      <w:kern w:val="2"/>
      <w:sz w:val="24"/>
      <w:szCs w:val="22"/>
    </w:rPr>
  </w:style>
</w:style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8" Type="http://schemas.openxmlformats.org/officeDocument/2006/relationships/image" Target="media/image2.png"/><Relationship Id="rId7" Type="http://schemas.openxmlformats.org/officeDocument/2006/relationships/chart" Target="charts/chart1.xml"/><Relationship Id="rId6" Type="http://schemas.openxmlformats.org/officeDocument/2006/relationships/theme" Target="theme/theme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9" Type="http://schemas.microsoft.com/office/2011/relationships/people" Target="people.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chart" Target="charts/chart7.xml"/><Relationship Id="rId14" Type="http://schemas.openxmlformats.org/officeDocument/2006/relationships/chart" Target="charts/chart6.xml"/><Relationship Id="rId13" Type="http://schemas.openxmlformats.org/officeDocument/2006/relationships/chart" Target="charts/chart5.xml"/><Relationship Id="rId12" Type="http://schemas.openxmlformats.org/officeDocument/2006/relationships/chart" Target="charts/chart4.xml"/><Relationship Id="rId11" Type="http://schemas.openxmlformats.org/officeDocument/2006/relationships/image" Target="media/image3.png"/><Relationship Id="rId10" Type="http://schemas.openxmlformats.org/officeDocument/2006/relationships/chart" Target="charts/chart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wxmwy\Desktop\shengbte&#27979;&#35797;\&#25968;&#25454;&#38598;.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wxmwy\Desktop\shengbte&#27979;&#35797;\&#25968;&#25454;&#38598;.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wxmwy\Desktop\shengbte&#27979;&#35797;\&#25968;&#25454;&#38598;.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wxmwy\Desktop\shengbte&#27979;&#35797;\&#25968;&#25454;&#38598;.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wxmwy\Desktop\shengbte&#27979;&#35797;\&#25968;&#25454;&#38598;.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wxmwy\Desktop\shengbte&#27979;&#35797;\&#25968;&#25454;&#38598;.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Users\wxmwy\Desktop\shengbte&#27979;&#35797;\&#25968;&#25454;&#3859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[数据集.xlsx]Sheet4!$B$64</c:f>
              <c:strCache>
                <c:ptCount val="1"/>
                <c:pt idx="0">
                  <c:v>Number of GPU-Accelerated Apps</c:v>
                </c:pt>
              </c:strCache>
            </c:strRef>
          </c:tx>
          <c:spPr>
            <a:solidFill>
              <a:schemeClr val="accent1"/>
            </a:solidFill>
            <a:ln>
              <a:noFill/>
            </a:ln>
            <a:effectLst/>
          </c:spPr>
          <c:invertIfNegative val="0"/>
          <c:dLbls>
            <c:delete val="1"/>
          </c:dLbls>
          <c:cat>
            <c:numRef>
              <c:f>[数据集.xlsx]Sheet4!$A$65:$A$69</c:f>
              <c:numCache>
                <c:formatCode>General</c:formatCode>
                <c:ptCount val="5"/>
                <c:pt idx="0">
                  <c:v>2014</c:v>
                </c:pt>
                <c:pt idx="1">
                  <c:v>2015</c:v>
                </c:pt>
                <c:pt idx="2">
                  <c:v>2016</c:v>
                </c:pt>
                <c:pt idx="3">
                  <c:v>2017</c:v>
                </c:pt>
                <c:pt idx="4">
                  <c:v>2018</c:v>
                </c:pt>
              </c:numCache>
            </c:numRef>
          </c:cat>
          <c:val>
            <c:numRef>
              <c:f>[数据集.xlsx]Sheet4!$B$65:$B$69</c:f>
              <c:numCache>
                <c:formatCode>General</c:formatCode>
                <c:ptCount val="5"/>
                <c:pt idx="0">
                  <c:v>259</c:v>
                </c:pt>
                <c:pt idx="1">
                  <c:v>319</c:v>
                </c:pt>
                <c:pt idx="2">
                  <c:v>400</c:v>
                </c:pt>
                <c:pt idx="3">
                  <c:v>470</c:v>
                </c:pt>
                <c:pt idx="4">
                  <c:v>581</c:v>
                </c:pt>
              </c:numCache>
            </c:numRef>
          </c:val>
        </c:ser>
        <c:dLbls>
          <c:showLegendKey val="0"/>
          <c:showVal val="0"/>
          <c:showCatName val="0"/>
          <c:showSerName val="0"/>
          <c:showPercent val="0"/>
          <c:showBubbleSize val="0"/>
        </c:dLbls>
        <c:gapWidth val="219"/>
        <c:overlap val="-27"/>
        <c:axId val="-1748891504"/>
        <c:axId val="-1748890144"/>
      </c:barChart>
      <c:catAx>
        <c:axId val="-174889150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890144"/>
        <c:crosses val="autoZero"/>
        <c:auto val="1"/>
        <c:lblAlgn val="ctr"/>
        <c:lblOffset val="100"/>
        <c:noMultiLvlLbl val="0"/>
      </c:catAx>
      <c:valAx>
        <c:axId val="-1748890144"/>
        <c:scaling>
          <c:orientation val="minMax"/>
          <c:max val="7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t>Number of GPU-Accelerated Apps</a:t>
                </a:r>
                <a:endParaRPr 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891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manualLayout>
                  <c:x val="-0.263440860215054"/>
                  <c:y val="-0.223180307778321"/>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8351254480287"/>
                      <c:h val="0.265805574439157"/>
                    </c:manualLayout>
                  </c15:layout>
                </c:ext>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187699282541052"/>
                  <c:y val="0.0238685539946429"/>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4"/>
                        </a:solidFill>
                        <a:latin typeface="+mn-lt"/>
                        <a:ea typeface="+mn-ea"/>
                        <a:cs typeface="+mn-cs"/>
                      </a:defRPr>
                    </a:pPr>
                    <a:r>
                      <a:rPr lang="en-US"/>
                      <a:t>others 2%</a:t>
                    </a:r>
                    <a:endParaRPr lang="en-US"/>
                  </a:p>
                </c:rich>
              </c:tx>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4"/>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9668791789768"/>
                      <c:h val="0.105510577174197"/>
                    </c:manualLayout>
                  </c15:layout>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[数据集.xlsx]Sheet3!$E$9:$E$12</c:f>
              <c:strCache>
                <c:ptCount val="4"/>
                <c:pt idx="0">
                  <c:v>Ind_plus</c:v>
                </c:pt>
                <c:pt idx="1">
                  <c:v>Ind_minus</c:v>
                </c:pt>
                <c:pt idx="2">
                  <c:v>MPI</c:v>
                </c:pt>
                <c:pt idx="3">
                  <c:v>others</c:v>
                </c:pt>
              </c:strCache>
            </c:strRef>
          </c:cat>
          <c:val>
            <c:numRef>
              <c:f>[数据集.xlsx]Sheet3!$F$9:$F$12</c:f>
              <c:numCache>
                <c:formatCode>General</c:formatCode>
                <c:ptCount val="4"/>
                <c:pt idx="0">
                  <c:v>16855</c:v>
                </c:pt>
                <c:pt idx="1">
                  <c:v>22989</c:v>
                </c:pt>
                <c:pt idx="2">
                  <c:v>11929</c:v>
                </c:pt>
                <c:pt idx="3">
                  <c:v>1119</c:v>
                </c:pt>
              </c:numCache>
            </c:numRef>
          </c:val>
        </c:ser>
        <c:dLbls>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manualLayout>
                  <c:x val="-0.251392912859372"/>
                  <c:y val="-0.250820586907254"/>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7129485179407"/>
                      <c:h val="0.263921700978738"/>
                    </c:manualLayout>
                  </c15:layout>
                </c:ext>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0592114593674657"/>
                  <c:y val="0.0135572961846406"/>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4"/>
                        </a:solidFill>
                        <a:latin typeface="+mn-lt"/>
                        <a:ea typeface="+mn-ea"/>
                        <a:cs typeface="+mn-cs"/>
                      </a:defRPr>
                    </a:pPr>
                    <a:r>
                      <a:rPr lang="en-US"/>
                      <a:t>other 4%</a:t>
                    </a:r>
                    <a:endParaRPr lang="en-US"/>
                  </a:p>
                </c:rich>
              </c:tx>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4"/>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2643191441943"/>
                      <c:h val="0.0992237597030037"/>
                    </c:manualLayout>
                  </c15:layout>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[数据集.xlsx]Sheet3!$A$25:$A$28</c:f>
              <c:strCache>
                <c:ptCount val="4"/>
                <c:pt idx="0">
                  <c:v>Ind_plus</c:v>
                </c:pt>
                <c:pt idx="1">
                  <c:v>Ind_minus</c:v>
                </c:pt>
                <c:pt idx="2">
                  <c:v>MPI</c:v>
                </c:pt>
                <c:pt idx="3">
                  <c:v>other</c:v>
                </c:pt>
              </c:strCache>
            </c:strRef>
          </c:cat>
          <c:val>
            <c:numRef>
              <c:f>[数据集.xlsx]Sheet3!$B$25:$B$28</c:f>
              <c:numCache>
                <c:formatCode>General</c:formatCode>
                <c:ptCount val="4"/>
                <c:pt idx="0">
                  <c:v>115800</c:v>
                </c:pt>
                <c:pt idx="1">
                  <c:v>160606</c:v>
                </c:pt>
                <c:pt idx="2">
                  <c:v>70657</c:v>
                </c:pt>
                <c:pt idx="3">
                  <c:v>15282</c:v>
                </c:pt>
              </c:numCache>
            </c:numRef>
          </c:val>
        </c:ser>
        <c:dLbls>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1593801881572"/>
          <c:y val="0.0849762066621346"/>
          <c:w val="0.786806862202546"/>
          <c:h val="0.77054158169046"/>
        </c:manualLayout>
      </c:layout>
      <c:barChart>
        <c:barDir val="col"/>
        <c:grouping val="clustered"/>
        <c:varyColors val="0"/>
        <c:ser>
          <c:idx val="0"/>
          <c:order val="0"/>
          <c:tx>
            <c:strRef>
              <c:f>[数据集.xlsx]Sheet4!$B$10</c:f>
              <c:strCache>
                <c:ptCount val="1"/>
                <c:pt idx="0">
                  <c:v>CPU</c:v>
                </c:pt>
              </c:strCache>
            </c:strRef>
          </c:tx>
          <c:spPr>
            <a:solidFill>
              <a:schemeClr val="accent1"/>
            </a:solidFill>
            <a:ln>
              <a:noFill/>
            </a:ln>
            <a:effectLst/>
          </c:spPr>
          <c:invertIfNegative val="0"/>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[数据集.xlsx]Sheet4!$B$11:$B$16</c:f>
              <c:numCache>
                <c:formatCode>General</c:formatCode>
                <c:ptCount val="6"/>
                <c:pt idx="0">
                  <c:v>1480</c:v>
                </c:pt>
                <c:pt idx="1">
                  <c:v>2905</c:v>
                </c:pt>
                <c:pt idx="2">
                  <c:v>3113</c:v>
                </c:pt>
                <c:pt idx="3">
                  <c:v>2699</c:v>
                </c:pt>
                <c:pt idx="4">
                  <c:v>3843</c:v>
                </c:pt>
                <c:pt idx="5">
                  <c:v>1513</c:v>
                </c:pt>
              </c:numCache>
            </c:numRef>
          </c:val>
        </c:ser>
        <c:ser>
          <c:idx val="1"/>
          <c:order val="1"/>
          <c:tx>
            <c:strRef>
              <c:f>[数据集.xlsx]Sheet4!$C$10</c:f>
              <c:strCache>
                <c:ptCount val="1"/>
                <c:pt idx="0">
                  <c:v>GPU</c:v>
                </c:pt>
              </c:strCache>
            </c:strRef>
          </c:tx>
          <c:spPr>
            <a:solidFill>
              <a:schemeClr val="accent2"/>
            </a:solidFill>
            <a:ln>
              <a:noFill/>
            </a:ln>
            <a:effectLst/>
          </c:spPr>
          <c:invertIfNegative val="0"/>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[数据集.xlsx]Sheet4!$C$11:$C$16</c:f>
              <c:numCache>
                <c:formatCode>General</c:formatCode>
                <c:ptCount val="6"/>
                <c:pt idx="0">
                  <c:v>928</c:v>
                </c:pt>
                <c:pt idx="1">
                  <c:v>502</c:v>
                </c:pt>
                <c:pt idx="2">
                  <c:v>561</c:v>
                </c:pt>
                <c:pt idx="3">
                  <c:v>535</c:v>
                </c:pt>
                <c:pt idx="4">
                  <c:v>765</c:v>
                </c:pt>
                <c:pt idx="5">
                  <c:v>292</c:v>
                </c:pt>
              </c:numCache>
            </c:numRef>
          </c:val>
        </c:ser>
        <c:dLbls>
          <c:showLegendKey val="0"/>
          <c:showVal val="0"/>
          <c:showCatName val="0"/>
          <c:showSerName val="0"/>
          <c:showPercent val="0"/>
          <c:showBubbleSize val="0"/>
        </c:dLbls>
        <c:gapWidth val="219"/>
        <c:overlap val="-27"/>
        <c:axId val="-1748325664"/>
        <c:axId val="-1748322832"/>
      </c:barChart>
      <c:lineChart>
        <c:grouping val="standard"/>
        <c:varyColors val="0"/>
        <c:ser>
          <c:idx val="2"/>
          <c:order val="2"/>
          <c:tx>
            <c:strRef>
              <c:f>[数据集.xlsx]Sheet4!$D$10</c:f>
              <c:strCache>
                <c:ptCount val="1"/>
                <c:pt idx="0">
                  <c:v>Speed-up</c:v>
                </c:pt>
              </c:strCache>
            </c:strRef>
          </c:tx>
          <c:spPr>
            <a:ln w="28575" cap="rnd">
              <a:solidFill>
                <a:schemeClr val="accent3"/>
              </a:solidFill>
              <a:round/>
            </a:ln>
            <a:effectLst/>
          </c:spPr>
          <c:marker>
            <c:symbol val="none"/>
          </c:marker>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[数据集.xlsx]Sheet4!$D$11:$D$16</c:f>
              <c:numCache>
                <c:formatCode>General</c:formatCode>
                <c:ptCount val="6"/>
                <c:pt idx="0">
                  <c:v>1.5948275862069</c:v>
                </c:pt>
                <c:pt idx="1">
                  <c:v>5.78685258964143</c:v>
                </c:pt>
                <c:pt idx="2">
                  <c:v>5.54901960784314</c:v>
                </c:pt>
                <c:pt idx="3">
                  <c:v>5.04485981308411</c:v>
                </c:pt>
                <c:pt idx="4">
                  <c:v>5.02352941176471</c:v>
                </c:pt>
                <c:pt idx="5">
                  <c:v>5.18150684931507</c:v>
                </c:pt>
              </c:numCache>
            </c:numRef>
          </c:val>
          <c:smooth val="0"/>
        </c:ser>
        <c:dLbls>
          <c:showLegendKey val="0"/>
          <c:showVal val="0"/>
          <c:showCatName val="0"/>
          <c:showSerName val="0"/>
          <c:showPercent val="0"/>
          <c:showBubbleSize val="0"/>
        </c:dLbls>
        <c:marker val="0"/>
        <c:smooth val="0"/>
        <c:axId val="-1748319440"/>
        <c:axId val="-1748317120"/>
      </c:lineChart>
      <c:catAx>
        <c:axId val="-17483256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322832"/>
        <c:crosses val="autoZero"/>
        <c:auto val="1"/>
        <c:lblAlgn val="ctr"/>
        <c:lblOffset val="100"/>
        <c:noMultiLvlLbl val="0"/>
      </c:catAx>
      <c:valAx>
        <c:axId val="-174832283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325664"/>
        <c:crosses val="autoZero"/>
        <c:crossBetween val="between"/>
      </c:valAx>
      <c:catAx>
        <c:axId val="-1748319440"/>
        <c:scaling>
          <c:orientation val="minMax"/>
        </c:scaling>
        <c:delete val="1"/>
        <c:axPos val="b"/>
        <c:numFmt formatCode="General" sourceLinked="0"/>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317120"/>
        <c:crosses val="autoZero"/>
        <c:auto val="1"/>
        <c:lblAlgn val="ctr"/>
        <c:lblOffset val="100"/>
        <c:noMultiLvlLbl val="0"/>
      </c:catAx>
      <c:valAx>
        <c:axId val="-1748317120"/>
        <c:scaling>
          <c:orientation val="minMax"/>
          <c:max val="7"/>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endParaRPr lang="en-US" altLang="zh-CN"/>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319440"/>
        <c:crosses val="max"/>
        <c:crossBetween val="between"/>
      </c:valAx>
      <c:spPr>
        <a:noFill/>
        <a:ln>
          <a:noFill/>
        </a:ln>
        <a:effectLst/>
      </c:spPr>
    </c:plotArea>
    <c:legend>
      <c:legendPos val="b"/>
      <c:layout>
        <c:manualLayout>
          <c:xMode val="edge"/>
          <c:yMode val="edge"/>
          <c:x val="0.160748362848183"/>
          <c:y val="0.107415603902524"/>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6611111111111"/>
          <c:y val="0.186764705882353"/>
          <c:w val="0.832833333333333"/>
          <c:h val="0.634901960784314"/>
        </c:manualLayout>
      </c:layout>
      <c:barChart>
        <c:barDir val="col"/>
        <c:grouping val="clustered"/>
        <c:varyColors val="0"/>
        <c:ser>
          <c:idx val="0"/>
          <c:order val="0"/>
          <c:tx>
            <c:strRef>
              <c:f>[数据集.xlsx]Sheet4!$B$26</c:f>
              <c:strCache>
                <c:ptCount val="1"/>
                <c:pt idx="0">
                  <c:v>1_CPU</c:v>
                </c:pt>
              </c:strCache>
            </c:strRef>
          </c:tx>
          <c:spPr>
            <a:solidFill>
              <a:schemeClr val="accent1"/>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[数据集.xlsx]Sheet4!$B$27:$B$32</c:f>
              <c:numCache>
                <c:formatCode>General</c:formatCode>
                <c:ptCount val="6"/>
                <c:pt idx="0">
                  <c:v>1783</c:v>
                </c:pt>
                <c:pt idx="1">
                  <c:v>3210</c:v>
                </c:pt>
                <c:pt idx="2">
                  <c:v>3413</c:v>
                </c:pt>
                <c:pt idx="3">
                  <c:v>3089</c:v>
                </c:pt>
                <c:pt idx="4">
                  <c:v>4120</c:v>
                </c:pt>
                <c:pt idx="5">
                  <c:v>1608</c:v>
                </c:pt>
              </c:numCache>
            </c:numRef>
          </c:val>
        </c:ser>
        <c:ser>
          <c:idx val="1"/>
          <c:order val="1"/>
          <c:tx>
            <c:strRef>
              <c:f>[数据集.xlsx]Sheet4!$C$26</c:f>
              <c:strCache>
                <c:ptCount val="1"/>
                <c:pt idx="0">
                  <c:v>1_CPU_1_GPU</c:v>
                </c:pt>
              </c:strCache>
            </c:strRef>
          </c:tx>
          <c:spPr>
            <a:solidFill>
              <a:schemeClr val="accent2"/>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[数据集.xlsx]Sheet4!$C$27:$C$32</c:f>
              <c:numCache>
                <c:formatCode>General</c:formatCode>
                <c:ptCount val="6"/>
                <c:pt idx="0">
                  <c:v>1232</c:v>
                </c:pt>
                <c:pt idx="1">
                  <c:v>808</c:v>
                </c:pt>
                <c:pt idx="2">
                  <c:v>785</c:v>
                </c:pt>
                <c:pt idx="3">
                  <c:v>721</c:v>
                </c:pt>
                <c:pt idx="4">
                  <c:v>890</c:v>
                </c:pt>
                <c:pt idx="5">
                  <c:v>385</c:v>
                </c:pt>
              </c:numCache>
            </c:numRef>
          </c:val>
        </c:ser>
        <c:ser>
          <c:idx val="2"/>
          <c:order val="2"/>
          <c:tx>
            <c:strRef>
              <c:f>[数据集.xlsx]Sheet4!$D$26</c:f>
              <c:strCache>
                <c:ptCount val="1"/>
                <c:pt idx="0">
                  <c:v>1_CPU_2_GPU</c:v>
                </c:pt>
              </c:strCache>
            </c:strRef>
          </c:tx>
          <c:spPr>
            <a:solidFill>
              <a:schemeClr val="accent3"/>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[数据集.xlsx]Sheet4!$D$27:$D$32</c:f>
              <c:numCache>
                <c:formatCode>General</c:formatCode>
                <c:ptCount val="6"/>
                <c:pt idx="0">
                  <c:v>766</c:v>
                </c:pt>
                <c:pt idx="1">
                  <c:v>556</c:v>
                </c:pt>
                <c:pt idx="2">
                  <c:v>504</c:v>
                </c:pt>
                <c:pt idx="3">
                  <c:v>451</c:v>
                </c:pt>
                <c:pt idx="4">
                  <c:v>505</c:v>
                </c:pt>
                <c:pt idx="5">
                  <c:v>239</c:v>
                </c:pt>
              </c:numCache>
            </c:numRef>
          </c:val>
        </c:ser>
        <c:dLbls>
          <c:showLegendKey val="0"/>
          <c:showVal val="0"/>
          <c:showCatName val="0"/>
          <c:showSerName val="0"/>
          <c:showPercent val="0"/>
          <c:showBubbleSize val="0"/>
        </c:dLbls>
        <c:gapWidth val="219"/>
        <c:overlap val="-27"/>
        <c:axId val="-1748147184"/>
        <c:axId val="-1748257984"/>
      </c:barChart>
      <c:catAx>
        <c:axId val="-174814718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257984"/>
        <c:crosses val="autoZero"/>
        <c:auto val="1"/>
        <c:lblAlgn val="ctr"/>
        <c:lblOffset val="100"/>
        <c:noMultiLvlLbl val="0"/>
      </c:catAx>
      <c:valAx>
        <c:axId val="-174825798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147184"/>
        <c:crosses val="autoZero"/>
        <c:crossBetween val="between"/>
      </c:valAx>
      <c:spPr>
        <a:noFill/>
        <a:ln>
          <a:noFill/>
        </a:ln>
        <a:effectLst/>
      </c:spPr>
    </c:plotArea>
    <c:legend>
      <c:legendPos val="b"/>
      <c:layout>
        <c:manualLayout>
          <c:xMode val="edge"/>
          <c:yMode val="edge"/>
          <c:x val="0.155208333333333"/>
          <c:y val="0.181113834422658"/>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944444444444"/>
          <c:y val="0.176388888888889"/>
          <c:w val="0.788444444444444"/>
          <c:h val="0.700555555555556"/>
        </c:manualLayout>
      </c:layout>
      <c:barChart>
        <c:barDir val="col"/>
        <c:grouping val="clustered"/>
        <c:varyColors val="0"/>
        <c:ser>
          <c:idx val="0"/>
          <c:order val="0"/>
          <c:tx>
            <c:strRef>
              <c:f>[数据集.xlsx]Sheet4!$E$26</c:f>
              <c:strCache>
                <c:ptCount val="1"/>
                <c:pt idx="0">
                  <c:v>1_GPU</c:v>
                </c:pt>
              </c:strCache>
            </c:strRef>
          </c:tx>
          <c:spPr>
            <a:solidFill>
              <a:schemeClr val="accent1"/>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[数据集.xlsx]Sheet4!$E$27:$E$32</c:f>
              <c:numCache>
                <c:formatCode>General</c:formatCode>
                <c:ptCount val="6"/>
                <c:pt idx="0">
                  <c:v>1.44724025974026</c:v>
                </c:pt>
                <c:pt idx="1">
                  <c:v>3.97277227722772</c:v>
                </c:pt>
                <c:pt idx="2">
                  <c:v>4.34777070063694</c:v>
                </c:pt>
                <c:pt idx="3">
                  <c:v>4.28432732316227</c:v>
                </c:pt>
                <c:pt idx="4">
                  <c:v>4.62921348314607</c:v>
                </c:pt>
                <c:pt idx="5">
                  <c:v>4.17662337662338</c:v>
                </c:pt>
              </c:numCache>
            </c:numRef>
          </c:val>
        </c:ser>
        <c:ser>
          <c:idx val="1"/>
          <c:order val="1"/>
          <c:tx>
            <c:strRef>
              <c:f>[数据集.xlsx]Sheet4!$F$26</c:f>
              <c:strCache>
                <c:ptCount val="1"/>
                <c:pt idx="0">
                  <c:v>2_GPU</c:v>
                </c:pt>
              </c:strCache>
            </c:strRef>
          </c:tx>
          <c:spPr>
            <a:solidFill>
              <a:schemeClr val="accent2"/>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[数据集.xlsx]Sheet4!$F$27:$F$32</c:f>
              <c:numCache>
                <c:formatCode>General</c:formatCode>
                <c:ptCount val="6"/>
                <c:pt idx="0">
                  <c:v>2.32767624020888</c:v>
                </c:pt>
                <c:pt idx="1">
                  <c:v>5.77338129496403</c:v>
                </c:pt>
                <c:pt idx="2">
                  <c:v>6.7718253968254</c:v>
                </c:pt>
                <c:pt idx="3">
                  <c:v>6.84922394678492</c:v>
                </c:pt>
                <c:pt idx="4">
                  <c:v>8.15841584158416</c:v>
                </c:pt>
                <c:pt idx="5">
                  <c:v>6.72803347280335</c:v>
                </c:pt>
              </c:numCache>
            </c:numRef>
          </c:val>
        </c:ser>
        <c:dLbls>
          <c:showLegendKey val="0"/>
          <c:showVal val="0"/>
          <c:showCatName val="0"/>
          <c:showSerName val="0"/>
          <c:showPercent val="0"/>
          <c:showBubbleSize val="0"/>
        </c:dLbls>
        <c:gapWidth val="219"/>
        <c:overlap val="-27"/>
        <c:axId val="-1748484400"/>
        <c:axId val="-1748481568"/>
      </c:barChart>
      <c:lineChart>
        <c:grouping val="standard"/>
        <c:varyColors val="0"/>
        <c:ser>
          <c:idx val="2"/>
          <c:order val="2"/>
          <c:tx>
            <c:strRef>
              <c:f>[数据集.xlsx]Sheet4!$G$26</c:f>
              <c:strCache>
                <c:ptCount val="1"/>
                <c:pt idx="0">
                  <c:v>Relative Speed-up</c:v>
                </c:pt>
              </c:strCache>
            </c:strRef>
          </c:tx>
          <c:spPr>
            <a:ln w="28575" cap="rnd">
              <a:solidFill>
                <a:schemeClr val="accent3"/>
              </a:solidFill>
              <a:round/>
            </a:ln>
            <a:effectLst/>
          </c:spPr>
          <c:marker>
            <c:symbol val="none"/>
          </c:marker>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[数据集.xlsx]Sheet4!$G$27:$G$32</c:f>
              <c:numCache>
                <c:formatCode>General</c:formatCode>
                <c:ptCount val="6"/>
                <c:pt idx="0">
                  <c:v>1.60835509138381</c:v>
                </c:pt>
                <c:pt idx="1">
                  <c:v>1.45323741007194</c:v>
                </c:pt>
                <c:pt idx="2">
                  <c:v>1.55753968253968</c:v>
                </c:pt>
                <c:pt idx="3">
                  <c:v>1.59866962305987</c:v>
                </c:pt>
                <c:pt idx="4">
                  <c:v>1.76237623762376</c:v>
                </c:pt>
                <c:pt idx="5">
                  <c:v>1.61087866108787</c:v>
                </c:pt>
              </c:numCache>
            </c:numRef>
          </c:val>
          <c:smooth val="0"/>
        </c:ser>
        <c:dLbls>
          <c:showLegendKey val="0"/>
          <c:showVal val="0"/>
          <c:showCatName val="0"/>
          <c:showSerName val="0"/>
          <c:showPercent val="0"/>
          <c:showBubbleSize val="0"/>
        </c:dLbls>
        <c:marker val="0"/>
        <c:smooth val="0"/>
        <c:axId val="-1748478176"/>
        <c:axId val="-1748475856"/>
      </c:lineChart>
      <c:catAx>
        <c:axId val="-174848440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481568"/>
        <c:crosses val="autoZero"/>
        <c:auto val="1"/>
        <c:lblAlgn val="ctr"/>
        <c:lblOffset val="100"/>
        <c:noMultiLvlLbl val="0"/>
      </c:catAx>
      <c:valAx>
        <c:axId val="-1748481568"/>
        <c:scaling>
          <c:orientation val="minMax"/>
          <c:max val="1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484400"/>
        <c:crosses val="autoZero"/>
        <c:crossBetween val="between"/>
        <c:majorUnit val="1"/>
      </c:valAx>
      <c:catAx>
        <c:axId val="-1748478176"/>
        <c:scaling>
          <c:orientation val="minMax"/>
        </c:scaling>
        <c:delete val="1"/>
        <c:axPos val="b"/>
        <c:numFmt formatCode="General" sourceLinked="0"/>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475856"/>
        <c:crosses val="autoZero"/>
        <c:auto val="1"/>
        <c:lblAlgn val="ctr"/>
        <c:lblOffset val="100"/>
        <c:noMultiLvlLbl val="0"/>
      </c:catAx>
      <c:valAx>
        <c:axId val="-1748475856"/>
        <c:scaling>
          <c:orientation val="minMax"/>
          <c:max val="2.4"/>
          <c:min val="0"/>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t>Relative Speed-up</a:t>
                </a:r>
                <a:endParaRPr lang="en-US"/>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478176"/>
        <c:crosses val="max"/>
        <c:crossBetween val="between"/>
        <c:majorUnit val="0.3"/>
      </c:valAx>
      <c:spPr>
        <a:noFill/>
        <a:ln>
          <a:noFill/>
        </a:ln>
        <a:effectLst/>
      </c:spPr>
    </c:plotArea>
    <c:legend>
      <c:legendPos val="b"/>
      <c:layout>
        <c:manualLayout>
          <c:xMode val="edge"/>
          <c:yMode val="edge"/>
          <c:x val="0.126597222222222"/>
          <c:y val="0.191898148148148"/>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7861111111111"/>
          <c:y val="0.176388888888889"/>
          <c:w val="0.703305555555555"/>
          <c:h val="0.705185185185185"/>
        </c:manualLayout>
      </c:layout>
      <c:barChart>
        <c:barDir val="col"/>
        <c:grouping val="clustered"/>
        <c:varyColors val="0"/>
        <c:ser>
          <c:idx val="0"/>
          <c:order val="0"/>
          <c:tx>
            <c:strRef>
              <c:f>[数据集.xlsx]Sheet4!$B$54</c:f>
              <c:strCache>
                <c:ptCount val="1"/>
                <c:pt idx="0">
                  <c:v>CPU</c:v>
                </c:pt>
              </c:strCache>
            </c:strRef>
          </c:tx>
          <c:spPr>
            <a:solidFill>
              <a:schemeClr val="accent1"/>
            </a:solidFill>
            <a:ln>
              <a:noFill/>
            </a:ln>
            <a:effectLst/>
          </c:spPr>
          <c:invertIfNegative val="0"/>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[数据集.xlsx]Sheet4!$B$55:$B$60</c:f>
              <c:numCache>
                <c:formatCode>General</c:formatCode>
                <c:ptCount val="6"/>
                <c:pt idx="0">
                  <c:v>3202</c:v>
                </c:pt>
                <c:pt idx="1">
                  <c:v>6346</c:v>
                </c:pt>
                <c:pt idx="2">
                  <c:v>9488</c:v>
                </c:pt>
                <c:pt idx="3">
                  <c:v>12627</c:v>
                </c:pt>
                <c:pt idx="4">
                  <c:v>15766</c:v>
                </c:pt>
                <c:pt idx="5">
                  <c:v>18902</c:v>
                </c:pt>
              </c:numCache>
            </c:numRef>
          </c:val>
        </c:ser>
        <c:ser>
          <c:idx val="1"/>
          <c:order val="1"/>
          <c:tx>
            <c:strRef>
              <c:f>[数据集.xlsx]Sheet4!$C$54</c:f>
              <c:strCache>
                <c:ptCount val="1"/>
                <c:pt idx="0">
                  <c:v>GPU</c:v>
                </c:pt>
              </c:strCache>
            </c:strRef>
          </c:tx>
          <c:spPr>
            <a:solidFill>
              <a:schemeClr val="accent2"/>
            </a:solidFill>
            <a:ln>
              <a:noFill/>
            </a:ln>
            <a:effectLst/>
          </c:spPr>
          <c:invertIfNegative val="0"/>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[数据集.xlsx]Sheet4!$C$55:$C$60</c:f>
              <c:numCache>
                <c:formatCode>General</c:formatCode>
                <c:ptCount val="6"/>
                <c:pt idx="0">
                  <c:v>806</c:v>
                </c:pt>
                <c:pt idx="1">
                  <c:v>1554</c:v>
                </c:pt>
                <c:pt idx="2">
                  <c:v>2301</c:v>
                </c:pt>
                <c:pt idx="3">
                  <c:v>3049</c:v>
                </c:pt>
                <c:pt idx="4">
                  <c:v>3796</c:v>
                </c:pt>
                <c:pt idx="5">
                  <c:v>4544</c:v>
                </c:pt>
              </c:numCache>
            </c:numRef>
          </c:val>
        </c:ser>
        <c:dLbls>
          <c:showLegendKey val="0"/>
          <c:showVal val="0"/>
          <c:showCatName val="0"/>
          <c:showSerName val="0"/>
          <c:showPercent val="0"/>
          <c:showBubbleSize val="0"/>
        </c:dLbls>
        <c:gapWidth val="219"/>
        <c:overlap val="-27"/>
        <c:axId val="-1748448176"/>
        <c:axId val="-1748445344"/>
      </c:barChart>
      <c:lineChart>
        <c:grouping val="standard"/>
        <c:varyColors val="0"/>
        <c:ser>
          <c:idx val="2"/>
          <c:order val="2"/>
          <c:tx>
            <c:strRef>
              <c:f>[数据集.xlsx]Sheet4!$D$54</c:f>
              <c:strCache>
                <c:ptCount val="1"/>
                <c:pt idx="0">
                  <c:v>Speed-up</c:v>
                </c:pt>
              </c:strCache>
            </c:strRef>
          </c:tx>
          <c:spPr>
            <a:ln w="28575" cap="rnd">
              <a:solidFill>
                <a:schemeClr val="accent3"/>
              </a:solidFill>
              <a:round/>
            </a:ln>
            <a:effectLst/>
          </c:spPr>
          <c:marker>
            <c:symbol val="none"/>
          </c:marker>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[数据集.xlsx]Sheet4!$D$55:$D$60</c:f>
              <c:numCache>
                <c:formatCode>General</c:formatCode>
                <c:ptCount val="6"/>
                <c:pt idx="0">
                  <c:v>3.9727047146402</c:v>
                </c:pt>
                <c:pt idx="1">
                  <c:v>4.08365508365508</c:v>
                </c:pt>
                <c:pt idx="2">
                  <c:v>4.12342459800087</c:v>
                </c:pt>
                <c:pt idx="3">
                  <c:v>4.1413578222368</c:v>
                </c:pt>
                <c:pt idx="4">
                  <c:v>4.15331928345627</c:v>
                </c:pt>
                <c:pt idx="5">
                  <c:v>4.15977112676056</c:v>
                </c:pt>
              </c:numCache>
            </c:numRef>
          </c:val>
          <c:smooth val="0"/>
        </c:ser>
        <c:dLbls>
          <c:showLegendKey val="0"/>
          <c:showVal val="0"/>
          <c:showCatName val="0"/>
          <c:showSerName val="0"/>
          <c:showPercent val="0"/>
          <c:showBubbleSize val="0"/>
        </c:dLbls>
        <c:marker val="0"/>
        <c:smooth val="0"/>
        <c:axId val="-1748441952"/>
        <c:axId val="-1748439632"/>
      </c:lineChart>
      <c:catAx>
        <c:axId val="-174844817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445344"/>
        <c:crosses val="autoZero"/>
        <c:auto val="1"/>
        <c:lblAlgn val="ctr"/>
        <c:lblOffset val="100"/>
        <c:noMultiLvlLbl val="0"/>
      </c:catAx>
      <c:valAx>
        <c:axId val="-174844534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448176"/>
        <c:crosses val="autoZero"/>
        <c:crossBetween val="between"/>
        <c:majorUnit val="2500"/>
      </c:valAx>
      <c:catAx>
        <c:axId val="-1748441952"/>
        <c:scaling>
          <c:orientation val="minMax"/>
        </c:scaling>
        <c:delete val="1"/>
        <c:axPos val="b"/>
        <c:numFmt formatCode="General" sourceLinked="0"/>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439632"/>
        <c:crosses val="autoZero"/>
        <c:auto val="1"/>
        <c:lblAlgn val="ctr"/>
        <c:lblOffset val="100"/>
        <c:noMultiLvlLbl val="0"/>
      </c:catAx>
      <c:valAx>
        <c:axId val="-1748439632"/>
        <c:scaling>
          <c:orientation val="minMax"/>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endParaRPr lang="en-US" altLang="zh-CN"/>
              </a:p>
            </c:rich>
          </c:tx>
          <c:layout>
            <c:manualLayout>
              <c:xMode val="edge"/>
              <c:yMode val="edge"/>
              <c:x val="0.928333333333333"/>
              <c:y val="0.380134521313767"/>
            </c:manualLayout>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48441952"/>
        <c:crosses val="max"/>
        <c:crossBetween val="between"/>
      </c:valAx>
      <c:spPr>
        <a:noFill/>
        <a:ln>
          <a:noFill/>
        </a:ln>
        <a:effectLst/>
      </c:spPr>
    </c:plotArea>
    <c:legend>
      <c:legendPos val="b"/>
      <c:layout>
        <c:manualLayout>
          <c:xMode val="edge"/>
          <c:yMode val="edge"/>
          <c:x val="0.162708333333333"/>
          <c:y val="0.178009259259259"/>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extobjs>
    <extobj name="ECB019B1-382A-4266-B25C-5B523AA43C14-1">
      <extobjdata type="ECB019B1-382A-4266-B25C-5B523AA43C14" data="ewogICAiRmlsZUlkIiA6ICI0MDAyNjMyNjc4NiIsCiAgICJJbWFnZSIgOiAiaVZCT1J3MEtHZ29BQUFBTlNVaEVVZ0FBQTNvQUFBRVpDQVlBQUFEQnJGZWxBQUFBQ1hCSVdYTUFBQXNUQUFBTEV3RUFtcHdZQUFBZ0FFbEVRVlI0bk96ZGUxeFVkZjQvOE5lWjRTSW9ZbmlCTUMrVjl0M3lPak9nRXBDd2VVa3pKVUZkTDc4Tms0eEsyN3lrWlpuYm1pSUxtcGMwRVMyMWdsYkxOR3pYM2R5VmRiMjBLV0FHNFNVM2xVUUxNYStnQTh6bjk0Zk94SENaKzNCbWh0Zno4ZUR4WU03bDgzbWZ5K2M5NTNQbVhBQ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4b1A4UFVOK1RxS0ovSm1BQUFBQUFTVVZPUks1Q1lJST0iLAogICAiVHlwZSIgOiAiZmxvdyIKfQo="/>
    </extobj>
    <extobj name="ECB019B1-382A-4266-B25C-5B523AA43C14-2">
      <extobjdata type="ECB019B1-382A-4266-B25C-5B523AA43C14" data="ewogICAiRmlsZUlkIiA6ICI0MDEwOTA0MzU0NSIsCiAgICJJbWFnZSIgOiAiaVZCT1J3MEtHZ29BQUFBTlNVaEVVZ0FBQTRNQUFBR1NDQVlBQUFCWmdoVHRBQUFBQ1hCSVdYTUFBQXNUQUFBTEV3RUFtcHdZQUFBZ0FFbEVRVlI0bk96ZGVYd1QxZm8vOE0ra08xMmhMVzJwbGl2SXZqV0pOQ3dLVmhGbDBRc29JZ3JDUlZSVUZoRUYvU0Z1SU1yaUZ5c0NJb3NWa2F0eUVWQkJ1SWdMc29pWXRNb0ZCRnQyV21pQmxuU2pTM0orZjlEVUxtbEowaVNUNWZOK3ZmcWlUR2JPUEpNK1BaMG5NM01PUU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QamIvd2RWeXdqODVMY1VuQUFBQUFCSlJVNUVya0pnZ2c9PSIsCiAgICJUeXBlIiA6ICJmbG93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1515</Words>
  <Characters>8640</Characters>
  <Lines>72</Lines>
  <Paragraphs>20</Paragraphs>
  <TotalTime>153</TotalTime>
  <ScaleCrop>false</ScaleCrop>
  <LinksUpToDate>false</LinksUpToDate>
  <CharactersWithSpaces>10135</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2019-07-29T17:39:00Z</dcterms:created>
  <dc:creator>Ve</dc:creator>
  <cp:lastModifiedBy>Ve</cp:lastModifiedBy>
  <dcterms:modified xsi:type="dcterms:W3CDTF">2019-08-06T20:28:22Z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